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D5FE8" w14:textId="77777777" w:rsidR="006515C1" w:rsidRDefault="006515C1">
      <w:pPr>
        <w:rPr>
          <w:rFonts w:ascii="Times New Roman" w:hAnsi="Times New Roman" w:cs="Times New Roman"/>
          <w:sz w:val="24"/>
          <w:szCs w:val="24"/>
        </w:rPr>
      </w:pPr>
    </w:p>
    <w:p w14:paraId="35652FF5" w14:textId="77777777" w:rsidR="006515C1" w:rsidRDefault="006515C1" w:rsidP="001F2EBE">
      <w:pPr>
        <w:spacing w:after="0" w:line="480" w:lineRule="auto"/>
        <w:rPr>
          <w:rFonts w:ascii="Times New Roman" w:hAnsi="Times New Roman" w:cs="Times New Roman"/>
          <w:sz w:val="24"/>
          <w:szCs w:val="24"/>
        </w:rPr>
      </w:pPr>
    </w:p>
    <w:p w14:paraId="05ED9A55" w14:textId="77777777" w:rsidR="006515C1" w:rsidRDefault="006515C1" w:rsidP="001F2EBE">
      <w:pPr>
        <w:spacing w:after="0" w:line="480" w:lineRule="auto"/>
        <w:jc w:val="center"/>
        <w:rPr>
          <w:rFonts w:ascii="Times New Roman" w:hAnsi="Times New Roman" w:cs="Times New Roman"/>
          <w:sz w:val="24"/>
          <w:szCs w:val="24"/>
        </w:rPr>
      </w:pPr>
      <w:r w:rsidRPr="006515C1">
        <w:rPr>
          <w:rFonts w:ascii="Times New Roman" w:hAnsi="Times New Roman" w:cs="Times New Roman"/>
          <w:sz w:val="24"/>
          <w:szCs w:val="24"/>
        </w:rPr>
        <w:t xml:space="preserve">Understanding </w:t>
      </w:r>
      <w:r>
        <w:rPr>
          <w:rFonts w:ascii="Times New Roman" w:hAnsi="Times New Roman" w:cs="Times New Roman"/>
          <w:sz w:val="24"/>
          <w:szCs w:val="24"/>
        </w:rPr>
        <w:t>R</w:t>
      </w:r>
      <w:r w:rsidRPr="006515C1">
        <w:rPr>
          <w:rFonts w:ascii="Times New Roman" w:hAnsi="Times New Roman" w:cs="Times New Roman"/>
          <w:sz w:val="24"/>
          <w:szCs w:val="24"/>
        </w:rPr>
        <w:t xml:space="preserve">acial </w:t>
      </w:r>
      <w:r>
        <w:rPr>
          <w:rFonts w:ascii="Times New Roman" w:hAnsi="Times New Roman" w:cs="Times New Roman"/>
          <w:sz w:val="24"/>
          <w:szCs w:val="24"/>
        </w:rPr>
        <w:t>B</w:t>
      </w:r>
      <w:r w:rsidRPr="006515C1">
        <w:rPr>
          <w:rFonts w:ascii="Times New Roman" w:hAnsi="Times New Roman" w:cs="Times New Roman"/>
          <w:sz w:val="24"/>
          <w:szCs w:val="24"/>
        </w:rPr>
        <w:t xml:space="preserve">ias in the Weapons Identification Task in </w:t>
      </w:r>
      <w:r>
        <w:rPr>
          <w:rFonts w:ascii="Times New Roman" w:hAnsi="Times New Roman" w:cs="Times New Roman"/>
          <w:sz w:val="24"/>
          <w:szCs w:val="24"/>
        </w:rPr>
        <w:t>T</w:t>
      </w:r>
      <w:r w:rsidRPr="006515C1">
        <w:rPr>
          <w:rFonts w:ascii="Times New Roman" w:hAnsi="Times New Roman" w:cs="Times New Roman"/>
          <w:sz w:val="24"/>
          <w:szCs w:val="24"/>
        </w:rPr>
        <w:t xml:space="preserve">erms of </w:t>
      </w:r>
      <w:r>
        <w:rPr>
          <w:rFonts w:ascii="Times New Roman" w:hAnsi="Times New Roman" w:cs="Times New Roman"/>
          <w:sz w:val="24"/>
          <w:szCs w:val="24"/>
        </w:rPr>
        <w:t>I</w:t>
      </w:r>
      <w:r w:rsidRPr="006515C1">
        <w:rPr>
          <w:rFonts w:ascii="Times New Roman" w:hAnsi="Times New Roman" w:cs="Times New Roman"/>
          <w:sz w:val="24"/>
          <w:szCs w:val="24"/>
        </w:rPr>
        <w:t xml:space="preserve">mplicit </w:t>
      </w:r>
      <w:r>
        <w:rPr>
          <w:rFonts w:ascii="Times New Roman" w:hAnsi="Times New Roman" w:cs="Times New Roman"/>
          <w:sz w:val="24"/>
          <w:szCs w:val="24"/>
        </w:rPr>
        <w:t>C</w:t>
      </w:r>
      <w:r w:rsidRPr="006515C1">
        <w:rPr>
          <w:rFonts w:ascii="Times New Roman" w:hAnsi="Times New Roman" w:cs="Times New Roman"/>
          <w:sz w:val="24"/>
          <w:szCs w:val="24"/>
        </w:rPr>
        <w:t xml:space="preserve">ontrast </w:t>
      </w:r>
      <w:r>
        <w:rPr>
          <w:rFonts w:ascii="Times New Roman" w:hAnsi="Times New Roman" w:cs="Times New Roman"/>
          <w:sz w:val="24"/>
          <w:szCs w:val="24"/>
        </w:rPr>
        <w:t>E</w:t>
      </w:r>
      <w:r w:rsidRPr="006515C1">
        <w:rPr>
          <w:rFonts w:ascii="Times New Roman" w:hAnsi="Times New Roman" w:cs="Times New Roman"/>
          <w:sz w:val="24"/>
          <w:szCs w:val="24"/>
        </w:rPr>
        <w:t>ffects</w:t>
      </w:r>
    </w:p>
    <w:p w14:paraId="219B4C49" w14:textId="77777777" w:rsidR="00E61235"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Joseph </w:t>
      </w:r>
      <w:r w:rsidR="00E61235">
        <w:rPr>
          <w:rFonts w:ascii="Times New Roman" w:hAnsi="Times New Roman" w:cs="Times New Roman"/>
          <w:sz w:val="24"/>
          <w:szCs w:val="24"/>
        </w:rPr>
        <w:t>Hilgard</w:t>
      </w:r>
    </w:p>
    <w:p w14:paraId="2642C1A9" w14:textId="06D8669E" w:rsidR="00E61235" w:rsidRDefault="00E61235"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Pennsylvania</w:t>
      </w:r>
      <w:r w:rsidR="006515C1" w:rsidRPr="006515C1">
        <w:rPr>
          <w:rFonts w:ascii="Times New Roman" w:hAnsi="Times New Roman" w:cs="Times New Roman"/>
          <w:sz w:val="24"/>
          <w:szCs w:val="24"/>
        </w:rPr>
        <w:t xml:space="preserve"> </w:t>
      </w:r>
    </w:p>
    <w:p w14:paraId="07465792" w14:textId="10521F04" w:rsidR="006515C1"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Laura </w:t>
      </w:r>
      <w:r w:rsidRPr="006515C1">
        <w:rPr>
          <w:rFonts w:ascii="Times New Roman" w:hAnsi="Times New Roman" w:cs="Times New Roman"/>
          <w:sz w:val="24"/>
          <w:szCs w:val="24"/>
        </w:rPr>
        <w:t xml:space="preserve">Scherer, </w:t>
      </w:r>
      <w:r>
        <w:rPr>
          <w:rFonts w:ascii="Times New Roman" w:hAnsi="Times New Roman" w:cs="Times New Roman"/>
          <w:sz w:val="24"/>
          <w:szCs w:val="24"/>
        </w:rPr>
        <w:t xml:space="preserve">Bruce D. </w:t>
      </w:r>
      <w:r w:rsidRPr="006515C1">
        <w:rPr>
          <w:rFonts w:ascii="Times New Roman" w:hAnsi="Times New Roman" w:cs="Times New Roman"/>
          <w:sz w:val="24"/>
          <w:szCs w:val="24"/>
        </w:rPr>
        <w:t>Bartholow</w:t>
      </w:r>
      <w:r w:rsidR="003D1972">
        <w:rPr>
          <w:rFonts w:ascii="Times New Roman" w:hAnsi="Times New Roman" w:cs="Times New Roman"/>
          <w:sz w:val="24"/>
          <w:szCs w:val="24"/>
        </w:rPr>
        <w:t>, and Hannah Volpert</w:t>
      </w:r>
    </w:p>
    <w:p w14:paraId="309A215B" w14:textId="77777777" w:rsidR="006515C1"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Missouri</w:t>
      </w:r>
    </w:p>
    <w:p w14:paraId="23FE6512" w14:textId="77777777" w:rsidR="006515C1" w:rsidRDefault="006515C1" w:rsidP="001F2EBE">
      <w:pPr>
        <w:spacing w:after="0" w:line="480" w:lineRule="auto"/>
        <w:rPr>
          <w:rFonts w:ascii="Times New Roman" w:hAnsi="Times New Roman" w:cs="Times New Roman"/>
          <w:sz w:val="24"/>
          <w:szCs w:val="24"/>
        </w:rPr>
      </w:pPr>
    </w:p>
    <w:p w14:paraId="7178222D" w14:textId="77777777" w:rsidR="006515C1" w:rsidRDefault="006515C1" w:rsidP="001F2EBE">
      <w:pPr>
        <w:spacing w:after="0" w:line="480" w:lineRule="auto"/>
        <w:rPr>
          <w:rFonts w:ascii="Times New Roman" w:hAnsi="Times New Roman" w:cs="Times New Roman"/>
          <w:sz w:val="24"/>
          <w:szCs w:val="24"/>
        </w:rPr>
      </w:pPr>
    </w:p>
    <w:p w14:paraId="28C412DB" w14:textId="77777777" w:rsidR="006515C1" w:rsidRDefault="006515C1" w:rsidP="001F2EBE">
      <w:pPr>
        <w:spacing w:after="0" w:line="480" w:lineRule="auto"/>
        <w:rPr>
          <w:rFonts w:ascii="Times New Roman" w:hAnsi="Times New Roman" w:cs="Times New Roman"/>
          <w:sz w:val="24"/>
          <w:szCs w:val="24"/>
        </w:rPr>
      </w:pPr>
    </w:p>
    <w:p w14:paraId="051434CD" w14:textId="77777777" w:rsidR="006515C1" w:rsidRDefault="006515C1" w:rsidP="001F2EBE">
      <w:pPr>
        <w:spacing w:after="0" w:line="480" w:lineRule="auto"/>
        <w:rPr>
          <w:rFonts w:ascii="Times New Roman" w:hAnsi="Times New Roman" w:cs="Times New Roman"/>
          <w:sz w:val="24"/>
          <w:szCs w:val="24"/>
        </w:rPr>
      </w:pPr>
    </w:p>
    <w:p w14:paraId="733A5CC2" w14:textId="77777777" w:rsidR="006515C1" w:rsidRDefault="006515C1" w:rsidP="001F2EBE">
      <w:pPr>
        <w:spacing w:after="0" w:line="480" w:lineRule="auto"/>
        <w:rPr>
          <w:rFonts w:ascii="Times New Roman" w:hAnsi="Times New Roman" w:cs="Times New Roman"/>
          <w:sz w:val="24"/>
          <w:szCs w:val="24"/>
        </w:rPr>
      </w:pPr>
    </w:p>
    <w:p w14:paraId="210578D6" w14:textId="77777777" w:rsidR="006515C1" w:rsidRDefault="006515C1" w:rsidP="001F2EBE">
      <w:pPr>
        <w:spacing w:after="0" w:line="480" w:lineRule="auto"/>
        <w:rPr>
          <w:rFonts w:ascii="Times New Roman" w:hAnsi="Times New Roman" w:cs="Times New Roman"/>
          <w:sz w:val="24"/>
          <w:szCs w:val="24"/>
        </w:rPr>
      </w:pPr>
    </w:p>
    <w:p w14:paraId="69F9750B" w14:textId="77777777" w:rsidR="006515C1" w:rsidRDefault="006515C1" w:rsidP="001F2EBE">
      <w:pPr>
        <w:spacing w:after="0" w:line="480" w:lineRule="auto"/>
        <w:rPr>
          <w:rFonts w:ascii="Times New Roman" w:hAnsi="Times New Roman" w:cs="Times New Roman"/>
          <w:sz w:val="24"/>
          <w:szCs w:val="24"/>
        </w:rPr>
      </w:pPr>
    </w:p>
    <w:p w14:paraId="220C15E4" w14:textId="77777777" w:rsidR="006515C1" w:rsidRDefault="006515C1" w:rsidP="001F2EB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Authors’ Note</w:t>
      </w:r>
    </w:p>
    <w:p w14:paraId="05D031C5" w14:textId="0F8D3D21" w:rsidR="003D1972" w:rsidRDefault="006515C1" w:rsidP="001F2E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Joseph </w:t>
      </w:r>
      <w:r w:rsidRPr="006515C1">
        <w:rPr>
          <w:rFonts w:ascii="Times New Roman" w:hAnsi="Times New Roman" w:cs="Times New Roman"/>
          <w:sz w:val="24"/>
          <w:szCs w:val="24"/>
        </w:rPr>
        <w:t xml:space="preserve">Hilgard, </w:t>
      </w:r>
      <w:r w:rsidR="003D1972">
        <w:rPr>
          <w:rFonts w:ascii="Times New Roman" w:hAnsi="Times New Roman" w:cs="Times New Roman"/>
          <w:sz w:val="24"/>
          <w:szCs w:val="24"/>
        </w:rPr>
        <w:t>Annenberg Public Policy Center, University of Pennsylvania.</w:t>
      </w:r>
    </w:p>
    <w:p w14:paraId="44B09F13" w14:textId="54CBCB3E" w:rsidR="006515C1" w:rsidRDefault="006515C1" w:rsidP="001F2E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Laura </w:t>
      </w:r>
      <w:r w:rsidRPr="006515C1">
        <w:rPr>
          <w:rFonts w:ascii="Times New Roman" w:hAnsi="Times New Roman" w:cs="Times New Roman"/>
          <w:sz w:val="24"/>
          <w:szCs w:val="24"/>
        </w:rPr>
        <w:t xml:space="preserve">Scherer, </w:t>
      </w:r>
      <w:r>
        <w:rPr>
          <w:rFonts w:ascii="Times New Roman" w:hAnsi="Times New Roman" w:cs="Times New Roman"/>
          <w:sz w:val="24"/>
          <w:szCs w:val="24"/>
        </w:rPr>
        <w:t xml:space="preserve">Bruce D. </w:t>
      </w:r>
      <w:r w:rsidRPr="006515C1">
        <w:rPr>
          <w:rFonts w:ascii="Times New Roman" w:hAnsi="Times New Roman" w:cs="Times New Roman"/>
          <w:sz w:val="24"/>
          <w:szCs w:val="24"/>
        </w:rPr>
        <w:t>Bartholow</w:t>
      </w:r>
      <w:r>
        <w:rPr>
          <w:rFonts w:ascii="Times New Roman" w:hAnsi="Times New Roman" w:cs="Times New Roman"/>
          <w:sz w:val="24"/>
          <w:szCs w:val="24"/>
        </w:rPr>
        <w:t xml:space="preserve">, </w:t>
      </w:r>
      <w:r w:rsidR="003D1972">
        <w:rPr>
          <w:rFonts w:ascii="Times New Roman" w:hAnsi="Times New Roman" w:cs="Times New Roman"/>
          <w:sz w:val="24"/>
          <w:szCs w:val="24"/>
        </w:rPr>
        <w:t xml:space="preserve">and Hannah Volpert, </w:t>
      </w:r>
      <w:r>
        <w:rPr>
          <w:rFonts w:ascii="Times New Roman" w:hAnsi="Times New Roman" w:cs="Times New Roman"/>
          <w:sz w:val="24"/>
          <w:szCs w:val="24"/>
        </w:rPr>
        <w:t>Department of Psychological Sciences</w:t>
      </w:r>
      <w:r w:rsidR="003D1972">
        <w:rPr>
          <w:rFonts w:ascii="Times New Roman" w:hAnsi="Times New Roman" w:cs="Times New Roman"/>
          <w:sz w:val="24"/>
          <w:szCs w:val="24"/>
        </w:rPr>
        <w:t>, University of Missouri</w:t>
      </w:r>
      <w:r>
        <w:rPr>
          <w:rFonts w:ascii="Times New Roman" w:hAnsi="Times New Roman" w:cs="Times New Roman"/>
          <w:sz w:val="24"/>
          <w:szCs w:val="24"/>
        </w:rPr>
        <w:t xml:space="preserve">. </w:t>
      </w:r>
    </w:p>
    <w:p w14:paraId="46D36E2C" w14:textId="77777777" w:rsidR="006515C1" w:rsidRDefault="006515C1" w:rsidP="001F2E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Correspondence concerning this article should be directed to Laura Scherer, 210 McAlester Hall, University of Missouri, Columbia, MO 65211. Email: </w:t>
      </w:r>
      <w:hyperlink r:id="rId8" w:history="1">
        <w:r w:rsidRPr="001D265F">
          <w:rPr>
            <w:rStyle w:val="Hyperlink"/>
            <w:rFonts w:ascii="Times New Roman" w:hAnsi="Times New Roman" w:cs="Times New Roman"/>
            <w:sz w:val="24"/>
            <w:szCs w:val="24"/>
          </w:rPr>
          <w:t>SchererL@missouri.edu</w:t>
        </w:r>
      </w:hyperlink>
      <w:r>
        <w:rPr>
          <w:rFonts w:ascii="Times New Roman" w:hAnsi="Times New Roman" w:cs="Times New Roman"/>
          <w:sz w:val="24"/>
          <w:szCs w:val="24"/>
        </w:rPr>
        <w:t xml:space="preserve">. </w:t>
      </w:r>
    </w:p>
    <w:p w14:paraId="383678C2" w14:textId="77777777" w:rsidR="006515C1" w:rsidRDefault="006515C1" w:rsidP="001F2EBE">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1CC37E19" w14:textId="77777777" w:rsidR="006515C1" w:rsidRDefault="006515C1" w:rsidP="001F2EBE">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2C953D6" w14:textId="77BC9F13" w:rsidR="006515C1" w:rsidRDefault="00790ADF" w:rsidP="00BF1033">
      <w:pPr>
        <w:spacing w:line="480" w:lineRule="auto"/>
        <w:ind w:firstLine="720"/>
        <w:rPr>
          <w:rFonts w:ascii="Times New Roman" w:hAnsi="Times New Roman" w:cs="Times New Roman"/>
          <w:sz w:val="24"/>
          <w:szCs w:val="24"/>
        </w:rPr>
      </w:pPr>
      <w:r>
        <w:rPr>
          <w:rFonts w:ascii="Times New Roman" w:hAnsi="Times New Roman" w:cs="Times New Roman"/>
          <w:sz w:val="24"/>
          <w:szCs w:val="24"/>
        </w:rPr>
        <w:t>Measures of implicit bias have become an important and popular tool in the research of prejudice and stereotyping.</w:t>
      </w:r>
      <w:r w:rsidR="00E542E4">
        <w:rPr>
          <w:rFonts w:ascii="Times New Roman" w:hAnsi="Times New Roman" w:cs="Times New Roman"/>
          <w:sz w:val="24"/>
          <w:szCs w:val="24"/>
        </w:rPr>
        <w:t xml:space="preserve">  However, p</w:t>
      </w:r>
      <w:r>
        <w:rPr>
          <w:rFonts w:ascii="Times New Roman" w:hAnsi="Times New Roman" w:cs="Times New Roman"/>
          <w:sz w:val="24"/>
          <w:szCs w:val="24"/>
        </w:rPr>
        <w:t>revious research indicates that implicit contrast processes may cause the association between one prime and one target (e.g. Black faces and guns) to create an apparent response facilitation between the other prime and other target (e.g. White faces and tools)</w:t>
      </w:r>
      <w:ins w:id="0" w:author="Hilgard, Joseph" w:date="2016-09-27T13:26:00Z">
        <w:r w:rsidR="000577FD">
          <w:rPr>
            <w:rFonts w:ascii="Times New Roman" w:hAnsi="Times New Roman" w:cs="Times New Roman"/>
            <w:sz w:val="24"/>
            <w:szCs w:val="24"/>
          </w:rPr>
          <w:t>, a phenomenon known as response-</w:t>
        </w:r>
      </w:ins>
      <w:ins w:id="1" w:author="Hilgard, Joseph" w:date="2016-09-27T13:27:00Z">
        <w:r w:rsidR="000577FD">
          <w:rPr>
            <w:rFonts w:ascii="Times New Roman" w:hAnsi="Times New Roman" w:cs="Times New Roman"/>
            <w:sz w:val="24"/>
            <w:szCs w:val="24"/>
          </w:rPr>
          <w:t xml:space="preserve">mapping </w:t>
        </w:r>
      </w:ins>
      <w:ins w:id="2" w:author="Hilgard, Joseph" w:date="2016-09-27T13:26:00Z">
        <w:r w:rsidR="000577FD">
          <w:rPr>
            <w:rFonts w:ascii="Times New Roman" w:hAnsi="Times New Roman" w:cs="Times New Roman"/>
            <w:sz w:val="24"/>
            <w:szCs w:val="24"/>
          </w:rPr>
          <w:t>contrast</w:t>
        </w:r>
      </w:ins>
      <w:r>
        <w:rPr>
          <w:rFonts w:ascii="Times New Roman" w:hAnsi="Times New Roman" w:cs="Times New Roman"/>
          <w:sz w:val="24"/>
          <w:szCs w:val="24"/>
        </w:rPr>
        <w:t xml:space="preserve">. </w:t>
      </w:r>
      <w:del w:id="3" w:author="Hilgard, Joseph" w:date="2016-09-27T13:24:00Z">
        <w:r w:rsidDel="000577FD">
          <w:rPr>
            <w:rFonts w:ascii="Times New Roman" w:hAnsi="Times New Roman" w:cs="Times New Roman"/>
            <w:sz w:val="24"/>
            <w:szCs w:val="24"/>
          </w:rPr>
          <w:delText xml:space="preserve">Two </w:delText>
        </w:r>
      </w:del>
      <w:ins w:id="4" w:author="Hilgard, Joseph" w:date="2016-09-27T13:24:00Z">
        <w:r w:rsidR="000577FD">
          <w:rPr>
            <w:rFonts w:ascii="Times New Roman" w:hAnsi="Times New Roman" w:cs="Times New Roman"/>
            <w:sz w:val="24"/>
            <w:szCs w:val="24"/>
          </w:rPr>
          <w:t xml:space="preserve">Four </w:t>
        </w:r>
      </w:ins>
      <w:r>
        <w:rPr>
          <w:rFonts w:ascii="Times New Roman" w:hAnsi="Times New Roman" w:cs="Times New Roman"/>
          <w:sz w:val="24"/>
          <w:szCs w:val="24"/>
        </w:rPr>
        <w:t xml:space="preserve">experiments </w:t>
      </w:r>
      <w:del w:id="5" w:author="Hilgard, Joseph" w:date="2016-09-27T13:24:00Z">
        <w:r w:rsidDel="000577FD">
          <w:rPr>
            <w:rFonts w:ascii="Times New Roman" w:hAnsi="Times New Roman" w:cs="Times New Roman"/>
            <w:sz w:val="24"/>
            <w:szCs w:val="24"/>
          </w:rPr>
          <w:delText xml:space="preserve">demonstrate </w:delText>
        </w:r>
      </w:del>
      <w:ins w:id="6" w:author="Hilgard, Joseph" w:date="2016-09-27T13:25:00Z">
        <w:r w:rsidR="000577FD">
          <w:rPr>
            <w:rFonts w:ascii="Times New Roman" w:hAnsi="Times New Roman" w:cs="Times New Roman"/>
            <w:sz w:val="24"/>
            <w:szCs w:val="24"/>
          </w:rPr>
          <w:t xml:space="preserve">test how contextual features can alter the </w:t>
        </w:r>
      </w:ins>
      <w:del w:id="7" w:author="Hilgard, Joseph" w:date="2016-09-27T13:25:00Z">
        <w:r w:rsidDel="000577FD">
          <w:rPr>
            <w:rFonts w:ascii="Times New Roman" w:hAnsi="Times New Roman" w:cs="Times New Roman"/>
            <w:sz w:val="24"/>
            <w:szCs w:val="24"/>
          </w:rPr>
          <w:delText xml:space="preserve">that </w:delText>
        </w:r>
        <w:r w:rsidR="00585899" w:rsidDel="000577FD">
          <w:rPr>
            <w:rFonts w:ascii="Times New Roman" w:hAnsi="Times New Roman" w:cs="Times New Roman"/>
            <w:sz w:val="24"/>
            <w:szCs w:val="24"/>
          </w:rPr>
          <w:delText xml:space="preserve">the </w:delText>
        </w:r>
      </w:del>
      <w:r w:rsidR="00585899">
        <w:rPr>
          <w:rFonts w:ascii="Times New Roman" w:hAnsi="Times New Roman" w:cs="Times New Roman"/>
          <w:sz w:val="24"/>
          <w:szCs w:val="24"/>
        </w:rPr>
        <w:t xml:space="preserve">apparent </w:t>
      </w:r>
      <w:r>
        <w:rPr>
          <w:rFonts w:ascii="Times New Roman" w:hAnsi="Times New Roman" w:cs="Times New Roman"/>
          <w:sz w:val="24"/>
          <w:szCs w:val="24"/>
        </w:rPr>
        <w:t xml:space="preserve">associations between </w:t>
      </w:r>
      <w:del w:id="8" w:author="Hilgard, Joseph" w:date="2016-09-27T13:25:00Z">
        <w:r w:rsidDel="000577FD">
          <w:rPr>
            <w:rFonts w:ascii="Times New Roman" w:hAnsi="Times New Roman" w:cs="Times New Roman"/>
            <w:sz w:val="24"/>
            <w:szCs w:val="24"/>
          </w:rPr>
          <w:delText xml:space="preserve">a </w:delText>
        </w:r>
      </w:del>
      <w:r>
        <w:rPr>
          <w:rFonts w:ascii="Times New Roman" w:hAnsi="Times New Roman" w:cs="Times New Roman"/>
          <w:sz w:val="24"/>
          <w:szCs w:val="24"/>
        </w:rPr>
        <w:t>prime</w:t>
      </w:r>
      <w:ins w:id="9" w:author="Hilgard, Joseph" w:date="2016-09-27T13:25:00Z">
        <w:r w:rsidR="000577FD">
          <w:rPr>
            <w:rFonts w:ascii="Times New Roman" w:hAnsi="Times New Roman" w:cs="Times New Roman"/>
            <w:sz w:val="24"/>
            <w:szCs w:val="24"/>
          </w:rPr>
          <w:t>s</w:t>
        </w:r>
      </w:ins>
      <w:r>
        <w:rPr>
          <w:rFonts w:ascii="Times New Roman" w:hAnsi="Times New Roman" w:cs="Times New Roman"/>
          <w:sz w:val="24"/>
          <w:szCs w:val="24"/>
        </w:rPr>
        <w:t xml:space="preserve"> and target</w:t>
      </w:r>
      <w:ins w:id="10" w:author="Hilgard, Joseph" w:date="2016-09-27T13:25:00Z">
        <w:r w:rsidR="000577FD">
          <w:rPr>
            <w:rFonts w:ascii="Times New Roman" w:hAnsi="Times New Roman" w:cs="Times New Roman"/>
            <w:sz w:val="24"/>
            <w:szCs w:val="24"/>
          </w:rPr>
          <w:t>s</w:t>
        </w:r>
      </w:ins>
      <w:ins w:id="11" w:author="Hilgard, Joseph" w:date="2016-09-27T13:26:00Z">
        <w:r w:rsidR="000577FD">
          <w:rPr>
            <w:rFonts w:ascii="Times New Roman" w:hAnsi="Times New Roman" w:cs="Times New Roman"/>
            <w:sz w:val="24"/>
            <w:szCs w:val="24"/>
          </w:rPr>
          <w:t>.</w:t>
        </w:r>
      </w:ins>
      <w:r>
        <w:rPr>
          <w:rFonts w:ascii="Times New Roman" w:hAnsi="Times New Roman" w:cs="Times New Roman"/>
          <w:sz w:val="24"/>
          <w:szCs w:val="24"/>
        </w:rPr>
        <w:t xml:space="preserve"> </w:t>
      </w:r>
      <w:ins w:id="12" w:author="Hilgard, Joseph" w:date="2016-09-27T13:26:00Z">
        <w:r w:rsidR="000577FD">
          <w:rPr>
            <w:rFonts w:ascii="Times New Roman" w:hAnsi="Times New Roman" w:cs="Times New Roman"/>
            <w:sz w:val="24"/>
            <w:szCs w:val="24"/>
          </w:rPr>
          <w:t xml:space="preserve">This </w:t>
        </w:r>
      </w:ins>
      <w:del w:id="13" w:author="Hilgard, Joseph" w:date="2016-09-27T13:26:00Z">
        <w:r w:rsidDel="000577FD">
          <w:rPr>
            <w:rFonts w:ascii="Times New Roman" w:hAnsi="Times New Roman" w:cs="Times New Roman"/>
            <w:sz w:val="24"/>
            <w:szCs w:val="24"/>
          </w:rPr>
          <w:delText xml:space="preserve">are </w:delText>
        </w:r>
      </w:del>
      <w:r>
        <w:rPr>
          <w:rFonts w:ascii="Times New Roman" w:hAnsi="Times New Roman" w:cs="Times New Roman"/>
          <w:sz w:val="24"/>
          <w:szCs w:val="24"/>
        </w:rPr>
        <w:t>contextual</w:t>
      </w:r>
      <w:del w:id="14" w:author="Hilgard, Joseph" w:date="2016-09-27T13:26:00Z">
        <w:r w:rsidDel="000577FD">
          <w:rPr>
            <w:rFonts w:ascii="Times New Roman" w:hAnsi="Times New Roman" w:cs="Times New Roman"/>
            <w:sz w:val="24"/>
            <w:szCs w:val="24"/>
          </w:rPr>
          <w:delText>ly</w:delText>
        </w:r>
      </w:del>
      <w:r>
        <w:rPr>
          <w:rFonts w:ascii="Times New Roman" w:hAnsi="Times New Roman" w:cs="Times New Roman"/>
          <w:sz w:val="24"/>
          <w:szCs w:val="24"/>
        </w:rPr>
        <w:t xml:space="preserve"> dependen</w:t>
      </w:r>
      <w:ins w:id="15" w:author="Hilgard, Joseph" w:date="2016-09-27T13:26:00Z">
        <w:r w:rsidR="000577FD">
          <w:rPr>
            <w:rFonts w:ascii="Times New Roman" w:hAnsi="Times New Roman" w:cs="Times New Roman"/>
            <w:sz w:val="24"/>
            <w:szCs w:val="24"/>
          </w:rPr>
          <w:t>cy</w:t>
        </w:r>
      </w:ins>
      <w:del w:id="16" w:author="Hilgard, Joseph" w:date="2016-09-27T13:26:00Z">
        <w:r w:rsidDel="000577FD">
          <w:rPr>
            <w:rFonts w:ascii="Times New Roman" w:hAnsi="Times New Roman" w:cs="Times New Roman"/>
            <w:sz w:val="24"/>
            <w:szCs w:val="24"/>
          </w:rPr>
          <w:delText>t</w:delText>
        </w:r>
      </w:del>
      <w:r>
        <w:rPr>
          <w:rFonts w:ascii="Times New Roman" w:hAnsi="Times New Roman" w:cs="Times New Roman"/>
          <w:sz w:val="24"/>
          <w:szCs w:val="24"/>
        </w:rPr>
        <w:t xml:space="preserve"> </w:t>
      </w:r>
      <w:del w:id="17" w:author="Hilgard, Joseph" w:date="2016-09-27T13:26:00Z">
        <w:r w:rsidDel="000577FD">
          <w:rPr>
            <w:rFonts w:ascii="Times New Roman" w:hAnsi="Times New Roman" w:cs="Times New Roman"/>
            <w:sz w:val="24"/>
            <w:szCs w:val="24"/>
          </w:rPr>
          <w:delText xml:space="preserve">in a way that </w:delText>
        </w:r>
      </w:del>
      <w:r>
        <w:rPr>
          <w:rFonts w:ascii="Times New Roman" w:hAnsi="Times New Roman" w:cs="Times New Roman"/>
          <w:sz w:val="24"/>
          <w:szCs w:val="24"/>
        </w:rPr>
        <w:t xml:space="preserve">can be parsimoniously explained by response mapping contrast models. Application of Process Dissociation Procedure further demonstrated that contextual shifts in response </w:t>
      </w:r>
      <w:r w:rsidR="00585899">
        <w:rPr>
          <w:rFonts w:ascii="Times New Roman" w:hAnsi="Times New Roman" w:cs="Times New Roman"/>
          <w:sz w:val="24"/>
          <w:szCs w:val="24"/>
        </w:rPr>
        <w:t xml:space="preserve">biases </w:t>
      </w:r>
      <w:r>
        <w:rPr>
          <w:rFonts w:ascii="Times New Roman" w:hAnsi="Times New Roman" w:cs="Times New Roman"/>
          <w:sz w:val="24"/>
          <w:szCs w:val="24"/>
        </w:rPr>
        <w:t xml:space="preserve">were unlikely to be caused by changes in controlled responses. Results </w:t>
      </w:r>
      <w:ins w:id="18" w:author="Hilgard, Joseph" w:date="2017-01-24T13:39:00Z">
        <w:r w:rsidR="00C66E64">
          <w:rPr>
            <w:rFonts w:ascii="Times New Roman" w:hAnsi="Times New Roman" w:cs="Times New Roman"/>
            <w:sz w:val="24"/>
            <w:szCs w:val="24"/>
          </w:rPr>
          <w:t xml:space="preserve">indicate that </w:t>
        </w:r>
      </w:ins>
      <w:del w:id="19" w:author="Hilgard, Joseph" w:date="2017-01-24T13:39:00Z">
        <w:r w:rsidDel="00C66E64">
          <w:rPr>
            <w:rFonts w:ascii="Times New Roman" w:hAnsi="Times New Roman" w:cs="Times New Roman"/>
            <w:sz w:val="24"/>
            <w:szCs w:val="24"/>
          </w:rPr>
          <w:delText xml:space="preserve">support the generality of </w:delText>
        </w:r>
      </w:del>
      <w:r>
        <w:rPr>
          <w:rFonts w:ascii="Times New Roman" w:hAnsi="Times New Roman" w:cs="Times New Roman"/>
          <w:sz w:val="24"/>
          <w:szCs w:val="24"/>
        </w:rPr>
        <w:t>response</w:t>
      </w:r>
      <w:ins w:id="20" w:author="Hilgard, Joseph" w:date="2016-09-27T13:27:00Z">
        <w:r w:rsidR="000577FD">
          <w:rPr>
            <w:rFonts w:ascii="Times New Roman" w:hAnsi="Times New Roman" w:cs="Times New Roman"/>
            <w:sz w:val="24"/>
            <w:szCs w:val="24"/>
          </w:rPr>
          <w:t>-</w:t>
        </w:r>
      </w:ins>
      <w:del w:id="21" w:author="Hilgard, Joseph" w:date="2016-09-27T13:27:00Z">
        <w:r w:rsidDel="000577FD">
          <w:rPr>
            <w:rFonts w:ascii="Times New Roman" w:hAnsi="Times New Roman" w:cs="Times New Roman"/>
            <w:sz w:val="24"/>
            <w:szCs w:val="24"/>
          </w:rPr>
          <w:delText xml:space="preserve"> </w:delText>
        </w:r>
      </w:del>
      <w:r>
        <w:rPr>
          <w:rFonts w:ascii="Times New Roman" w:hAnsi="Times New Roman" w:cs="Times New Roman"/>
          <w:sz w:val="24"/>
          <w:szCs w:val="24"/>
        </w:rPr>
        <w:t xml:space="preserve">mapping contrast effects </w:t>
      </w:r>
      <w:ins w:id="22" w:author="Hilgard, Joseph" w:date="2017-01-24T13:39:00Z">
        <w:r w:rsidR="00C66E64">
          <w:rPr>
            <w:rFonts w:ascii="Times New Roman" w:hAnsi="Times New Roman" w:cs="Times New Roman"/>
            <w:sz w:val="24"/>
            <w:szCs w:val="24"/>
          </w:rPr>
          <w:t xml:space="preserve">generalize to </w:t>
        </w:r>
      </w:ins>
      <w:del w:id="23" w:author="Hilgard, Joseph" w:date="2017-01-24T13:39:00Z">
        <w:r w:rsidDel="00C66E64">
          <w:rPr>
            <w:rFonts w:ascii="Times New Roman" w:hAnsi="Times New Roman" w:cs="Times New Roman"/>
            <w:sz w:val="24"/>
            <w:szCs w:val="24"/>
          </w:rPr>
          <w:delText xml:space="preserve">in </w:delText>
        </w:r>
      </w:del>
      <w:r>
        <w:rPr>
          <w:rFonts w:ascii="Times New Roman" w:hAnsi="Times New Roman" w:cs="Times New Roman"/>
          <w:sz w:val="24"/>
          <w:szCs w:val="24"/>
        </w:rPr>
        <w:t>semantic</w:t>
      </w:r>
      <w:del w:id="24" w:author="Hilgard, Joseph" w:date="2017-01-24T13:38:00Z">
        <w:r w:rsidDel="00C66E64">
          <w:rPr>
            <w:rFonts w:ascii="Times New Roman" w:hAnsi="Times New Roman" w:cs="Times New Roman"/>
            <w:sz w:val="24"/>
            <w:szCs w:val="24"/>
          </w:rPr>
          <w:delText>, not just evaluative,</w:delText>
        </w:r>
      </w:del>
      <w:r>
        <w:rPr>
          <w:rFonts w:ascii="Times New Roman" w:hAnsi="Times New Roman" w:cs="Times New Roman"/>
          <w:sz w:val="24"/>
          <w:szCs w:val="24"/>
        </w:rPr>
        <w:t xml:space="preserve"> priming tasks</w:t>
      </w:r>
      <w:del w:id="25" w:author="Hilgard, Joseph" w:date="2017-01-24T13:39:00Z">
        <w:r w:rsidDel="00C66E64">
          <w:rPr>
            <w:rFonts w:ascii="Times New Roman" w:hAnsi="Times New Roman" w:cs="Times New Roman"/>
            <w:sz w:val="24"/>
            <w:szCs w:val="24"/>
          </w:rPr>
          <w:delText>,</w:delText>
        </w:r>
      </w:del>
      <w:r>
        <w:rPr>
          <w:rFonts w:ascii="Times New Roman" w:hAnsi="Times New Roman" w:cs="Times New Roman"/>
          <w:sz w:val="24"/>
          <w:szCs w:val="24"/>
        </w:rPr>
        <w:t xml:space="preserve"> </w:t>
      </w:r>
      <w:r w:rsidR="000962EE">
        <w:rPr>
          <w:rFonts w:ascii="Times New Roman" w:hAnsi="Times New Roman" w:cs="Times New Roman"/>
          <w:sz w:val="24"/>
          <w:szCs w:val="24"/>
        </w:rPr>
        <w:t>and indicate that caution is necessary when designing and interpreting measures of implicit bias.</w:t>
      </w:r>
    </w:p>
    <w:p w14:paraId="50A1E88C" w14:textId="77777777" w:rsidR="006515C1" w:rsidRDefault="006515C1">
      <w:pPr>
        <w:rPr>
          <w:rFonts w:ascii="Times New Roman" w:hAnsi="Times New Roman" w:cs="Times New Roman"/>
          <w:sz w:val="24"/>
          <w:szCs w:val="24"/>
        </w:rPr>
      </w:pPr>
    </w:p>
    <w:p w14:paraId="6E63185A" w14:textId="77777777" w:rsidR="006515C1" w:rsidRDefault="006515C1">
      <w:pPr>
        <w:rPr>
          <w:rFonts w:ascii="Times New Roman" w:hAnsi="Times New Roman" w:cs="Times New Roman"/>
          <w:sz w:val="24"/>
          <w:szCs w:val="24"/>
        </w:rPr>
      </w:pPr>
    </w:p>
    <w:p w14:paraId="6AAA1833" w14:textId="77777777" w:rsidR="006515C1" w:rsidRDefault="006515C1">
      <w:pPr>
        <w:rPr>
          <w:rFonts w:ascii="Times New Roman" w:hAnsi="Times New Roman" w:cs="Times New Roman"/>
          <w:sz w:val="24"/>
          <w:szCs w:val="24"/>
        </w:rPr>
      </w:pPr>
    </w:p>
    <w:p w14:paraId="1A6F3EC3" w14:textId="77777777" w:rsidR="006515C1" w:rsidRDefault="006515C1">
      <w:pPr>
        <w:rPr>
          <w:rFonts w:ascii="Times New Roman" w:hAnsi="Times New Roman" w:cs="Times New Roman"/>
          <w:sz w:val="24"/>
          <w:szCs w:val="24"/>
        </w:rPr>
      </w:pPr>
      <w:r>
        <w:rPr>
          <w:rFonts w:ascii="Times New Roman" w:hAnsi="Times New Roman" w:cs="Times New Roman"/>
          <w:sz w:val="24"/>
          <w:szCs w:val="24"/>
        </w:rPr>
        <w:br w:type="page"/>
      </w:r>
    </w:p>
    <w:p w14:paraId="38C77756" w14:textId="4F086EFE" w:rsidR="00A618DE" w:rsidRDefault="003B1D36" w:rsidP="003B181A">
      <w:pPr>
        <w:spacing w:after="0" w:line="480" w:lineRule="auto"/>
        <w:ind w:firstLine="720"/>
        <w:rPr>
          <w:rFonts w:ascii="Times New Roman" w:hAnsi="Times New Roman" w:cs="Times New Roman"/>
          <w:sz w:val="24"/>
          <w:szCs w:val="24"/>
        </w:rPr>
      </w:pPr>
      <w:commentRangeStart w:id="26"/>
      <w:r>
        <w:rPr>
          <w:rFonts w:ascii="Times New Roman" w:hAnsi="Times New Roman" w:cs="Times New Roman"/>
          <w:sz w:val="24"/>
          <w:szCs w:val="24"/>
        </w:rPr>
        <w:lastRenderedPageBreak/>
        <w:t xml:space="preserve">Intergroup </w:t>
      </w:r>
      <w:r w:rsidR="00A618DE">
        <w:rPr>
          <w:rFonts w:ascii="Times New Roman" w:hAnsi="Times New Roman" w:cs="Times New Roman"/>
          <w:sz w:val="24"/>
          <w:szCs w:val="24"/>
        </w:rPr>
        <w:t>prejudice</w:t>
      </w:r>
      <w:r>
        <w:rPr>
          <w:rFonts w:ascii="Times New Roman" w:hAnsi="Times New Roman" w:cs="Times New Roman"/>
          <w:sz w:val="24"/>
          <w:szCs w:val="24"/>
        </w:rPr>
        <w:t>s</w:t>
      </w:r>
      <w:commentRangeEnd w:id="26"/>
      <w:r w:rsidR="00D63F88">
        <w:rPr>
          <w:rStyle w:val="CommentReference"/>
        </w:rPr>
        <w:commentReference w:id="26"/>
      </w:r>
      <w:del w:id="27" w:author="Hilgard, Joseph" w:date="2016-09-27T13:29:00Z">
        <w:r w:rsidDel="000577FD">
          <w:rPr>
            <w:rFonts w:ascii="Times New Roman" w:hAnsi="Times New Roman" w:cs="Times New Roman"/>
            <w:sz w:val="24"/>
            <w:szCs w:val="24"/>
          </w:rPr>
          <w:delText>,</w:delText>
        </w:r>
      </w:del>
      <w:r>
        <w:rPr>
          <w:rFonts w:ascii="Times New Roman" w:hAnsi="Times New Roman" w:cs="Times New Roman"/>
          <w:sz w:val="24"/>
          <w:szCs w:val="24"/>
        </w:rPr>
        <w:t xml:space="preserve"> such as racial bias</w:t>
      </w:r>
      <w:del w:id="28" w:author="Hilgard, Joseph" w:date="2016-09-27T13:29:00Z">
        <w:r w:rsidDel="000577FD">
          <w:rPr>
            <w:rFonts w:ascii="Times New Roman" w:hAnsi="Times New Roman" w:cs="Times New Roman"/>
            <w:sz w:val="24"/>
            <w:szCs w:val="24"/>
          </w:rPr>
          <w:delText>,</w:delText>
        </w:r>
      </w:del>
      <w:r w:rsidR="00A618DE">
        <w:rPr>
          <w:rFonts w:ascii="Times New Roman" w:hAnsi="Times New Roman" w:cs="Times New Roman"/>
          <w:sz w:val="24"/>
          <w:szCs w:val="24"/>
        </w:rPr>
        <w:t xml:space="preserve"> continue to pose a serious societal problem</w:t>
      </w:r>
      <w:r w:rsidR="00E542E4">
        <w:rPr>
          <w:rFonts w:ascii="Times New Roman" w:hAnsi="Times New Roman" w:cs="Times New Roman"/>
          <w:sz w:val="24"/>
          <w:szCs w:val="24"/>
        </w:rPr>
        <w:t xml:space="preserve"> and a</w:t>
      </w:r>
      <w:del w:id="29" w:author="Hilgard, Joseph" w:date="2016-09-27T13:29:00Z">
        <w:r w:rsidR="00E542E4" w:rsidDel="000577FD">
          <w:rPr>
            <w:rFonts w:ascii="Times New Roman" w:hAnsi="Times New Roman" w:cs="Times New Roman"/>
            <w:sz w:val="24"/>
            <w:szCs w:val="24"/>
          </w:rPr>
          <w:delText>n interesting</w:delText>
        </w:r>
      </w:del>
      <w:ins w:id="30" w:author="Hilgard, Joseph" w:date="2016-09-27T13:29:00Z">
        <w:r w:rsidR="000577FD">
          <w:rPr>
            <w:rFonts w:ascii="Times New Roman" w:hAnsi="Times New Roman" w:cs="Times New Roman"/>
            <w:sz w:val="24"/>
            <w:szCs w:val="24"/>
          </w:rPr>
          <w:t xml:space="preserve"> worthy</w:t>
        </w:r>
      </w:ins>
      <w:r w:rsidR="00E542E4">
        <w:rPr>
          <w:rFonts w:ascii="Times New Roman" w:hAnsi="Times New Roman" w:cs="Times New Roman"/>
          <w:sz w:val="24"/>
          <w:szCs w:val="24"/>
        </w:rPr>
        <w:t xml:space="preserve"> phenomenon for psychological study</w:t>
      </w:r>
      <w:r w:rsidR="00A618DE">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E542E4">
        <w:rPr>
          <w:rFonts w:ascii="Times New Roman" w:hAnsi="Times New Roman" w:cs="Times New Roman"/>
          <w:sz w:val="24"/>
          <w:szCs w:val="24"/>
        </w:rPr>
        <w:t xml:space="preserve">For the effective study of this problem, accurate and </w:t>
      </w:r>
      <w:r w:rsidR="00577A88">
        <w:rPr>
          <w:rFonts w:ascii="Times New Roman" w:hAnsi="Times New Roman" w:cs="Times New Roman"/>
          <w:sz w:val="24"/>
          <w:szCs w:val="24"/>
        </w:rPr>
        <w:t xml:space="preserve">valid </w:t>
      </w:r>
      <w:r w:rsidR="00E542E4">
        <w:rPr>
          <w:rFonts w:ascii="Times New Roman" w:hAnsi="Times New Roman" w:cs="Times New Roman"/>
          <w:sz w:val="24"/>
          <w:szCs w:val="24"/>
        </w:rPr>
        <w:t>laboratory measures of bias and prejudice are necessary</w:t>
      </w:r>
      <w:r w:rsidR="00A618DE">
        <w:rPr>
          <w:rFonts w:ascii="Times New Roman" w:hAnsi="Times New Roman" w:cs="Times New Roman"/>
          <w:sz w:val="24"/>
          <w:szCs w:val="24"/>
        </w:rPr>
        <w:t xml:space="preserve">. </w:t>
      </w:r>
      <w:r w:rsidR="00E542E4">
        <w:rPr>
          <w:rFonts w:ascii="Times New Roman" w:hAnsi="Times New Roman" w:cs="Times New Roman"/>
          <w:sz w:val="24"/>
          <w:szCs w:val="24"/>
        </w:rPr>
        <w:t xml:space="preserve"> </w:t>
      </w:r>
      <w:r>
        <w:rPr>
          <w:rFonts w:ascii="Times New Roman" w:hAnsi="Times New Roman" w:cs="Times New Roman"/>
          <w:sz w:val="24"/>
          <w:szCs w:val="24"/>
        </w:rPr>
        <w:t xml:space="preserve">Researchers have long been concerned </w:t>
      </w:r>
      <w:ins w:id="31" w:author="Hilgard, Joseph" w:date="2016-09-27T13:30:00Z">
        <w:r w:rsidR="00B646F4">
          <w:rPr>
            <w:rFonts w:ascii="Times New Roman" w:hAnsi="Times New Roman" w:cs="Times New Roman"/>
            <w:sz w:val="24"/>
            <w:szCs w:val="24"/>
          </w:rPr>
          <w:t xml:space="preserve">that self-reports of racial bias may be obscured by </w:t>
        </w:r>
      </w:ins>
      <w:ins w:id="32" w:author="Hilgard, Joseph" w:date="2016-09-27T13:34:00Z">
        <w:r w:rsidR="00B646F4">
          <w:rPr>
            <w:rFonts w:ascii="Times New Roman" w:hAnsi="Times New Roman" w:cs="Times New Roman"/>
            <w:sz w:val="24"/>
            <w:szCs w:val="24"/>
          </w:rPr>
          <w:t xml:space="preserve">ignorance of one’s own bias or </w:t>
        </w:r>
      </w:ins>
      <w:ins w:id="33" w:author="Hilgard, Joseph" w:date="2016-09-27T13:33:00Z">
        <w:r w:rsidR="00B646F4">
          <w:rPr>
            <w:rFonts w:ascii="Times New Roman" w:hAnsi="Times New Roman" w:cs="Times New Roman"/>
            <w:sz w:val="24"/>
            <w:szCs w:val="24"/>
          </w:rPr>
          <w:t>reluctance to admit to such bias</w:t>
        </w:r>
      </w:ins>
      <w:del w:id="34" w:author="Hilgard, Joseph" w:date="2016-09-27T13:30:00Z">
        <w:r w:rsidDel="00B646F4">
          <w:rPr>
            <w:rFonts w:ascii="Times New Roman" w:hAnsi="Times New Roman" w:cs="Times New Roman"/>
            <w:sz w:val="24"/>
            <w:szCs w:val="24"/>
          </w:rPr>
          <w:delText>about the potential for</w:delText>
        </w:r>
        <w:r w:rsidR="00A618DE" w:rsidDel="00B646F4">
          <w:rPr>
            <w:rFonts w:ascii="Times New Roman" w:hAnsi="Times New Roman" w:cs="Times New Roman"/>
            <w:sz w:val="24"/>
            <w:szCs w:val="24"/>
          </w:rPr>
          <w:delText xml:space="preserve"> demand characteristics and </w:delText>
        </w:r>
      </w:del>
      <w:del w:id="35" w:author="Hilgard, Joseph" w:date="2016-09-27T13:34:00Z">
        <w:r w:rsidR="00A618DE" w:rsidDel="00B646F4">
          <w:rPr>
            <w:rFonts w:ascii="Times New Roman" w:hAnsi="Times New Roman" w:cs="Times New Roman"/>
            <w:sz w:val="24"/>
            <w:szCs w:val="24"/>
          </w:rPr>
          <w:delText>self-presentation</w:delText>
        </w:r>
        <w:r w:rsidR="00E677D1" w:rsidDel="00B646F4">
          <w:rPr>
            <w:rFonts w:ascii="Times New Roman" w:hAnsi="Times New Roman" w:cs="Times New Roman"/>
            <w:sz w:val="24"/>
            <w:szCs w:val="24"/>
          </w:rPr>
          <w:delText>al</w:delText>
        </w:r>
        <w:r w:rsidR="00A618DE" w:rsidDel="00B646F4">
          <w:rPr>
            <w:rFonts w:ascii="Times New Roman" w:hAnsi="Times New Roman" w:cs="Times New Roman"/>
            <w:sz w:val="24"/>
            <w:szCs w:val="24"/>
          </w:rPr>
          <w:delText xml:space="preserve"> </w:delText>
        </w:r>
        <w:r w:rsidR="00E542E4" w:rsidDel="00B646F4">
          <w:rPr>
            <w:rFonts w:ascii="Times New Roman" w:hAnsi="Times New Roman" w:cs="Times New Roman"/>
            <w:sz w:val="24"/>
            <w:szCs w:val="24"/>
          </w:rPr>
          <w:delText>concerns</w:delText>
        </w:r>
      </w:del>
      <w:del w:id="36" w:author="Hilgard, Joseph" w:date="2016-09-27T13:30:00Z">
        <w:r w:rsidR="00E542E4" w:rsidDel="00B646F4">
          <w:rPr>
            <w:rFonts w:ascii="Times New Roman" w:hAnsi="Times New Roman" w:cs="Times New Roman"/>
            <w:sz w:val="24"/>
            <w:szCs w:val="24"/>
          </w:rPr>
          <w:delText xml:space="preserve"> </w:delText>
        </w:r>
        <w:r w:rsidDel="00B646F4">
          <w:rPr>
            <w:rFonts w:ascii="Times New Roman" w:hAnsi="Times New Roman" w:cs="Times New Roman"/>
            <w:sz w:val="24"/>
            <w:szCs w:val="24"/>
          </w:rPr>
          <w:delText xml:space="preserve">to obscure </w:delText>
        </w:r>
        <w:r w:rsidR="00A618DE" w:rsidDel="00B646F4">
          <w:rPr>
            <w:rFonts w:ascii="Times New Roman" w:hAnsi="Times New Roman" w:cs="Times New Roman"/>
            <w:sz w:val="24"/>
            <w:szCs w:val="24"/>
          </w:rPr>
          <w:delText xml:space="preserve">bias </w:delText>
        </w:r>
        <w:r w:rsidDel="00B646F4">
          <w:rPr>
            <w:rFonts w:ascii="Times New Roman" w:hAnsi="Times New Roman" w:cs="Times New Roman"/>
            <w:sz w:val="24"/>
            <w:szCs w:val="24"/>
          </w:rPr>
          <w:delText xml:space="preserve">assessment </w:delText>
        </w:r>
        <w:r w:rsidR="00A618DE" w:rsidDel="00B646F4">
          <w:rPr>
            <w:rFonts w:ascii="Times New Roman" w:hAnsi="Times New Roman" w:cs="Times New Roman"/>
            <w:sz w:val="24"/>
            <w:szCs w:val="24"/>
          </w:rPr>
          <w:delText>in self-report measures</w:delText>
        </w:r>
      </w:del>
      <w:r w:rsidR="00A618DE">
        <w:rPr>
          <w:rFonts w:ascii="Times New Roman" w:hAnsi="Times New Roman" w:cs="Times New Roman"/>
          <w:sz w:val="24"/>
          <w:szCs w:val="24"/>
        </w:rPr>
        <w:t xml:space="preserve">. </w:t>
      </w:r>
      <w:ins w:id="37" w:author="Hilgard, Joseph" w:date="2016-09-27T13:35:00Z">
        <w:r w:rsidR="00B646F4">
          <w:rPr>
            <w:rFonts w:ascii="Times New Roman" w:hAnsi="Times New Roman" w:cs="Times New Roman"/>
            <w:sz w:val="24"/>
            <w:szCs w:val="24"/>
          </w:rPr>
          <w:t xml:space="preserve">To circumvent these </w:t>
        </w:r>
      </w:ins>
      <w:ins w:id="38" w:author="Hilgard, Joseph" w:date="2016-09-27T13:36:00Z">
        <w:r w:rsidR="00B646F4">
          <w:rPr>
            <w:rFonts w:ascii="Times New Roman" w:hAnsi="Times New Roman" w:cs="Times New Roman"/>
            <w:sz w:val="24"/>
            <w:szCs w:val="24"/>
          </w:rPr>
          <w:t>issues, researchers have developed and applied “</w:t>
        </w:r>
      </w:ins>
      <w:del w:id="39" w:author="Hilgard, Joseph" w:date="2016-09-27T13:36:00Z">
        <w:r w:rsidR="00A618DE" w:rsidDel="00B646F4">
          <w:rPr>
            <w:rFonts w:ascii="Times New Roman" w:hAnsi="Times New Roman" w:cs="Times New Roman"/>
            <w:sz w:val="24"/>
            <w:szCs w:val="24"/>
          </w:rPr>
          <w:delText>I</w:delText>
        </w:r>
      </w:del>
      <w:ins w:id="40" w:author="Hilgard, Joseph" w:date="2016-09-27T13:36:00Z">
        <w:r w:rsidR="00B646F4">
          <w:rPr>
            <w:rFonts w:ascii="Times New Roman" w:hAnsi="Times New Roman" w:cs="Times New Roman"/>
            <w:sz w:val="24"/>
            <w:szCs w:val="24"/>
          </w:rPr>
          <w:t>i</w:t>
        </w:r>
      </w:ins>
      <w:r w:rsidR="00A618DE">
        <w:rPr>
          <w:rFonts w:ascii="Times New Roman" w:hAnsi="Times New Roman" w:cs="Times New Roman"/>
          <w:sz w:val="24"/>
          <w:szCs w:val="24"/>
        </w:rPr>
        <w:t>mplicit measures</w:t>
      </w:r>
      <w:ins w:id="41" w:author="Hilgard, Joseph" w:date="2016-09-27T13:36:00Z">
        <w:r w:rsidR="00B646F4">
          <w:rPr>
            <w:rFonts w:ascii="Times New Roman" w:hAnsi="Times New Roman" w:cs="Times New Roman"/>
            <w:sz w:val="24"/>
            <w:szCs w:val="24"/>
          </w:rPr>
          <w:t xml:space="preserve">” </w:t>
        </w:r>
      </w:ins>
      <w:ins w:id="42" w:author="Hilgard, Joseph" w:date="2016-09-27T13:37:00Z">
        <w:r w:rsidR="00B646F4">
          <w:rPr>
            <w:rFonts w:ascii="Times New Roman" w:hAnsi="Times New Roman" w:cs="Times New Roman"/>
            <w:sz w:val="24"/>
            <w:szCs w:val="24"/>
          </w:rPr>
          <w:t>that</w:t>
        </w:r>
      </w:ins>
      <w:del w:id="43" w:author="Hilgard, Joseph" w:date="2016-09-27T13:36:00Z">
        <w:r w:rsidR="00A618DE" w:rsidDel="00B646F4">
          <w:rPr>
            <w:rFonts w:ascii="Times New Roman" w:hAnsi="Times New Roman" w:cs="Times New Roman"/>
            <w:sz w:val="24"/>
            <w:szCs w:val="24"/>
          </w:rPr>
          <w:delText xml:space="preserve"> </w:delText>
        </w:r>
        <w:r w:rsidDel="00B646F4">
          <w:rPr>
            <w:rFonts w:ascii="Times New Roman" w:hAnsi="Times New Roman" w:cs="Times New Roman"/>
            <w:sz w:val="24"/>
            <w:szCs w:val="24"/>
          </w:rPr>
          <w:delText xml:space="preserve">offer the promise of </w:delText>
        </w:r>
        <w:r w:rsidR="00A618DE" w:rsidDel="00B646F4">
          <w:rPr>
            <w:rFonts w:ascii="Times New Roman" w:hAnsi="Times New Roman" w:cs="Times New Roman"/>
            <w:sz w:val="24"/>
            <w:szCs w:val="24"/>
          </w:rPr>
          <w:delText>circumvent</w:delText>
        </w:r>
        <w:r w:rsidDel="00B646F4">
          <w:rPr>
            <w:rFonts w:ascii="Times New Roman" w:hAnsi="Times New Roman" w:cs="Times New Roman"/>
            <w:sz w:val="24"/>
            <w:szCs w:val="24"/>
          </w:rPr>
          <w:delText>ing</w:delText>
        </w:r>
        <w:r w:rsidR="00A618DE" w:rsidDel="00B646F4">
          <w:rPr>
            <w:rFonts w:ascii="Times New Roman" w:hAnsi="Times New Roman" w:cs="Times New Roman"/>
            <w:sz w:val="24"/>
            <w:szCs w:val="24"/>
          </w:rPr>
          <w:delText xml:space="preserve"> these problems by</w:delText>
        </w:r>
      </w:del>
      <w:r w:rsidR="00A618DE">
        <w:rPr>
          <w:rFonts w:ascii="Times New Roman" w:hAnsi="Times New Roman" w:cs="Times New Roman"/>
          <w:sz w:val="24"/>
          <w:szCs w:val="24"/>
        </w:rPr>
        <w:t xml:space="preserve"> measur</w:t>
      </w:r>
      <w:ins w:id="44" w:author="Hilgard, Joseph" w:date="2016-09-27T13:36:00Z">
        <w:r w:rsidR="00B646F4">
          <w:rPr>
            <w:rFonts w:ascii="Times New Roman" w:hAnsi="Times New Roman" w:cs="Times New Roman"/>
            <w:sz w:val="24"/>
            <w:szCs w:val="24"/>
          </w:rPr>
          <w:t>e</w:t>
        </w:r>
      </w:ins>
      <w:del w:id="45" w:author="Hilgard, Joseph" w:date="2016-09-27T13:36:00Z">
        <w:r w:rsidR="00A618DE" w:rsidDel="00B646F4">
          <w:rPr>
            <w:rFonts w:ascii="Times New Roman" w:hAnsi="Times New Roman" w:cs="Times New Roman"/>
            <w:sz w:val="24"/>
            <w:szCs w:val="24"/>
          </w:rPr>
          <w:delText>ing</w:delText>
        </w:r>
      </w:del>
      <w:r w:rsidR="00A618DE">
        <w:rPr>
          <w:rFonts w:ascii="Times New Roman" w:hAnsi="Times New Roman" w:cs="Times New Roman"/>
          <w:sz w:val="24"/>
          <w:szCs w:val="24"/>
        </w:rPr>
        <w:t xml:space="preserve"> </w:t>
      </w:r>
      <w:r>
        <w:rPr>
          <w:rFonts w:ascii="Times New Roman" w:hAnsi="Times New Roman" w:cs="Times New Roman"/>
          <w:sz w:val="24"/>
          <w:szCs w:val="24"/>
        </w:rPr>
        <w:t xml:space="preserve">racial bias </w:t>
      </w:r>
      <w:r w:rsidR="00A618DE">
        <w:rPr>
          <w:rFonts w:ascii="Times New Roman" w:hAnsi="Times New Roman" w:cs="Times New Roman"/>
          <w:sz w:val="24"/>
          <w:szCs w:val="24"/>
        </w:rPr>
        <w:t xml:space="preserve">in ways </w:t>
      </w:r>
      <w:r w:rsidR="00D7757A">
        <w:rPr>
          <w:rFonts w:ascii="Times New Roman" w:hAnsi="Times New Roman" w:cs="Times New Roman"/>
          <w:sz w:val="24"/>
          <w:szCs w:val="24"/>
        </w:rPr>
        <w:t xml:space="preserve">that </w:t>
      </w:r>
      <w:r w:rsidR="00A618DE">
        <w:rPr>
          <w:rFonts w:ascii="Times New Roman" w:hAnsi="Times New Roman" w:cs="Times New Roman"/>
          <w:sz w:val="24"/>
          <w:szCs w:val="24"/>
        </w:rPr>
        <w:t>reduce the capacity for controlled responding</w:t>
      </w:r>
      <w:ins w:id="46" w:author="Hilgard, Joseph" w:date="2016-09-27T13:36:00Z">
        <w:r w:rsidR="00B646F4">
          <w:rPr>
            <w:rFonts w:ascii="Times New Roman" w:hAnsi="Times New Roman" w:cs="Times New Roman"/>
            <w:sz w:val="24"/>
            <w:szCs w:val="24"/>
          </w:rPr>
          <w:t xml:space="preserve">, thereby </w:t>
        </w:r>
      </w:ins>
      <w:ins w:id="47" w:author="Hilgard, Joseph" w:date="2016-09-27T13:37:00Z">
        <w:r w:rsidR="00B646F4">
          <w:rPr>
            <w:rFonts w:ascii="Times New Roman" w:hAnsi="Times New Roman" w:cs="Times New Roman"/>
            <w:sz w:val="24"/>
            <w:szCs w:val="24"/>
          </w:rPr>
          <w:t>providing measurements less contaminated by</w:t>
        </w:r>
      </w:ins>
      <w:ins w:id="48" w:author="Hilgard, Joseph" w:date="2016-09-27T13:38:00Z">
        <w:r w:rsidR="00B646F4">
          <w:rPr>
            <w:rFonts w:ascii="Times New Roman" w:hAnsi="Times New Roman" w:cs="Times New Roman"/>
            <w:sz w:val="24"/>
            <w:szCs w:val="24"/>
          </w:rPr>
          <w:t xml:space="preserve"> participants’ reluctance to appear biased</w:t>
        </w:r>
      </w:ins>
      <w:ins w:id="49" w:author="Hilgard, Joseph" w:date="2016-09-27T13:37:00Z">
        <w:r w:rsidR="00B646F4">
          <w:rPr>
            <w:rFonts w:ascii="Times New Roman" w:hAnsi="Times New Roman" w:cs="Times New Roman"/>
            <w:sz w:val="24"/>
            <w:szCs w:val="24"/>
          </w:rPr>
          <w:t>.</w:t>
        </w:r>
      </w:ins>
      <w:del w:id="50" w:author="Hilgard, Joseph" w:date="2016-09-27T13:36:00Z">
        <w:r w:rsidDel="00B646F4">
          <w:rPr>
            <w:rFonts w:ascii="Times New Roman" w:hAnsi="Times New Roman" w:cs="Times New Roman"/>
            <w:sz w:val="24"/>
            <w:szCs w:val="24"/>
          </w:rPr>
          <w:delText>, thereby ostensibly providing a way to detect respondents’ ‘true’ attitudes and behavioral tendencies</w:delText>
        </w:r>
      </w:del>
      <w:r w:rsidR="00E677D1">
        <w:rPr>
          <w:rFonts w:ascii="Times New Roman" w:hAnsi="Times New Roman" w:cs="Times New Roman"/>
          <w:sz w:val="24"/>
          <w:szCs w:val="24"/>
        </w:rPr>
        <w:t xml:space="preserve"> (</w:t>
      </w:r>
      <w:r>
        <w:rPr>
          <w:rFonts w:ascii="Times New Roman" w:hAnsi="Times New Roman" w:cs="Times New Roman"/>
          <w:sz w:val="24"/>
          <w:szCs w:val="24"/>
        </w:rPr>
        <w:t>De</w:t>
      </w:r>
      <w:r w:rsidR="00C042D0">
        <w:rPr>
          <w:rFonts w:ascii="Times New Roman" w:hAnsi="Times New Roman" w:cs="Times New Roman"/>
          <w:sz w:val="24"/>
          <w:szCs w:val="24"/>
        </w:rPr>
        <w:t xml:space="preserve"> </w:t>
      </w:r>
      <w:r>
        <w:rPr>
          <w:rFonts w:ascii="Times New Roman" w:hAnsi="Times New Roman" w:cs="Times New Roman"/>
          <w:sz w:val="24"/>
          <w:szCs w:val="24"/>
        </w:rPr>
        <w:t>Houwer,</w:t>
      </w:r>
      <w:r w:rsidR="00C042D0">
        <w:rPr>
          <w:rFonts w:ascii="Times New Roman" w:hAnsi="Times New Roman" w:cs="Times New Roman"/>
          <w:sz w:val="24"/>
          <w:szCs w:val="24"/>
        </w:rPr>
        <w:t xml:space="preserve"> Teige-Mocigemba, Spruyt, &amp; Moors,</w:t>
      </w:r>
      <w:r>
        <w:rPr>
          <w:rFonts w:ascii="Times New Roman" w:hAnsi="Times New Roman" w:cs="Times New Roman"/>
          <w:sz w:val="24"/>
          <w:szCs w:val="24"/>
        </w:rPr>
        <w:t xml:space="preserve"> 2009; </w:t>
      </w:r>
      <w:r w:rsidR="0051104B">
        <w:rPr>
          <w:rFonts w:ascii="Times New Roman" w:hAnsi="Times New Roman" w:cs="Times New Roman"/>
          <w:sz w:val="24"/>
          <w:szCs w:val="24"/>
        </w:rPr>
        <w:t xml:space="preserve">Fazio, Jackson, Dunton, &amp; Williams, 1995; </w:t>
      </w:r>
      <w:r w:rsidR="00E45946">
        <w:rPr>
          <w:rFonts w:ascii="Times New Roman" w:hAnsi="Times New Roman" w:cs="Times New Roman"/>
          <w:sz w:val="24"/>
          <w:szCs w:val="24"/>
        </w:rPr>
        <w:t>Greenwald, McGhee, &amp; Schwartz, 1998</w:t>
      </w:r>
      <w:r w:rsidR="0051104B">
        <w:rPr>
          <w:rFonts w:ascii="Times New Roman" w:hAnsi="Times New Roman" w:cs="Times New Roman"/>
          <w:sz w:val="24"/>
          <w:szCs w:val="24"/>
        </w:rPr>
        <w:t>; Payne, 2001</w:t>
      </w:r>
      <w:r w:rsidR="00E677D1">
        <w:rPr>
          <w:rFonts w:ascii="Times New Roman" w:hAnsi="Times New Roman" w:cs="Times New Roman"/>
          <w:sz w:val="24"/>
          <w:szCs w:val="24"/>
        </w:rPr>
        <w:t>)</w:t>
      </w:r>
      <w:r w:rsidR="00A618DE">
        <w:rPr>
          <w:rFonts w:ascii="Times New Roman" w:hAnsi="Times New Roman" w:cs="Times New Roman"/>
          <w:sz w:val="24"/>
          <w:szCs w:val="24"/>
        </w:rPr>
        <w:t>.</w:t>
      </w:r>
    </w:p>
    <w:p w14:paraId="5739F66F" w14:textId="1E67CCE8" w:rsidR="00BF1033" w:rsidRDefault="00C66E64" w:rsidP="003B181A">
      <w:pPr>
        <w:spacing w:after="0" w:line="480" w:lineRule="auto"/>
        <w:ind w:firstLine="720"/>
        <w:rPr>
          <w:rFonts w:ascii="Times New Roman" w:hAnsi="Times New Roman" w:cs="Times New Roman"/>
          <w:sz w:val="24"/>
          <w:szCs w:val="24"/>
        </w:rPr>
      </w:pPr>
      <w:ins w:id="51" w:author="Hilgard, Joseph" w:date="2017-01-24T13:42:00Z">
        <w:r>
          <w:rPr>
            <w:rFonts w:ascii="Times New Roman" w:hAnsi="Times New Roman" w:cs="Times New Roman"/>
            <w:sz w:val="24"/>
            <w:szCs w:val="24"/>
          </w:rPr>
          <w:t xml:space="preserve">Although implicit measures may avoid self-presentation bias, the interpretation of these measures is more circumspect, relying on patterns of task performance. </w:t>
        </w:r>
      </w:ins>
      <w:ins w:id="52" w:author="Hilgard, Joseph" w:date="2017-01-24T13:44:00Z">
        <w:r>
          <w:rPr>
            <w:rFonts w:ascii="Times New Roman" w:hAnsi="Times New Roman" w:cs="Times New Roman"/>
            <w:sz w:val="24"/>
            <w:szCs w:val="24"/>
          </w:rPr>
          <w:t>T</w:t>
        </w:r>
      </w:ins>
      <w:ins w:id="53" w:author="Hilgard, Joseph" w:date="2017-01-24T13:45:00Z">
        <w:r>
          <w:rPr>
            <w:rFonts w:ascii="Times New Roman" w:hAnsi="Times New Roman" w:cs="Times New Roman"/>
            <w:sz w:val="24"/>
            <w:szCs w:val="24"/>
          </w:rPr>
          <w:t xml:space="preserve">hese patterns, </w:t>
        </w:r>
      </w:ins>
      <w:ins w:id="54" w:author="Hilgard, Joseph" w:date="2017-01-24T13:44:00Z">
        <w:r>
          <w:rPr>
            <w:rFonts w:ascii="Times New Roman" w:hAnsi="Times New Roman" w:cs="Times New Roman"/>
            <w:sz w:val="24"/>
            <w:szCs w:val="24"/>
          </w:rPr>
          <w:t>however,</w:t>
        </w:r>
      </w:ins>
      <w:ins w:id="55" w:author="Hilgard, Joseph" w:date="2017-01-24T13:45:00Z">
        <w:r>
          <w:rPr>
            <w:rFonts w:ascii="Times New Roman" w:hAnsi="Times New Roman" w:cs="Times New Roman"/>
            <w:sz w:val="24"/>
            <w:szCs w:val="24"/>
          </w:rPr>
          <w:t xml:space="preserve"> are determined by more than implicit bias alone</w:t>
        </w:r>
      </w:ins>
      <w:del w:id="56" w:author="Hilgard, Joseph" w:date="2016-09-27T13:43:00Z">
        <w:r w:rsidR="00D7757A" w:rsidDel="005475B0">
          <w:rPr>
            <w:rFonts w:ascii="Times New Roman" w:hAnsi="Times New Roman" w:cs="Times New Roman"/>
            <w:sz w:val="24"/>
            <w:szCs w:val="24"/>
          </w:rPr>
          <w:delText>I</w:delText>
        </w:r>
        <w:r w:rsidR="00063328" w:rsidDel="005475B0">
          <w:rPr>
            <w:rFonts w:ascii="Times New Roman" w:hAnsi="Times New Roman" w:cs="Times New Roman"/>
            <w:sz w:val="24"/>
            <w:szCs w:val="24"/>
          </w:rPr>
          <w:delText xml:space="preserve">mplicit measures </w:delText>
        </w:r>
      </w:del>
      <w:del w:id="57" w:author="Hilgard, Joseph" w:date="2016-09-27T13:42:00Z">
        <w:r w:rsidR="00063328" w:rsidDel="005475B0">
          <w:rPr>
            <w:rFonts w:ascii="Times New Roman" w:hAnsi="Times New Roman" w:cs="Times New Roman"/>
            <w:sz w:val="24"/>
            <w:szCs w:val="24"/>
          </w:rPr>
          <w:delText>are not without their shortcomings</w:delText>
        </w:r>
        <w:r w:rsidR="003B1D36" w:rsidDel="005475B0">
          <w:rPr>
            <w:rFonts w:ascii="Times New Roman" w:hAnsi="Times New Roman" w:cs="Times New Roman"/>
            <w:sz w:val="24"/>
            <w:szCs w:val="24"/>
          </w:rPr>
          <w:delText>, however</w:delText>
        </w:r>
      </w:del>
      <w:del w:id="58" w:author="Hilgard, Joseph" w:date="2016-09-27T13:43:00Z">
        <w:r w:rsidR="00063328" w:rsidDel="005475B0">
          <w:rPr>
            <w:rFonts w:ascii="Times New Roman" w:hAnsi="Times New Roman" w:cs="Times New Roman"/>
            <w:sz w:val="24"/>
            <w:szCs w:val="24"/>
          </w:rPr>
          <w:delText>.</w:delText>
        </w:r>
        <w:r w:rsidR="006D39D3" w:rsidDel="005475B0">
          <w:rPr>
            <w:rFonts w:ascii="Times New Roman" w:hAnsi="Times New Roman" w:cs="Times New Roman"/>
            <w:sz w:val="24"/>
            <w:szCs w:val="24"/>
          </w:rPr>
          <w:delText xml:space="preserve"> </w:delText>
        </w:r>
      </w:del>
      <w:del w:id="59" w:author="Hilgard, Joseph" w:date="2016-09-27T13:44:00Z">
        <w:r w:rsidR="00063328" w:rsidDel="005475B0">
          <w:rPr>
            <w:rFonts w:ascii="Times New Roman" w:hAnsi="Times New Roman" w:cs="Times New Roman"/>
            <w:sz w:val="24"/>
            <w:szCs w:val="24"/>
          </w:rPr>
          <w:delText xml:space="preserve"> </w:delText>
        </w:r>
      </w:del>
      <w:del w:id="60" w:author="Hilgard, Joseph" w:date="2016-09-27T13:42:00Z">
        <w:r w:rsidR="003B1D36" w:rsidDel="005475B0">
          <w:rPr>
            <w:rFonts w:ascii="Times New Roman" w:hAnsi="Times New Roman" w:cs="Times New Roman"/>
            <w:sz w:val="24"/>
            <w:szCs w:val="24"/>
          </w:rPr>
          <w:delText xml:space="preserve">Recent research has demonstrated </w:delText>
        </w:r>
        <w:r w:rsidR="00A618DE" w:rsidDel="005475B0">
          <w:rPr>
            <w:rFonts w:ascii="Times New Roman" w:hAnsi="Times New Roman" w:cs="Times New Roman"/>
            <w:sz w:val="24"/>
            <w:szCs w:val="24"/>
          </w:rPr>
          <w:delText>that</w:delText>
        </w:r>
        <w:r w:rsidR="00720593" w:rsidDel="005475B0">
          <w:rPr>
            <w:rFonts w:ascii="Times New Roman" w:hAnsi="Times New Roman" w:cs="Times New Roman"/>
            <w:sz w:val="24"/>
            <w:szCs w:val="24"/>
          </w:rPr>
          <w:delText>, despite some earlier claims to the contrary,</w:delText>
        </w:r>
        <w:r w:rsidR="00A618DE" w:rsidDel="005475B0">
          <w:rPr>
            <w:rFonts w:ascii="Times New Roman" w:hAnsi="Times New Roman" w:cs="Times New Roman"/>
            <w:sz w:val="24"/>
            <w:szCs w:val="24"/>
          </w:rPr>
          <w:delText xml:space="preserve"> implicit measures</w:delText>
        </w:r>
        <w:r w:rsidR="003B1D36" w:rsidDel="005475B0">
          <w:rPr>
            <w:rFonts w:ascii="Times New Roman" w:hAnsi="Times New Roman" w:cs="Times New Roman"/>
            <w:sz w:val="24"/>
            <w:szCs w:val="24"/>
          </w:rPr>
          <w:delText xml:space="preserve"> such as the Implicit Association Test (IAT; Greenwald et al., 1998) and Weapons Identification Task (WIT; Payne, 2001)</w:delText>
        </w:r>
        <w:r w:rsidR="00A618DE" w:rsidDel="005475B0">
          <w:rPr>
            <w:rFonts w:ascii="Times New Roman" w:hAnsi="Times New Roman" w:cs="Times New Roman"/>
            <w:sz w:val="24"/>
            <w:szCs w:val="24"/>
          </w:rPr>
          <w:delText xml:space="preserve"> do not provide a measurement of bias completely free from </w:delText>
        </w:r>
        <w:r w:rsidR="00B565B9" w:rsidDel="005475B0">
          <w:rPr>
            <w:rFonts w:ascii="Times New Roman" w:hAnsi="Times New Roman" w:cs="Times New Roman"/>
            <w:sz w:val="24"/>
            <w:szCs w:val="24"/>
          </w:rPr>
          <w:delText xml:space="preserve">the influence of </w:delText>
        </w:r>
        <w:r w:rsidR="00A618DE" w:rsidDel="005475B0">
          <w:rPr>
            <w:rFonts w:ascii="Times New Roman" w:hAnsi="Times New Roman" w:cs="Times New Roman"/>
            <w:sz w:val="24"/>
            <w:szCs w:val="24"/>
          </w:rPr>
          <w:delText>controlled, deliberate responding</w:delText>
        </w:r>
        <w:r w:rsidR="00E677D1" w:rsidDel="005475B0">
          <w:rPr>
            <w:rFonts w:ascii="Times New Roman" w:hAnsi="Times New Roman" w:cs="Times New Roman"/>
            <w:sz w:val="24"/>
            <w:szCs w:val="24"/>
          </w:rPr>
          <w:delText xml:space="preserve"> (</w:delText>
        </w:r>
        <w:r w:rsidR="00B565B9" w:rsidDel="005475B0">
          <w:rPr>
            <w:rFonts w:ascii="Times New Roman" w:hAnsi="Times New Roman" w:cs="Times New Roman"/>
            <w:sz w:val="24"/>
            <w:szCs w:val="24"/>
          </w:rPr>
          <w:delText xml:space="preserve">e.g., Hilgard, Bartholow, Dickter, &amp; Blanton, in press; Ito et al., 2014; </w:delText>
        </w:r>
        <w:r w:rsidR="00E45946" w:rsidDel="005475B0">
          <w:rPr>
            <w:rFonts w:ascii="Times New Roman" w:hAnsi="Times New Roman" w:cs="Times New Roman"/>
            <w:sz w:val="24"/>
            <w:szCs w:val="24"/>
          </w:rPr>
          <w:delText>Klauer, Schmitz, Teige-Mocigemba, &amp; Voss, 2010; McFarland &amp; Crouch, 2002;</w:delText>
        </w:r>
        <w:r w:rsidR="00B565B9" w:rsidDel="005475B0">
          <w:rPr>
            <w:rFonts w:ascii="Times New Roman" w:hAnsi="Times New Roman" w:cs="Times New Roman"/>
            <w:sz w:val="24"/>
            <w:szCs w:val="24"/>
          </w:rPr>
          <w:delText xml:space="preserve">; </w:delText>
        </w:r>
        <w:r w:rsidR="00720593" w:rsidDel="005475B0">
          <w:rPr>
            <w:rFonts w:ascii="Times New Roman" w:hAnsi="Times New Roman" w:cs="Times New Roman"/>
            <w:sz w:val="24"/>
            <w:szCs w:val="24"/>
          </w:rPr>
          <w:delText xml:space="preserve">Payne, 2005; </w:delText>
        </w:r>
        <w:r w:rsidR="005217D0" w:rsidDel="005475B0">
          <w:rPr>
            <w:rFonts w:ascii="Times New Roman" w:hAnsi="Times New Roman" w:cs="Times New Roman"/>
            <w:sz w:val="24"/>
            <w:szCs w:val="24"/>
          </w:rPr>
          <w:delText>Conrey et al., 2005</w:delText>
        </w:r>
        <w:r w:rsidR="00E677D1" w:rsidDel="005475B0">
          <w:rPr>
            <w:rFonts w:ascii="Times New Roman" w:hAnsi="Times New Roman" w:cs="Times New Roman"/>
            <w:sz w:val="24"/>
            <w:szCs w:val="24"/>
          </w:rPr>
          <w:delText>)</w:delText>
        </w:r>
        <w:r w:rsidR="00A618DE" w:rsidDel="005475B0">
          <w:rPr>
            <w:rFonts w:ascii="Times New Roman" w:hAnsi="Times New Roman" w:cs="Times New Roman"/>
            <w:sz w:val="24"/>
            <w:szCs w:val="24"/>
          </w:rPr>
          <w:delText xml:space="preserve">. </w:delText>
        </w:r>
        <w:r w:rsidR="006D39D3" w:rsidDel="005475B0">
          <w:rPr>
            <w:rFonts w:ascii="Times New Roman" w:hAnsi="Times New Roman" w:cs="Times New Roman"/>
            <w:sz w:val="24"/>
            <w:szCs w:val="24"/>
          </w:rPr>
          <w:delText xml:space="preserve"> </w:delText>
        </w:r>
      </w:del>
      <w:del w:id="61" w:author="Hilgard, Joseph" w:date="2016-09-27T13:47:00Z">
        <w:r w:rsidR="00A618DE" w:rsidDel="005475B0">
          <w:rPr>
            <w:rFonts w:ascii="Times New Roman" w:hAnsi="Times New Roman" w:cs="Times New Roman"/>
            <w:sz w:val="24"/>
            <w:szCs w:val="24"/>
          </w:rPr>
          <w:delText xml:space="preserve">However, </w:delText>
        </w:r>
        <w:r w:rsidR="00B565B9" w:rsidDel="005475B0">
          <w:rPr>
            <w:rFonts w:ascii="Times New Roman" w:hAnsi="Times New Roman" w:cs="Times New Roman"/>
            <w:sz w:val="24"/>
            <w:szCs w:val="24"/>
          </w:rPr>
          <w:delText xml:space="preserve">implicit bias measures </w:delText>
        </w:r>
        <w:r w:rsidR="00413F38" w:rsidDel="005475B0">
          <w:rPr>
            <w:rFonts w:ascii="Times New Roman" w:hAnsi="Times New Roman" w:cs="Times New Roman"/>
            <w:sz w:val="24"/>
            <w:szCs w:val="24"/>
          </w:rPr>
          <w:delText xml:space="preserve">also </w:delText>
        </w:r>
        <w:r w:rsidR="003B1D36" w:rsidDel="005475B0">
          <w:rPr>
            <w:rFonts w:ascii="Times New Roman" w:hAnsi="Times New Roman" w:cs="Times New Roman"/>
            <w:sz w:val="24"/>
            <w:szCs w:val="24"/>
          </w:rPr>
          <w:delText xml:space="preserve">are sensitive </w:delText>
        </w:r>
      </w:del>
      <w:del w:id="62" w:author="Hilgard, Joseph" w:date="2017-01-24T13:45:00Z">
        <w:r w:rsidR="003B1D36" w:rsidDel="00C66E64">
          <w:rPr>
            <w:rFonts w:ascii="Times New Roman" w:hAnsi="Times New Roman" w:cs="Times New Roman"/>
            <w:sz w:val="24"/>
            <w:szCs w:val="24"/>
          </w:rPr>
          <w:delText>to</w:delText>
        </w:r>
        <w:r w:rsidR="00B565B9" w:rsidDel="00C66E64">
          <w:rPr>
            <w:rFonts w:ascii="Times New Roman" w:hAnsi="Times New Roman" w:cs="Times New Roman"/>
            <w:sz w:val="24"/>
            <w:szCs w:val="24"/>
          </w:rPr>
          <w:delText xml:space="preserve"> </w:delText>
        </w:r>
        <w:r w:rsidR="002E5261" w:rsidDel="00C66E64">
          <w:rPr>
            <w:rFonts w:ascii="Times New Roman" w:hAnsi="Times New Roman" w:cs="Times New Roman"/>
            <w:sz w:val="24"/>
            <w:szCs w:val="24"/>
          </w:rPr>
          <w:delText xml:space="preserve">the </w:delText>
        </w:r>
      </w:del>
      <w:commentRangeStart w:id="63"/>
      <w:del w:id="64" w:author="Hilgard, Joseph" w:date="2016-09-27T13:47:00Z">
        <w:r w:rsidR="002E5261" w:rsidDel="005475B0">
          <w:rPr>
            <w:rFonts w:ascii="Times New Roman" w:hAnsi="Times New Roman" w:cs="Times New Roman"/>
            <w:sz w:val="24"/>
            <w:szCs w:val="24"/>
          </w:rPr>
          <w:delText xml:space="preserve">particular </w:delText>
        </w:r>
      </w:del>
      <w:del w:id="65" w:author="Hilgard, Joseph" w:date="2017-01-24T13:45:00Z">
        <w:r w:rsidR="002E5261" w:rsidDel="00C66E64">
          <w:rPr>
            <w:rFonts w:ascii="Times New Roman" w:hAnsi="Times New Roman" w:cs="Times New Roman"/>
            <w:sz w:val="24"/>
            <w:szCs w:val="24"/>
          </w:rPr>
          <w:delText>task</w:delText>
        </w:r>
        <w:commentRangeEnd w:id="63"/>
        <w:r w:rsidR="005475B0" w:rsidDel="00C66E64">
          <w:rPr>
            <w:rStyle w:val="CommentReference"/>
          </w:rPr>
          <w:commentReference w:id="63"/>
        </w:r>
      </w:del>
      <w:ins w:id="66" w:author="Hilgard, Joseph" w:date="2016-09-27T13:47:00Z">
        <w:r w:rsidR="005475B0">
          <w:rPr>
            <w:rFonts w:ascii="Times New Roman" w:hAnsi="Times New Roman" w:cs="Times New Roman"/>
            <w:sz w:val="24"/>
            <w:szCs w:val="24"/>
          </w:rPr>
          <w:t>.</w:t>
        </w:r>
      </w:ins>
      <w:del w:id="67" w:author="Hilgard, Joseph" w:date="2016-09-27T13:47:00Z">
        <w:r w:rsidR="002E5261" w:rsidDel="005475B0">
          <w:rPr>
            <w:rFonts w:ascii="Times New Roman" w:hAnsi="Times New Roman" w:cs="Times New Roman"/>
            <w:sz w:val="24"/>
            <w:szCs w:val="24"/>
          </w:rPr>
          <w:delText xml:space="preserve"> context</w:delText>
        </w:r>
        <w:r w:rsidR="003B1D36" w:rsidDel="005475B0">
          <w:rPr>
            <w:rFonts w:ascii="Times New Roman" w:hAnsi="Times New Roman" w:cs="Times New Roman"/>
            <w:sz w:val="24"/>
            <w:szCs w:val="24"/>
          </w:rPr>
          <w:delText>s</w:delText>
        </w:r>
      </w:del>
      <w:r w:rsidR="002E5261">
        <w:rPr>
          <w:rFonts w:ascii="Times New Roman" w:hAnsi="Times New Roman" w:cs="Times New Roman"/>
          <w:sz w:val="24"/>
          <w:szCs w:val="24"/>
        </w:rPr>
        <w:t xml:space="preserve"> </w:t>
      </w:r>
      <w:ins w:id="68" w:author="Hilgard, Joseph" w:date="2016-09-27T13:50:00Z">
        <w:r w:rsidR="005475B0">
          <w:rPr>
            <w:rFonts w:ascii="Times New Roman" w:hAnsi="Times New Roman" w:cs="Times New Roman"/>
            <w:sz w:val="24"/>
            <w:szCs w:val="24"/>
          </w:rPr>
          <w:t xml:space="preserve"> </w:t>
        </w:r>
      </w:ins>
      <w:ins w:id="69" w:author="Hilgard, Joseph" w:date="2017-01-24T13:46:00Z">
        <w:r>
          <w:rPr>
            <w:rFonts w:ascii="Times New Roman" w:hAnsi="Times New Roman" w:cs="Times New Roman"/>
            <w:sz w:val="24"/>
            <w:szCs w:val="24"/>
          </w:rPr>
          <w:t>T</w:t>
        </w:r>
      </w:ins>
      <w:ins w:id="70" w:author="Hilgard, Joseph" w:date="2016-09-27T13:53:00Z">
        <w:r w:rsidR="00271726">
          <w:rPr>
            <w:rFonts w:ascii="Times New Roman" w:hAnsi="Times New Roman" w:cs="Times New Roman"/>
            <w:sz w:val="24"/>
            <w:szCs w:val="24"/>
          </w:rPr>
          <w:t>he choice of control stimuli</w:t>
        </w:r>
      </w:ins>
      <w:ins w:id="71" w:author="Hilgard, Joseph" w:date="2017-01-24T13:46:00Z">
        <w:r>
          <w:rPr>
            <w:rFonts w:ascii="Times New Roman" w:hAnsi="Times New Roman" w:cs="Times New Roman"/>
            <w:sz w:val="24"/>
            <w:szCs w:val="24"/>
          </w:rPr>
          <w:t xml:space="preserve"> </w:t>
        </w:r>
      </w:ins>
      <w:ins w:id="72" w:author="Hilgard, Joseph" w:date="2016-09-27T13:54:00Z">
        <w:r w:rsidR="00271726">
          <w:rPr>
            <w:rFonts w:ascii="Times New Roman" w:hAnsi="Times New Roman" w:cs="Times New Roman"/>
            <w:sz w:val="24"/>
            <w:szCs w:val="24"/>
          </w:rPr>
          <w:t>can alter patterns of task performance and hence, the inferred implicit bias.</w:t>
        </w:r>
      </w:ins>
      <w:ins w:id="73" w:author="Hilgard, Joseph" w:date="2016-09-27T13:53:00Z">
        <w:r w:rsidR="00271726">
          <w:rPr>
            <w:rFonts w:ascii="Times New Roman" w:hAnsi="Times New Roman" w:cs="Times New Roman"/>
            <w:sz w:val="24"/>
            <w:szCs w:val="24"/>
          </w:rPr>
          <w:t xml:space="preserve"> </w:t>
        </w:r>
      </w:ins>
      <w:del w:id="74" w:author="Hilgard, Joseph" w:date="2016-09-27T13:48:00Z">
        <w:r w:rsidR="002E5261" w:rsidDel="005475B0">
          <w:rPr>
            <w:rFonts w:ascii="Times New Roman" w:hAnsi="Times New Roman" w:cs="Times New Roman"/>
            <w:sz w:val="24"/>
            <w:szCs w:val="24"/>
          </w:rPr>
          <w:delText xml:space="preserve">in which </w:delText>
        </w:r>
        <w:r w:rsidR="0015182D" w:rsidDel="005475B0">
          <w:rPr>
            <w:rFonts w:ascii="Times New Roman" w:hAnsi="Times New Roman" w:cs="Times New Roman"/>
            <w:sz w:val="24"/>
            <w:szCs w:val="24"/>
          </w:rPr>
          <w:delText>pertinent stimuli are presented</w:delText>
        </w:r>
        <w:r w:rsidR="00B565B9" w:rsidDel="005475B0">
          <w:rPr>
            <w:rFonts w:ascii="Times New Roman" w:hAnsi="Times New Roman" w:cs="Times New Roman"/>
            <w:sz w:val="24"/>
            <w:szCs w:val="24"/>
          </w:rPr>
          <w:delText xml:space="preserve">, such as </w:delText>
        </w:r>
        <w:r w:rsidR="003B1D36" w:rsidDel="005475B0">
          <w:rPr>
            <w:rFonts w:ascii="Times New Roman" w:hAnsi="Times New Roman" w:cs="Times New Roman"/>
            <w:sz w:val="24"/>
            <w:szCs w:val="24"/>
          </w:rPr>
          <w:delText xml:space="preserve">those </w:delText>
        </w:r>
        <w:r w:rsidR="00B565B9" w:rsidDel="005475B0">
          <w:rPr>
            <w:rFonts w:ascii="Times New Roman" w:hAnsi="Times New Roman" w:cs="Times New Roman"/>
            <w:sz w:val="24"/>
            <w:szCs w:val="24"/>
          </w:rPr>
          <w:delText xml:space="preserve">provided by </w:delText>
        </w:r>
        <w:r w:rsidR="002E5261" w:rsidDel="005475B0">
          <w:rPr>
            <w:rFonts w:ascii="Times New Roman" w:hAnsi="Times New Roman" w:cs="Times New Roman"/>
            <w:sz w:val="24"/>
            <w:szCs w:val="24"/>
          </w:rPr>
          <w:delText xml:space="preserve">the instructions of the task, thoughts and behaviors performed immediately before the task, or the </w:delText>
        </w:r>
        <w:r w:rsidR="0015182D" w:rsidDel="005475B0">
          <w:rPr>
            <w:rFonts w:ascii="Times New Roman" w:hAnsi="Times New Roman" w:cs="Times New Roman"/>
            <w:sz w:val="24"/>
            <w:szCs w:val="24"/>
          </w:rPr>
          <w:delText xml:space="preserve">choice of </w:delText>
        </w:r>
        <w:r w:rsidR="003B1D36" w:rsidDel="005475B0">
          <w:rPr>
            <w:rFonts w:ascii="Times New Roman" w:hAnsi="Times New Roman" w:cs="Times New Roman"/>
            <w:sz w:val="24"/>
            <w:szCs w:val="24"/>
          </w:rPr>
          <w:delText xml:space="preserve">ostensibly irrelevant </w:delText>
        </w:r>
        <w:r w:rsidR="0015182D" w:rsidDel="005475B0">
          <w:rPr>
            <w:rFonts w:ascii="Times New Roman" w:hAnsi="Times New Roman" w:cs="Times New Roman"/>
            <w:sz w:val="24"/>
            <w:szCs w:val="24"/>
          </w:rPr>
          <w:delText xml:space="preserve">control </w:delText>
        </w:r>
        <w:r w:rsidR="002E5261" w:rsidDel="005475B0">
          <w:rPr>
            <w:rFonts w:ascii="Times New Roman" w:hAnsi="Times New Roman" w:cs="Times New Roman"/>
            <w:sz w:val="24"/>
            <w:szCs w:val="24"/>
          </w:rPr>
          <w:delText xml:space="preserve">stimuli </w:delText>
        </w:r>
        <w:r w:rsidR="0015182D" w:rsidDel="005475B0">
          <w:rPr>
            <w:rFonts w:ascii="Times New Roman" w:hAnsi="Times New Roman" w:cs="Times New Roman"/>
            <w:sz w:val="24"/>
            <w:szCs w:val="24"/>
          </w:rPr>
          <w:delText xml:space="preserve">used </w:delText>
        </w:r>
        <w:r w:rsidR="002E5261" w:rsidDel="005475B0">
          <w:rPr>
            <w:rFonts w:ascii="Times New Roman" w:hAnsi="Times New Roman" w:cs="Times New Roman"/>
            <w:sz w:val="24"/>
            <w:szCs w:val="24"/>
          </w:rPr>
          <w:delText>in the task.</w:delText>
        </w:r>
        <w:r w:rsidR="006D39D3" w:rsidDel="005475B0">
          <w:rPr>
            <w:rFonts w:ascii="Times New Roman" w:hAnsi="Times New Roman" w:cs="Times New Roman"/>
            <w:sz w:val="24"/>
            <w:szCs w:val="24"/>
          </w:rPr>
          <w:delText xml:space="preserve"> </w:delText>
        </w:r>
        <w:r w:rsidR="002E5261" w:rsidDel="005475B0">
          <w:rPr>
            <w:rFonts w:ascii="Times New Roman" w:hAnsi="Times New Roman" w:cs="Times New Roman"/>
            <w:sz w:val="24"/>
            <w:szCs w:val="24"/>
          </w:rPr>
          <w:delText xml:space="preserve"> </w:delText>
        </w:r>
      </w:del>
      <w:del w:id="75" w:author="Hilgard, Joseph" w:date="2016-09-27T13:49:00Z">
        <w:r w:rsidR="000962EE" w:rsidDel="005475B0">
          <w:rPr>
            <w:rFonts w:ascii="Times New Roman" w:hAnsi="Times New Roman" w:cs="Times New Roman"/>
            <w:sz w:val="24"/>
            <w:szCs w:val="24"/>
          </w:rPr>
          <w:delText xml:space="preserve">This source of variance can </w:delText>
        </w:r>
        <w:r w:rsidR="00E542E4" w:rsidDel="005475B0">
          <w:rPr>
            <w:rFonts w:ascii="Times New Roman" w:hAnsi="Times New Roman" w:cs="Times New Roman"/>
            <w:sz w:val="24"/>
            <w:szCs w:val="24"/>
          </w:rPr>
          <w:delText xml:space="preserve">modulate or even reverse the apparent </w:delText>
        </w:r>
        <w:r w:rsidR="0015182D" w:rsidDel="005475B0">
          <w:rPr>
            <w:rFonts w:ascii="Times New Roman" w:hAnsi="Times New Roman" w:cs="Times New Roman"/>
            <w:sz w:val="24"/>
            <w:szCs w:val="24"/>
          </w:rPr>
          <w:delText xml:space="preserve">bias inferred from the </w:delText>
        </w:r>
        <w:r w:rsidR="00C042D0" w:rsidDel="005475B0">
          <w:rPr>
            <w:rFonts w:ascii="Times New Roman" w:hAnsi="Times New Roman" w:cs="Times New Roman"/>
            <w:sz w:val="24"/>
            <w:szCs w:val="24"/>
          </w:rPr>
          <w:delText>response facilitation</w:delText>
        </w:r>
        <w:r w:rsidR="00E542E4" w:rsidDel="005475B0">
          <w:rPr>
            <w:rFonts w:ascii="Times New Roman" w:hAnsi="Times New Roman" w:cs="Times New Roman"/>
            <w:sz w:val="24"/>
            <w:szCs w:val="24"/>
          </w:rPr>
          <w:delText xml:space="preserve"> between a prime and a target.</w:delText>
        </w:r>
        <w:r w:rsidR="00BF1033" w:rsidDel="005475B0">
          <w:rPr>
            <w:rFonts w:ascii="Times New Roman" w:hAnsi="Times New Roman" w:cs="Times New Roman"/>
            <w:sz w:val="24"/>
            <w:szCs w:val="24"/>
          </w:rPr>
          <w:delText xml:space="preserve"> </w:delText>
        </w:r>
        <w:r w:rsidR="00E542E4" w:rsidDel="005475B0">
          <w:rPr>
            <w:rFonts w:ascii="Times New Roman" w:hAnsi="Times New Roman" w:cs="Times New Roman"/>
            <w:sz w:val="24"/>
            <w:szCs w:val="24"/>
          </w:rPr>
          <w:delText xml:space="preserve"> </w:delText>
        </w:r>
      </w:del>
      <w:ins w:id="76" w:author="Hilgard, Joseph" w:date="2016-09-27T13:49:00Z">
        <w:r w:rsidR="005475B0">
          <w:rPr>
            <w:rFonts w:ascii="Times New Roman" w:hAnsi="Times New Roman" w:cs="Times New Roman"/>
            <w:sz w:val="24"/>
            <w:szCs w:val="24"/>
          </w:rPr>
          <w:t xml:space="preserve">For example, </w:t>
        </w:r>
      </w:ins>
      <w:del w:id="77" w:author="Hilgard, Joseph" w:date="2016-09-27T13:49:00Z">
        <w:r w:rsidR="00BF1033" w:rsidDel="005475B0">
          <w:rPr>
            <w:rFonts w:ascii="Times New Roman" w:hAnsi="Times New Roman" w:cs="Times New Roman"/>
            <w:sz w:val="24"/>
            <w:szCs w:val="24"/>
          </w:rPr>
          <w:delText xml:space="preserve">For example, </w:delText>
        </w:r>
      </w:del>
      <w:r w:rsidR="00BF1033">
        <w:rPr>
          <w:rFonts w:ascii="Times New Roman" w:hAnsi="Times New Roman" w:cs="Times New Roman"/>
          <w:sz w:val="24"/>
          <w:szCs w:val="24"/>
        </w:rPr>
        <w:t xml:space="preserve">Scherer </w:t>
      </w:r>
      <w:del w:id="78" w:author="Hilgard, Joseph" w:date="2016-09-27T13:49:00Z">
        <w:r w:rsidR="00BF1033" w:rsidDel="005475B0">
          <w:rPr>
            <w:rFonts w:ascii="Times New Roman" w:hAnsi="Times New Roman" w:cs="Times New Roman"/>
            <w:sz w:val="24"/>
            <w:szCs w:val="24"/>
          </w:rPr>
          <w:delText>&amp;</w:delText>
        </w:r>
      </w:del>
      <w:ins w:id="79" w:author="Hilgard, Joseph" w:date="2016-09-27T13:49:00Z">
        <w:r w:rsidR="005475B0">
          <w:rPr>
            <w:rFonts w:ascii="Times New Roman" w:hAnsi="Times New Roman" w:cs="Times New Roman"/>
            <w:sz w:val="24"/>
            <w:szCs w:val="24"/>
          </w:rPr>
          <w:t>and</w:t>
        </w:r>
      </w:ins>
      <w:r w:rsidR="00BF1033">
        <w:rPr>
          <w:rFonts w:ascii="Times New Roman" w:hAnsi="Times New Roman" w:cs="Times New Roman"/>
          <w:sz w:val="24"/>
          <w:szCs w:val="24"/>
        </w:rPr>
        <w:t xml:space="preserve"> Lambert (</w:t>
      </w:r>
      <w:r w:rsidR="005A3E95">
        <w:rPr>
          <w:rFonts w:ascii="Times New Roman" w:hAnsi="Times New Roman" w:cs="Times New Roman"/>
          <w:sz w:val="24"/>
          <w:szCs w:val="24"/>
        </w:rPr>
        <w:t>2009</w:t>
      </w:r>
      <w:r w:rsidR="00BF1033">
        <w:rPr>
          <w:rFonts w:ascii="Times New Roman" w:hAnsi="Times New Roman" w:cs="Times New Roman"/>
          <w:sz w:val="24"/>
          <w:szCs w:val="24"/>
        </w:rPr>
        <w:t>) found that a single group of primes could elicit either a “pleasant” or an “unpleasant” response bias</w:t>
      </w:r>
      <w:del w:id="80" w:author="Hilgard, Joseph" w:date="2016-09-27T13:50:00Z">
        <w:r w:rsidR="00BF1033" w:rsidDel="005475B0">
          <w:rPr>
            <w:rFonts w:ascii="Times New Roman" w:hAnsi="Times New Roman" w:cs="Times New Roman"/>
            <w:sz w:val="24"/>
            <w:szCs w:val="24"/>
          </w:rPr>
          <w:delText>,</w:delText>
        </w:r>
      </w:del>
      <w:r w:rsidR="00BF1033">
        <w:rPr>
          <w:rFonts w:ascii="Times New Roman" w:hAnsi="Times New Roman" w:cs="Times New Roman"/>
          <w:sz w:val="24"/>
          <w:szCs w:val="24"/>
        </w:rPr>
        <w:t xml:space="preserve"> depending on the </w:t>
      </w:r>
      <w:del w:id="81" w:author="Hilgard, Joseph" w:date="2016-09-27T13:54:00Z">
        <w:r w:rsidR="00D7757A" w:rsidDel="00271726">
          <w:rPr>
            <w:rFonts w:ascii="Times New Roman" w:hAnsi="Times New Roman" w:cs="Times New Roman"/>
            <w:sz w:val="24"/>
            <w:szCs w:val="24"/>
          </w:rPr>
          <w:delText xml:space="preserve">nature </w:delText>
        </w:r>
      </w:del>
      <w:ins w:id="82" w:author="Hilgard, Joseph" w:date="2016-09-27T13:54:00Z">
        <w:r w:rsidR="00271726">
          <w:rPr>
            <w:rFonts w:ascii="Times New Roman" w:hAnsi="Times New Roman" w:cs="Times New Roman"/>
            <w:sz w:val="24"/>
            <w:szCs w:val="24"/>
          </w:rPr>
          <w:t xml:space="preserve">valence </w:t>
        </w:r>
      </w:ins>
      <w:r w:rsidR="00D7757A">
        <w:rPr>
          <w:rFonts w:ascii="Times New Roman" w:hAnsi="Times New Roman" w:cs="Times New Roman"/>
          <w:sz w:val="24"/>
          <w:szCs w:val="24"/>
        </w:rPr>
        <w:t>of the</w:t>
      </w:r>
      <w:r w:rsidR="00BF1033">
        <w:rPr>
          <w:rFonts w:ascii="Times New Roman" w:hAnsi="Times New Roman" w:cs="Times New Roman"/>
          <w:sz w:val="24"/>
          <w:szCs w:val="24"/>
        </w:rPr>
        <w:t xml:space="preserve"> other </w:t>
      </w:r>
      <w:r w:rsidR="00D7757A">
        <w:rPr>
          <w:rFonts w:ascii="Times New Roman" w:hAnsi="Times New Roman" w:cs="Times New Roman"/>
          <w:sz w:val="24"/>
          <w:szCs w:val="24"/>
        </w:rPr>
        <w:t xml:space="preserve">prime </w:t>
      </w:r>
      <w:r w:rsidR="00BF1033">
        <w:rPr>
          <w:rFonts w:ascii="Times New Roman" w:hAnsi="Times New Roman" w:cs="Times New Roman"/>
          <w:sz w:val="24"/>
          <w:szCs w:val="24"/>
        </w:rPr>
        <w:t xml:space="preserve">stimuli </w:t>
      </w:r>
      <w:r w:rsidR="00D7757A">
        <w:rPr>
          <w:rFonts w:ascii="Times New Roman" w:hAnsi="Times New Roman" w:cs="Times New Roman"/>
          <w:sz w:val="24"/>
          <w:szCs w:val="24"/>
        </w:rPr>
        <w:t>that appear</w:t>
      </w:r>
      <w:r w:rsidR="00ED0F5C">
        <w:rPr>
          <w:rFonts w:ascii="Times New Roman" w:hAnsi="Times New Roman" w:cs="Times New Roman"/>
          <w:sz w:val="24"/>
          <w:szCs w:val="24"/>
        </w:rPr>
        <w:t>ed</w:t>
      </w:r>
      <w:r w:rsidR="00D7757A">
        <w:rPr>
          <w:rFonts w:ascii="Times New Roman" w:hAnsi="Times New Roman" w:cs="Times New Roman"/>
          <w:sz w:val="24"/>
          <w:szCs w:val="24"/>
        </w:rPr>
        <w:t xml:space="preserve"> in the task</w:t>
      </w:r>
      <w:r w:rsidR="00BF1033">
        <w:rPr>
          <w:rFonts w:ascii="Times New Roman" w:hAnsi="Times New Roman" w:cs="Times New Roman"/>
          <w:sz w:val="24"/>
          <w:szCs w:val="24"/>
        </w:rPr>
        <w:t xml:space="preserve">.  </w:t>
      </w:r>
      <w:r w:rsidR="00CC010F">
        <w:rPr>
          <w:rFonts w:ascii="Times New Roman" w:hAnsi="Times New Roman" w:cs="Times New Roman"/>
          <w:sz w:val="24"/>
          <w:szCs w:val="24"/>
        </w:rPr>
        <w:t>I</w:t>
      </w:r>
      <w:r w:rsidR="00E542E4">
        <w:rPr>
          <w:rFonts w:ascii="Times New Roman" w:hAnsi="Times New Roman" w:cs="Times New Roman"/>
          <w:sz w:val="24"/>
          <w:szCs w:val="24"/>
        </w:rPr>
        <w:t xml:space="preserve">f </w:t>
      </w:r>
      <w:r w:rsidR="00ED0F5C">
        <w:rPr>
          <w:rFonts w:ascii="Times New Roman" w:hAnsi="Times New Roman" w:cs="Times New Roman"/>
          <w:sz w:val="24"/>
          <w:szCs w:val="24"/>
        </w:rPr>
        <w:t xml:space="preserve">similar </w:t>
      </w:r>
      <w:r w:rsidR="005F2F32">
        <w:rPr>
          <w:rFonts w:ascii="Times New Roman" w:hAnsi="Times New Roman" w:cs="Times New Roman"/>
          <w:sz w:val="24"/>
          <w:szCs w:val="24"/>
        </w:rPr>
        <w:t>context-specific effects</w:t>
      </w:r>
      <w:r w:rsidR="00E542E4">
        <w:rPr>
          <w:rFonts w:ascii="Times New Roman" w:hAnsi="Times New Roman" w:cs="Times New Roman"/>
          <w:sz w:val="24"/>
          <w:szCs w:val="24"/>
        </w:rPr>
        <w:t xml:space="preserve"> are present</w:t>
      </w:r>
      <w:r w:rsidR="0015182D">
        <w:rPr>
          <w:rFonts w:ascii="Times New Roman" w:hAnsi="Times New Roman" w:cs="Times New Roman"/>
          <w:sz w:val="24"/>
          <w:szCs w:val="24"/>
        </w:rPr>
        <w:t xml:space="preserve"> in</w:t>
      </w:r>
      <w:r w:rsidR="00E542E4">
        <w:rPr>
          <w:rFonts w:ascii="Times New Roman" w:hAnsi="Times New Roman" w:cs="Times New Roman"/>
          <w:sz w:val="24"/>
          <w:szCs w:val="24"/>
        </w:rPr>
        <w:t xml:space="preserve"> measure</w:t>
      </w:r>
      <w:r w:rsidR="00E049F6">
        <w:rPr>
          <w:rFonts w:ascii="Times New Roman" w:hAnsi="Times New Roman" w:cs="Times New Roman"/>
          <w:sz w:val="24"/>
          <w:szCs w:val="24"/>
        </w:rPr>
        <w:t>s</w:t>
      </w:r>
      <w:r w:rsidR="00E542E4">
        <w:rPr>
          <w:rFonts w:ascii="Times New Roman" w:hAnsi="Times New Roman" w:cs="Times New Roman"/>
          <w:sz w:val="24"/>
          <w:szCs w:val="24"/>
        </w:rPr>
        <w:t xml:space="preserve"> of implicit bias, then </w:t>
      </w:r>
      <w:r w:rsidR="0015182D">
        <w:rPr>
          <w:rFonts w:ascii="Times New Roman" w:hAnsi="Times New Roman" w:cs="Times New Roman"/>
          <w:sz w:val="24"/>
          <w:szCs w:val="24"/>
        </w:rPr>
        <w:t xml:space="preserve">the </w:t>
      </w:r>
      <w:r w:rsidR="00E542E4">
        <w:rPr>
          <w:rFonts w:ascii="Times New Roman" w:hAnsi="Times New Roman" w:cs="Times New Roman"/>
          <w:sz w:val="24"/>
          <w:szCs w:val="24"/>
        </w:rPr>
        <w:t xml:space="preserve">observed association between a prime and a target may </w:t>
      </w:r>
      <w:del w:id="83" w:author="Hilgard, Joseph" w:date="2016-09-27T13:55:00Z">
        <w:r w:rsidR="004D3C8B" w:rsidDel="00271726">
          <w:rPr>
            <w:rFonts w:ascii="Times New Roman" w:hAnsi="Times New Roman" w:cs="Times New Roman"/>
            <w:sz w:val="24"/>
            <w:szCs w:val="24"/>
          </w:rPr>
          <w:delText xml:space="preserve">not </w:delText>
        </w:r>
      </w:del>
      <w:ins w:id="84" w:author="Hilgard, Joseph" w:date="2016-09-27T13:55:00Z">
        <w:r w:rsidR="00271726">
          <w:rPr>
            <w:rFonts w:ascii="Times New Roman" w:hAnsi="Times New Roman" w:cs="Times New Roman"/>
            <w:sz w:val="24"/>
            <w:szCs w:val="24"/>
          </w:rPr>
          <w:t xml:space="preserve">represent not only </w:t>
        </w:r>
      </w:ins>
      <w:del w:id="85" w:author="Hilgard, Joseph" w:date="2016-09-27T13:55:00Z">
        <w:r w:rsidR="004D3C8B" w:rsidDel="00271726">
          <w:rPr>
            <w:rFonts w:ascii="Times New Roman" w:hAnsi="Times New Roman" w:cs="Times New Roman"/>
            <w:sz w:val="24"/>
            <w:szCs w:val="24"/>
          </w:rPr>
          <w:delText xml:space="preserve">capture participants’ </w:delText>
        </w:r>
      </w:del>
      <w:del w:id="86" w:author="Hilgard, Joseph" w:date="2016-09-27T13:54:00Z">
        <w:r w:rsidR="004D3C8B" w:rsidDel="00271726">
          <w:rPr>
            <w:rFonts w:ascii="Times New Roman" w:hAnsi="Times New Roman" w:cs="Times New Roman"/>
            <w:sz w:val="24"/>
            <w:szCs w:val="24"/>
          </w:rPr>
          <w:delText xml:space="preserve">latent, </w:delText>
        </w:r>
      </w:del>
      <w:r w:rsidR="004D3C8B">
        <w:rPr>
          <w:rFonts w:ascii="Times New Roman" w:hAnsi="Times New Roman" w:cs="Times New Roman"/>
          <w:sz w:val="24"/>
          <w:szCs w:val="24"/>
        </w:rPr>
        <w:t>implicit bias</w:t>
      </w:r>
      <w:del w:id="87" w:author="Hilgard, Joseph" w:date="2016-09-27T13:55:00Z">
        <w:r w:rsidR="0015182D" w:rsidDel="00271726">
          <w:rPr>
            <w:rFonts w:ascii="Times New Roman" w:hAnsi="Times New Roman" w:cs="Times New Roman"/>
            <w:sz w:val="24"/>
            <w:szCs w:val="24"/>
          </w:rPr>
          <w:delText xml:space="preserve"> as is often assumed</w:delText>
        </w:r>
        <w:r w:rsidR="004D3C8B" w:rsidDel="00271726">
          <w:rPr>
            <w:rFonts w:ascii="Times New Roman" w:hAnsi="Times New Roman" w:cs="Times New Roman"/>
            <w:sz w:val="24"/>
            <w:szCs w:val="24"/>
          </w:rPr>
          <w:delText>.  Rather</w:delText>
        </w:r>
      </w:del>
      <w:r w:rsidR="004D3C8B">
        <w:rPr>
          <w:rFonts w:ascii="Times New Roman" w:hAnsi="Times New Roman" w:cs="Times New Roman"/>
          <w:sz w:val="24"/>
          <w:szCs w:val="24"/>
        </w:rPr>
        <w:t xml:space="preserve">, </w:t>
      </w:r>
      <w:ins w:id="88" w:author="Hilgard, Joseph" w:date="2016-09-27T13:55:00Z">
        <w:r w:rsidR="00271726">
          <w:rPr>
            <w:rFonts w:ascii="Times New Roman" w:hAnsi="Times New Roman" w:cs="Times New Roman"/>
            <w:sz w:val="24"/>
            <w:szCs w:val="24"/>
          </w:rPr>
          <w:t xml:space="preserve">but also </w:t>
        </w:r>
      </w:ins>
      <w:del w:id="89" w:author="Hilgard, Joseph" w:date="2016-09-27T13:55:00Z">
        <w:r w:rsidR="004D3C8B" w:rsidDel="00271726">
          <w:rPr>
            <w:rFonts w:ascii="Times New Roman" w:hAnsi="Times New Roman" w:cs="Times New Roman"/>
            <w:sz w:val="24"/>
            <w:szCs w:val="24"/>
          </w:rPr>
          <w:delText xml:space="preserve">the measure of implicit bias could be </w:delText>
        </w:r>
      </w:del>
      <w:ins w:id="90" w:author="Hilgard, Joseph" w:date="2016-09-27T13:55:00Z">
        <w:r w:rsidR="00271726">
          <w:rPr>
            <w:rFonts w:ascii="Times New Roman" w:hAnsi="Times New Roman" w:cs="Times New Roman"/>
            <w:sz w:val="24"/>
            <w:szCs w:val="24"/>
          </w:rPr>
          <w:t>some degree of contamination</w:t>
        </w:r>
      </w:ins>
      <w:del w:id="91" w:author="Hilgard, Joseph" w:date="2016-09-27T13:55:00Z">
        <w:r w:rsidR="004D3C8B" w:rsidDel="00271726">
          <w:rPr>
            <w:rFonts w:ascii="Times New Roman" w:hAnsi="Times New Roman" w:cs="Times New Roman"/>
            <w:sz w:val="24"/>
            <w:szCs w:val="24"/>
          </w:rPr>
          <w:delText>contaminated to some degree</w:delText>
        </w:r>
      </w:del>
      <w:r w:rsidR="004D3C8B">
        <w:rPr>
          <w:rFonts w:ascii="Times New Roman" w:hAnsi="Times New Roman" w:cs="Times New Roman"/>
          <w:sz w:val="24"/>
          <w:szCs w:val="24"/>
        </w:rPr>
        <w:t xml:space="preserve"> by </w:t>
      </w:r>
      <w:del w:id="92" w:author="Hilgard, Joseph" w:date="2016-09-27T13:55:00Z">
        <w:r w:rsidR="004D3C8B" w:rsidDel="00271726">
          <w:rPr>
            <w:rFonts w:ascii="Times New Roman" w:hAnsi="Times New Roman" w:cs="Times New Roman"/>
            <w:sz w:val="24"/>
            <w:szCs w:val="24"/>
          </w:rPr>
          <w:delText xml:space="preserve">the </w:delText>
        </w:r>
      </w:del>
      <w:ins w:id="93" w:author="Hilgard, Joseph" w:date="2016-09-27T13:55:00Z">
        <w:r w:rsidR="00271726">
          <w:rPr>
            <w:rFonts w:ascii="Times New Roman" w:hAnsi="Times New Roman" w:cs="Times New Roman"/>
            <w:sz w:val="24"/>
            <w:szCs w:val="24"/>
          </w:rPr>
          <w:t xml:space="preserve">contextual </w:t>
        </w:r>
      </w:ins>
      <w:r w:rsidR="004D3C8B">
        <w:rPr>
          <w:rFonts w:ascii="Times New Roman" w:hAnsi="Times New Roman" w:cs="Times New Roman"/>
          <w:sz w:val="24"/>
          <w:szCs w:val="24"/>
        </w:rPr>
        <w:t>influence</w:t>
      </w:r>
      <w:del w:id="94" w:author="Hilgard, Joseph" w:date="2016-09-27T13:56:00Z">
        <w:r w:rsidR="004D3C8B" w:rsidDel="00271726">
          <w:rPr>
            <w:rFonts w:ascii="Times New Roman" w:hAnsi="Times New Roman" w:cs="Times New Roman"/>
            <w:sz w:val="24"/>
            <w:szCs w:val="24"/>
          </w:rPr>
          <w:delText xml:space="preserve"> </w:delText>
        </w:r>
      </w:del>
      <w:del w:id="95" w:author="Hilgard, Joseph" w:date="2016-09-27T13:55:00Z">
        <w:r w:rsidR="004D3C8B" w:rsidDel="00271726">
          <w:rPr>
            <w:rFonts w:ascii="Times New Roman" w:hAnsi="Times New Roman" w:cs="Times New Roman"/>
            <w:sz w:val="24"/>
            <w:szCs w:val="24"/>
          </w:rPr>
          <w:delText>of context</w:delText>
        </w:r>
      </w:del>
      <w:r w:rsidR="00E542E4">
        <w:rPr>
          <w:rFonts w:ascii="Times New Roman" w:hAnsi="Times New Roman" w:cs="Times New Roman"/>
          <w:sz w:val="24"/>
          <w:szCs w:val="24"/>
        </w:rPr>
        <w:t>.</w:t>
      </w:r>
      <w:r w:rsidR="000962EE">
        <w:rPr>
          <w:rFonts w:ascii="Times New Roman" w:hAnsi="Times New Roman" w:cs="Times New Roman"/>
          <w:sz w:val="24"/>
          <w:szCs w:val="24"/>
        </w:rPr>
        <w:t xml:space="preserve"> </w:t>
      </w:r>
      <w:r w:rsidR="004E0EAD">
        <w:rPr>
          <w:rFonts w:ascii="Times New Roman" w:hAnsi="Times New Roman" w:cs="Times New Roman"/>
          <w:sz w:val="24"/>
          <w:szCs w:val="24"/>
        </w:rPr>
        <w:t xml:space="preserve"> </w:t>
      </w:r>
      <w:r w:rsidR="00CC010F">
        <w:rPr>
          <w:rFonts w:ascii="Times New Roman" w:hAnsi="Times New Roman" w:cs="Times New Roman"/>
          <w:sz w:val="24"/>
          <w:szCs w:val="24"/>
        </w:rPr>
        <w:t xml:space="preserve">The purpose of the current research was to test this possibility within the </w:t>
      </w:r>
      <w:ins w:id="96" w:author="Hilgard, Joseph" w:date="2017-01-24T13:51:00Z">
        <w:r w:rsidR="00722391">
          <w:rPr>
            <w:rFonts w:ascii="Times New Roman" w:hAnsi="Times New Roman" w:cs="Times New Roman"/>
            <w:sz w:val="24"/>
            <w:szCs w:val="24"/>
          </w:rPr>
          <w:t>Weapons Identification Task (</w:t>
        </w:r>
      </w:ins>
      <w:r w:rsidR="00CC010F">
        <w:rPr>
          <w:rFonts w:ascii="Times New Roman" w:hAnsi="Times New Roman" w:cs="Times New Roman"/>
          <w:sz w:val="24"/>
          <w:szCs w:val="24"/>
        </w:rPr>
        <w:t>WIT</w:t>
      </w:r>
      <w:ins w:id="97" w:author="Hilgard, Joseph" w:date="2017-01-24T13:51:00Z">
        <w:r w:rsidR="00722391">
          <w:rPr>
            <w:rFonts w:ascii="Times New Roman" w:hAnsi="Times New Roman" w:cs="Times New Roman"/>
            <w:sz w:val="24"/>
            <w:szCs w:val="24"/>
          </w:rPr>
          <w:t>)</w:t>
        </w:r>
      </w:ins>
      <w:r w:rsidR="00CC010F">
        <w:rPr>
          <w:rFonts w:ascii="Times New Roman" w:hAnsi="Times New Roman" w:cs="Times New Roman"/>
          <w:sz w:val="24"/>
          <w:szCs w:val="24"/>
        </w:rPr>
        <w:t>, often used to assess an implicit association between young Black men and danger (see Payne, 2001, 2005).</w:t>
      </w:r>
    </w:p>
    <w:p w14:paraId="65AFD225" w14:textId="77777777" w:rsidR="00BF1033" w:rsidRPr="00BF1033" w:rsidRDefault="00BF1033" w:rsidP="00E45946">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Response </w:t>
      </w:r>
      <w:r w:rsidR="00BB0EB6">
        <w:rPr>
          <w:rFonts w:ascii="Times New Roman" w:hAnsi="Times New Roman" w:cs="Times New Roman"/>
          <w:b/>
          <w:sz w:val="24"/>
          <w:szCs w:val="24"/>
        </w:rPr>
        <w:t xml:space="preserve">Selection </w:t>
      </w:r>
      <w:r>
        <w:rPr>
          <w:rFonts w:ascii="Times New Roman" w:hAnsi="Times New Roman" w:cs="Times New Roman"/>
          <w:b/>
          <w:sz w:val="24"/>
          <w:szCs w:val="24"/>
        </w:rPr>
        <w:t xml:space="preserve">and </w:t>
      </w:r>
      <w:r w:rsidR="00BB0EB6">
        <w:rPr>
          <w:rFonts w:ascii="Times New Roman" w:hAnsi="Times New Roman" w:cs="Times New Roman"/>
          <w:b/>
          <w:sz w:val="24"/>
          <w:szCs w:val="24"/>
        </w:rPr>
        <w:t>I</w:t>
      </w:r>
      <w:r>
        <w:rPr>
          <w:rFonts w:ascii="Times New Roman" w:hAnsi="Times New Roman" w:cs="Times New Roman"/>
          <w:b/>
          <w:sz w:val="24"/>
          <w:szCs w:val="24"/>
        </w:rPr>
        <w:t>nterference</w:t>
      </w:r>
    </w:p>
    <w:p w14:paraId="251DBCC5" w14:textId="29B51760" w:rsidR="00865D14" w:rsidDel="001615BE" w:rsidRDefault="00E677D1" w:rsidP="001615BE">
      <w:pPr>
        <w:spacing w:after="0" w:line="480" w:lineRule="auto"/>
        <w:ind w:firstLine="720"/>
        <w:rPr>
          <w:del w:id="98" w:author="Hilgard, Joseph" w:date="2016-09-27T14:26:00Z"/>
          <w:rFonts w:ascii="Times New Roman" w:hAnsi="Times New Roman" w:cs="Times New Roman"/>
          <w:sz w:val="24"/>
          <w:szCs w:val="24"/>
        </w:rPr>
      </w:pPr>
      <w:r>
        <w:rPr>
          <w:rFonts w:ascii="Times New Roman" w:hAnsi="Times New Roman" w:cs="Times New Roman"/>
          <w:sz w:val="24"/>
          <w:szCs w:val="24"/>
        </w:rPr>
        <w:t xml:space="preserve">Measures of implicit bias </w:t>
      </w:r>
      <w:del w:id="99" w:author="Hilgard, Joseph" w:date="2016-09-27T14:08:00Z">
        <w:r w:rsidDel="00F27AC9">
          <w:rPr>
            <w:rFonts w:ascii="Times New Roman" w:hAnsi="Times New Roman" w:cs="Times New Roman"/>
            <w:sz w:val="24"/>
            <w:szCs w:val="24"/>
          </w:rPr>
          <w:delText xml:space="preserve">are understood to </w:delText>
        </w:r>
      </w:del>
      <w:del w:id="100" w:author="Hilgard, Joseph" w:date="2017-01-24T13:52:00Z">
        <w:r w:rsidR="00577A88" w:rsidDel="00722391">
          <w:rPr>
            <w:rFonts w:ascii="Times New Roman" w:hAnsi="Times New Roman" w:cs="Times New Roman"/>
            <w:sz w:val="24"/>
            <w:szCs w:val="24"/>
          </w:rPr>
          <w:delText>model</w:delText>
        </w:r>
      </w:del>
      <w:ins w:id="101" w:author="Hilgard, Joseph" w:date="2016-09-27T14:08:00Z">
        <w:r w:rsidR="00F27AC9">
          <w:rPr>
            <w:rFonts w:ascii="Times New Roman" w:hAnsi="Times New Roman" w:cs="Times New Roman"/>
            <w:sz w:val="24"/>
            <w:szCs w:val="24"/>
          </w:rPr>
          <w:t>infer and quantify</w:t>
        </w:r>
      </w:ins>
      <w:r w:rsidR="00577A88">
        <w:rPr>
          <w:rFonts w:ascii="Times New Roman" w:hAnsi="Times New Roman" w:cs="Times New Roman"/>
          <w:sz w:val="24"/>
          <w:szCs w:val="24"/>
        </w:rPr>
        <w:t xml:space="preserve"> </w:t>
      </w:r>
      <w:r>
        <w:rPr>
          <w:rFonts w:ascii="Times New Roman" w:hAnsi="Times New Roman" w:cs="Times New Roman"/>
          <w:sz w:val="24"/>
          <w:szCs w:val="24"/>
        </w:rPr>
        <w:t xml:space="preserve">bias </w:t>
      </w:r>
      <w:del w:id="102" w:author="Hilgard, Joseph" w:date="2017-01-24T13:52:00Z">
        <w:r w:rsidR="00577A88" w:rsidDel="00722391">
          <w:rPr>
            <w:rFonts w:ascii="Times New Roman" w:hAnsi="Times New Roman" w:cs="Times New Roman"/>
            <w:sz w:val="24"/>
            <w:szCs w:val="24"/>
          </w:rPr>
          <w:delText>as</w:delText>
        </w:r>
      </w:del>
      <w:ins w:id="103" w:author="Hilgard, Joseph" w:date="2017-01-24T13:52:00Z">
        <w:r w:rsidR="00722391">
          <w:rPr>
            <w:rFonts w:ascii="Times New Roman" w:hAnsi="Times New Roman" w:cs="Times New Roman"/>
            <w:sz w:val="24"/>
            <w:szCs w:val="24"/>
          </w:rPr>
          <w:t>by considering</w:t>
        </w:r>
      </w:ins>
      <w:r w:rsidR="00577A88">
        <w:rPr>
          <w:rFonts w:ascii="Times New Roman" w:hAnsi="Times New Roman" w:cs="Times New Roman"/>
          <w:sz w:val="24"/>
          <w:szCs w:val="24"/>
        </w:rPr>
        <w:t xml:space="preserve"> </w:t>
      </w:r>
      <w:r>
        <w:rPr>
          <w:rFonts w:ascii="Times New Roman" w:hAnsi="Times New Roman" w:cs="Times New Roman"/>
          <w:sz w:val="24"/>
          <w:szCs w:val="24"/>
        </w:rPr>
        <w:t xml:space="preserve">the </w:t>
      </w:r>
      <w:del w:id="104" w:author="Hilgard, Joseph" w:date="2016-09-27T14:08:00Z">
        <w:r w:rsidR="00577A88" w:rsidDel="00F27AC9">
          <w:rPr>
            <w:rFonts w:ascii="Times New Roman" w:hAnsi="Times New Roman" w:cs="Times New Roman"/>
            <w:sz w:val="24"/>
            <w:szCs w:val="24"/>
          </w:rPr>
          <w:delText xml:space="preserve">pattern of </w:delText>
        </w:r>
        <w:r w:rsidDel="00F27AC9">
          <w:rPr>
            <w:rFonts w:ascii="Times New Roman" w:hAnsi="Times New Roman" w:cs="Times New Roman"/>
            <w:sz w:val="24"/>
            <w:szCs w:val="24"/>
          </w:rPr>
          <w:delText xml:space="preserve">response </w:delText>
        </w:r>
      </w:del>
      <w:ins w:id="105" w:author="Hilgard, Joseph" w:date="2016-09-27T14:08:00Z">
        <w:r w:rsidR="00F27AC9">
          <w:rPr>
            <w:rFonts w:ascii="Times New Roman" w:hAnsi="Times New Roman" w:cs="Times New Roman"/>
            <w:sz w:val="24"/>
            <w:szCs w:val="24"/>
          </w:rPr>
          <w:t xml:space="preserve">degree to which a prime </w:t>
        </w:r>
      </w:ins>
      <w:r>
        <w:rPr>
          <w:rFonts w:ascii="Times New Roman" w:hAnsi="Times New Roman" w:cs="Times New Roman"/>
          <w:sz w:val="24"/>
          <w:szCs w:val="24"/>
        </w:rPr>
        <w:t>facilitat</w:t>
      </w:r>
      <w:ins w:id="106" w:author="Hilgard, Joseph" w:date="2016-09-27T14:08:00Z">
        <w:r w:rsidR="00F27AC9">
          <w:rPr>
            <w:rFonts w:ascii="Times New Roman" w:hAnsi="Times New Roman" w:cs="Times New Roman"/>
            <w:sz w:val="24"/>
            <w:szCs w:val="24"/>
          </w:rPr>
          <w:t>es</w:t>
        </w:r>
      </w:ins>
      <w:del w:id="107" w:author="Hilgard, Joseph" w:date="2016-09-27T14:08:00Z">
        <w:r w:rsidDel="00F27AC9">
          <w:rPr>
            <w:rFonts w:ascii="Times New Roman" w:hAnsi="Times New Roman" w:cs="Times New Roman"/>
            <w:sz w:val="24"/>
            <w:szCs w:val="24"/>
          </w:rPr>
          <w:delText>ion</w:delText>
        </w:r>
      </w:del>
      <w:r>
        <w:rPr>
          <w:rFonts w:ascii="Times New Roman" w:hAnsi="Times New Roman" w:cs="Times New Roman"/>
          <w:sz w:val="24"/>
          <w:szCs w:val="24"/>
        </w:rPr>
        <w:t xml:space="preserve"> </w:t>
      </w:r>
      <w:del w:id="108" w:author="Hilgard, Joseph" w:date="2016-09-27T14:08:00Z">
        <w:r w:rsidR="00577A88" w:rsidDel="00F27AC9">
          <w:rPr>
            <w:rFonts w:ascii="Times New Roman" w:hAnsi="Times New Roman" w:cs="Times New Roman"/>
            <w:sz w:val="24"/>
            <w:szCs w:val="24"/>
          </w:rPr>
          <w:delText>and/</w:delText>
        </w:r>
      </w:del>
      <w:r>
        <w:rPr>
          <w:rFonts w:ascii="Times New Roman" w:hAnsi="Times New Roman" w:cs="Times New Roman"/>
          <w:sz w:val="24"/>
          <w:szCs w:val="24"/>
        </w:rPr>
        <w:t xml:space="preserve">or </w:t>
      </w:r>
      <w:del w:id="109" w:author="Hilgard, Joseph" w:date="2016-09-27T14:08:00Z">
        <w:r w:rsidDel="00F27AC9">
          <w:rPr>
            <w:rFonts w:ascii="Times New Roman" w:hAnsi="Times New Roman" w:cs="Times New Roman"/>
            <w:sz w:val="24"/>
            <w:szCs w:val="24"/>
          </w:rPr>
          <w:delText xml:space="preserve">conflict </w:delText>
        </w:r>
      </w:del>
      <w:ins w:id="110" w:author="Hilgard, Joseph" w:date="2016-09-27T14:08:00Z">
        <w:r w:rsidR="00F27AC9">
          <w:rPr>
            <w:rFonts w:ascii="Times New Roman" w:hAnsi="Times New Roman" w:cs="Times New Roman"/>
            <w:sz w:val="24"/>
            <w:szCs w:val="24"/>
          </w:rPr>
          <w:t xml:space="preserve">inhibits responses to </w:t>
        </w:r>
      </w:ins>
      <w:del w:id="111" w:author="Hilgard, Joseph" w:date="2016-09-27T14:08:00Z">
        <w:r w:rsidDel="00F27AC9">
          <w:rPr>
            <w:rFonts w:ascii="Times New Roman" w:hAnsi="Times New Roman" w:cs="Times New Roman"/>
            <w:sz w:val="24"/>
            <w:szCs w:val="24"/>
          </w:rPr>
          <w:delText xml:space="preserve">between a prime and </w:delText>
        </w:r>
      </w:del>
      <w:r>
        <w:rPr>
          <w:rFonts w:ascii="Times New Roman" w:hAnsi="Times New Roman" w:cs="Times New Roman"/>
          <w:sz w:val="24"/>
          <w:szCs w:val="24"/>
        </w:rPr>
        <w:t>a target.</w:t>
      </w:r>
      <w:r w:rsidR="00E049F6">
        <w:rPr>
          <w:rFonts w:ascii="Times New Roman" w:hAnsi="Times New Roman" w:cs="Times New Roman"/>
          <w:sz w:val="24"/>
          <w:szCs w:val="24"/>
        </w:rPr>
        <w:t xml:space="preserve"> </w:t>
      </w:r>
      <w:r>
        <w:rPr>
          <w:rFonts w:ascii="Times New Roman" w:hAnsi="Times New Roman" w:cs="Times New Roman"/>
          <w:sz w:val="24"/>
          <w:szCs w:val="24"/>
        </w:rPr>
        <w:t xml:space="preserve"> </w:t>
      </w:r>
      <w:r w:rsidR="00827F26">
        <w:rPr>
          <w:rFonts w:ascii="Times New Roman" w:hAnsi="Times New Roman" w:cs="Times New Roman"/>
          <w:sz w:val="24"/>
          <w:szCs w:val="24"/>
        </w:rPr>
        <w:t xml:space="preserve">For example, </w:t>
      </w:r>
      <w:r w:rsidR="00FF6978">
        <w:rPr>
          <w:rFonts w:ascii="Times New Roman" w:hAnsi="Times New Roman" w:cs="Times New Roman"/>
          <w:sz w:val="24"/>
          <w:szCs w:val="24"/>
        </w:rPr>
        <w:t xml:space="preserve">in </w:t>
      </w:r>
      <w:r w:rsidR="00827F26">
        <w:rPr>
          <w:rFonts w:ascii="Times New Roman" w:hAnsi="Times New Roman" w:cs="Times New Roman"/>
          <w:sz w:val="24"/>
          <w:szCs w:val="24"/>
        </w:rPr>
        <w:t xml:space="preserve">the </w:t>
      </w:r>
      <w:r w:rsidR="00851689">
        <w:rPr>
          <w:rFonts w:ascii="Times New Roman" w:hAnsi="Times New Roman" w:cs="Times New Roman"/>
          <w:sz w:val="24"/>
          <w:szCs w:val="24"/>
        </w:rPr>
        <w:t>WIT</w:t>
      </w:r>
      <w:r w:rsidR="00E71968">
        <w:rPr>
          <w:rFonts w:ascii="Times New Roman" w:hAnsi="Times New Roman" w:cs="Times New Roman"/>
          <w:sz w:val="24"/>
          <w:szCs w:val="24"/>
        </w:rPr>
        <w:t>,</w:t>
      </w:r>
      <w:r w:rsidR="00827F26">
        <w:rPr>
          <w:rFonts w:ascii="Times New Roman" w:hAnsi="Times New Roman" w:cs="Times New Roman"/>
          <w:sz w:val="24"/>
          <w:szCs w:val="24"/>
        </w:rPr>
        <w:t xml:space="preserve"> participants </w:t>
      </w:r>
      <w:del w:id="112" w:author="Hilgard, Joseph" w:date="2017-01-24T13:52:00Z">
        <w:r w:rsidR="00FF6978" w:rsidDel="00722391">
          <w:rPr>
            <w:rFonts w:ascii="Times New Roman" w:hAnsi="Times New Roman" w:cs="Times New Roman"/>
            <w:sz w:val="24"/>
            <w:szCs w:val="24"/>
          </w:rPr>
          <w:delText>must</w:delText>
        </w:r>
      </w:del>
      <w:ins w:id="113" w:author="Hilgard, Joseph" w:date="2017-01-24T13:52:00Z">
        <w:r w:rsidR="00722391">
          <w:rPr>
            <w:rFonts w:ascii="Times New Roman" w:hAnsi="Times New Roman" w:cs="Times New Roman"/>
            <w:sz w:val="24"/>
            <w:szCs w:val="24"/>
          </w:rPr>
          <w:t xml:space="preserve">use </w:t>
        </w:r>
        <w:r w:rsidR="00722391">
          <w:rPr>
            <w:rFonts w:ascii="Times New Roman" w:hAnsi="Times New Roman" w:cs="Times New Roman"/>
            <w:sz w:val="24"/>
            <w:szCs w:val="24"/>
          </w:rPr>
          <w:lastRenderedPageBreak/>
          <w:t>button presses to</w:t>
        </w:r>
      </w:ins>
      <w:r w:rsidR="00FF6978">
        <w:rPr>
          <w:rFonts w:ascii="Times New Roman" w:hAnsi="Times New Roman" w:cs="Times New Roman"/>
          <w:sz w:val="24"/>
          <w:szCs w:val="24"/>
        </w:rPr>
        <w:t xml:space="preserve"> </w:t>
      </w:r>
      <w:r w:rsidR="00827F26">
        <w:rPr>
          <w:rFonts w:ascii="Times New Roman" w:hAnsi="Times New Roman" w:cs="Times New Roman"/>
          <w:sz w:val="24"/>
          <w:szCs w:val="24"/>
        </w:rPr>
        <w:t xml:space="preserve">classify </w:t>
      </w:r>
      <w:r w:rsidR="00CB763C">
        <w:rPr>
          <w:rFonts w:ascii="Times New Roman" w:hAnsi="Times New Roman" w:cs="Times New Roman"/>
          <w:sz w:val="24"/>
          <w:szCs w:val="24"/>
        </w:rPr>
        <w:t>target</w:t>
      </w:r>
      <w:r w:rsidR="00FF6978">
        <w:rPr>
          <w:rFonts w:ascii="Times New Roman" w:hAnsi="Times New Roman" w:cs="Times New Roman"/>
          <w:sz w:val="24"/>
          <w:szCs w:val="24"/>
        </w:rPr>
        <w:t>s</w:t>
      </w:r>
      <w:r w:rsidR="00827F26">
        <w:rPr>
          <w:rFonts w:ascii="Times New Roman" w:hAnsi="Times New Roman" w:cs="Times New Roman"/>
          <w:sz w:val="24"/>
          <w:szCs w:val="24"/>
        </w:rPr>
        <w:t xml:space="preserve"> as either gun</w:t>
      </w:r>
      <w:r w:rsidR="00FF6978">
        <w:rPr>
          <w:rFonts w:ascii="Times New Roman" w:hAnsi="Times New Roman" w:cs="Times New Roman"/>
          <w:sz w:val="24"/>
          <w:szCs w:val="24"/>
        </w:rPr>
        <w:t>s or tools</w:t>
      </w:r>
      <w:del w:id="114" w:author="Hilgard, Joseph" w:date="2017-01-24T13:52:00Z">
        <w:r w:rsidR="00FF6978" w:rsidDel="00722391">
          <w:rPr>
            <w:rFonts w:ascii="Times New Roman" w:hAnsi="Times New Roman" w:cs="Times New Roman"/>
            <w:sz w:val="24"/>
            <w:szCs w:val="24"/>
          </w:rPr>
          <w:delText xml:space="preserve"> (via button press)</w:delText>
        </w:r>
      </w:del>
      <w:r w:rsidR="00FF6978">
        <w:rPr>
          <w:rFonts w:ascii="Times New Roman" w:hAnsi="Times New Roman" w:cs="Times New Roman"/>
          <w:sz w:val="24"/>
          <w:szCs w:val="24"/>
        </w:rPr>
        <w:t xml:space="preserve"> after being primed with </w:t>
      </w:r>
      <w:r w:rsidR="00827F26">
        <w:rPr>
          <w:rFonts w:ascii="Times New Roman" w:hAnsi="Times New Roman" w:cs="Times New Roman"/>
          <w:sz w:val="24"/>
          <w:szCs w:val="24"/>
        </w:rPr>
        <w:t xml:space="preserve">a White or Black face. </w:t>
      </w:r>
      <w:r w:rsidR="00E049F6">
        <w:rPr>
          <w:rFonts w:ascii="Times New Roman" w:hAnsi="Times New Roman" w:cs="Times New Roman"/>
          <w:sz w:val="24"/>
          <w:szCs w:val="24"/>
        </w:rPr>
        <w:t xml:space="preserve"> </w:t>
      </w:r>
      <w:ins w:id="115" w:author="Hilgard, Joseph" w:date="2016-09-27T14:09:00Z">
        <w:r w:rsidR="00F27AC9">
          <w:rPr>
            <w:rFonts w:ascii="Times New Roman" w:hAnsi="Times New Roman" w:cs="Times New Roman"/>
            <w:sz w:val="24"/>
            <w:szCs w:val="24"/>
          </w:rPr>
          <w:t xml:space="preserve">Relative to White face primes, Black face primes </w:t>
        </w:r>
      </w:ins>
      <w:del w:id="116" w:author="Hilgard, Joseph" w:date="2016-09-27T14:09:00Z">
        <w:r w:rsidR="001546F9" w:rsidDel="00F27AC9">
          <w:rPr>
            <w:rFonts w:ascii="Times New Roman" w:hAnsi="Times New Roman" w:cs="Times New Roman"/>
            <w:sz w:val="24"/>
            <w:szCs w:val="24"/>
          </w:rPr>
          <w:delText>F</w:delText>
        </w:r>
        <w:r w:rsidR="00FF6978" w:rsidDel="00F27AC9">
          <w:rPr>
            <w:rFonts w:ascii="Times New Roman" w:hAnsi="Times New Roman" w:cs="Times New Roman"/>
            <w:sz w:val="24"/>
            <w:szCs w:val="24"/>
          </w:rPr>
          <w:delText xml:space="preserve">ollowing </w:delText>
        </w:r>
        <w:r w:rsidR="00687CBA" w:rsidDel="00F27AC9">
          <w:rPr>
            <w:rFonts w:ascii="Times New Roman" w:hAnsi="Times New Roman" w:cs="Times New Roman"/>
            <w:sz w:val="24"/>
            <w:szCs w:val="24"/>
          </w:rPr>
          <w:delText xml:space="preserve">a </w:delText>
        </w:r>
        <w:r w:rsidR="00FF6978" w:rsidDel="00F27AC9">
          <w:rPr>
            <w:rFonts w:ascii="Times New Roman" w:hAnsi="Times New Roman" w:cs="Times New Roman"/>
            <w:sz w:val="24"/>
            <w:szCs w:val="24"/>
          </w:rPr>
          <w:delText xml:space="preserve">Black face </w:delText>
        </w:r>
        <w:r w:rsidR="006515C1" w:rsidDel="00F27AC9">
          <w:rPr>
            <w:rFonts w:ascii="Times New Roman" w:hAnsi="Times New Roman" w:cs="Times New Roman"/>
            <w:sz w:val="24"/>
            <w:szCs w:val="24"/>
          </w:rPr>
          <w:delText>(</w:delText>
        </w:r>
        <w:r w:rsidR="00687CBA" w:rsidDel="00F27AC9">
          <w:rPr>
            <w:rFonts w:ascii="Times New Roman" w:hAnsi="Times New Roman" w:cs="Times New Roman"/>
            <w:sz w:val="24"/>
            <w:szCs w:val="24"/>
          </w:rPr>
          <w:delText xml:space="preserve">as </w:delText>
        </w:r>
        <w:r w:rsidR="006515C1" w:rsidDel="00F27AC9">
          <w:rPr>
            <w:rFonts w:ascii="Times New Roman" w:hAnsi="Times New Roman" w:cs="Times New Roman"/>
            <w:sz w:val="24"/>
            <w:szCs w:val="24"/>
          </w:rPr>
          <w:delText xml:space="preserve">compared to </w:delText>
        </w:r>
        <w:r w:rsidR="00687CBA" w:rsidDel="00F27AC9">
          <w:rPr>
            <w:rFonts w:ascii="Times New Roman" w:hAnsi="Times New Roman" w:cs="Times New Roman"/>
            <w:sz w:val="24"/>
            <w:szCs w:val="24"/>
          </w:rPr>
          <w:delText xml:space="preserve">a </w:delText>
        </w:r>
        <w:r w:rsidR="006515C1" w:rsidDel="00F27AC9">
          <w:rPr>
            <w:rFonts w:ascii="Times New Roman" w:hAnsi="Times New Roman" w:cs="Times New Roman"/>
            <w:sz w:val="24"/>
            <w:szCs w:val="24"/>
          </w:rPr>
          <w:delText xml:space="preserve">White face) </w:delText>
        </w:r>
        <w:r w:rsidR="00FF6978" w:rsidDel="00F27AC9">
          <w:rPr>
            <w:rFonts w:ascii="Times New Roman" w:hAnsi="Times New Roman" w:cs="Times New Roman"/>
            <w:sz w:val="24"/>
            <w:szCs w:val="24"/>
          </w:rPr>
          <w:delText xml:space="preserve">prime, </w:delText>
        </w:r>
        <w:r w:rsidR="00827F26" w:rsidDel="00F27AC9">
          <w:rPr>
            <w:rFonts w:ascii="Times New Roman" w:hAnsi="Times New Roman" w:cs="Times New Roman"/>
            <w:sz w:val="24"/>
            <w:szCs w:val="24"/>
          </w:rPr>
          <w:delText>participants are more likely to misidentify a tool as a</w:delText>
        </w:r>
      </w:del>
      <w:ins w:id="117" w:author="Hilgard, Joseph" w:date="2016-09-27T14:09:00Z">
        <w:r w:rsidR="00F27AC9">
          <w:rPr>
            <w:rFonts w:ascii="Times New Roman" w:hAnsi="Times New Roman" w:cs="Times New Roman"/>
            <w:sz w:val="24"/>
            <w:szCs w:val="24"/>
          </w:rPr>
          <w:t>facilitate</w:t>
        </w:r>
      </w:ins>
      <w:r w:rsidR="00827F26">
        <w:rPr>
          <w:rFonts w:ascii="Times New Roman" w:hAnsi="Times New Roman" w:cs="Times New Roman"/>
          <w:sz w:val="24"/>
          <w:szCs w:val="24"/>
        </w:rPr>
        <w:t xml:space="preserve"> gun</w:t>
      </w:r>
      <w:r w:rsidR="00FF6978">
        <w:rPr>
          <w:rFonts w:ascii="Times New Roman" w:hAnsi="Times New Roman" w:cs="Times New Roman"/>
          <w:sz w:val="24"/>
          <w:szCs w:val="24"/>
        </w:rPr>
        <w:t xml:space="preserve"> </w:t>
      </w:r>
      <w:ins w:id="118" w:author="Hilgard, Joseph" w:date="2016-09-27T14:09:00Z">
        <w:r w:rsidR="00F27AC9">
          <w:rPr>
            <w:rFonts w:ascii="Times New Roman" w:hAnsi="Times New Roman" w:cs="Times New Roman"/>
            <w:sz w:val="24"/>
            <w:szCs w:val="24"/>
          </w:rPr>
          <w:t>responses and inhibit tool responses</w:t>
        </w:r>
      </w:ins>
      <w:moveFromRangeStart w:id="119" w:author="Hilgard, Joseph" w:date="2016-09-27T14:09:00Z" w:name="move462748721"/>
      <w:moveFrom w:id="120" w:author="Hilgard, Joseph" w:date="2016-09-27T14:09:00Z">
        <w:r w:rsidR="00FF6978" w:rsidDel="00F27AC9">
          <w:rPr>
            <w:rFonts w:ascii="Times New Roman" w:hAnsi="Times New Roman" w:cs="Times New Roman"/>
            <w:sz w:val="24"/>
            <w:szCs w:val="24"/>
          </w:rPr>
          <w:t>(</w:t>
        </w:r>
        <w:r w:rsidR="00CC010F" w:rsidDel="00F27AC9">
          <w:rPr>
            <w:rFonts w:ascii="Times New Roman" w:hAnsi="Times New Roman" w:cs="Times New Roman"/>
            <w:sz w:val="24"/>
            <w:szCs w:val="24"/>
          </w:rPr>
          <w:t xml:space="preserve">e.g., </w:t>
        </w:r>
        <w:r w:rsidR="00851689" w:rsidDel="00F27AC9">
          <w:rPr>
            <w:rFonts w:ascii="Times New Roman" w:hAnsi="Times New Roman" w:cs="Times New Roman"/>
            <w:sz w:val="24"/>
            <w:szCs w:val="24"/>
          </w:rPr>
          <w:t>see Amodio et al., 2004; Payne, 2001, 2005</w:t>
        </w:r>
        <w:r w:rsidR="00FF6978" w:rsidDel="00F27AC9">
          <w:rPr>
            <w:rFonts w:ascii="Times New Roman" w:hAnsi="Times New Roman" w:cs="Times New Roman"/>
            <w:sz w:val="24"/>
            <w:szCs w:val="24"/>
          </w:rPr>
          <w:t>)</w:t>
        </w:r>
      </w:moveFrom>
      <w:moveFromRangeEnd w:id="119"/>
      <w:r w:rsidR="00CB763C">
        <w:rPr>
          <w:rFonts w:ascii="Times New Roman" w:hAnsi="Times New Roman" w:cs="Times New Roman"/>
          <w:sz w:val="24"/>
          <w:szCs w:val="24"/>
        </w:rPr>
        <w:t xml:space="preserve">, suggesting </w:t>
      </w:r>
      <w:r w:rsidR="003F26EC">
        <w:rPr>
          <w:rFonts w:ascii="Times New Roman" w:hAnsi="Times New Roman" w:cs="Times New Roman"/>
          <w:sz w:val="24"/>
          <w:szCs w:val="24"/>
        </w:rPr>
        <w:t xml:space="preserve">the presence of </w:t>
      </w:r>
      <w:r w:rsidR="00577A88">
        <w:rPr>
          <w:rFonts w:ascii="Times New Roman" w:hAnsi="Times New Roman" w:cs="Times New Roman"/>
          <w:sz w:val="24"/>
          <w:szCs w:val="24"/>
        </w:rPr>
        <w:t xml:space="preserve">an </w:t>
      </w:r>
      <w:r w:rsidR="00CB763C">
        <w:rPr>
          <w:rFonts w:ascii="Times New Roman" w:hAnsi="Times New Roman" w:cs="Times New Roman"/>
          <w:sz w:val="24"/>
          <w:szCs w:val="24"/>
        </w:rPr>
        <w:t xml:space="preserve">implicit racial bias </w:t>
      </w:r>
      <w:r w:rsidR="003F26EC">
        <w:rPr>
          <w:rFonts w:ascii="Times New Roman" w:hAnsi="Times New Roman" w:cs="Times New Roman"/>
          <w:sz w:val="24"/>
          <w:szCs w:val="24"/>
        </w:rPr>
        <w:t xml:space="preserve">that </w:t>
      </w:r>
      <w:r w:rsidR="00CB763C">
        <w:rPr>
          <w:rFonts w:ascii="Times New Roman" w:hAnsi="Times New Roman" w:cs="Times New Roman"/>
          <w:sz w:val="24"/>
          <w:szCs w:val="24"/>
        </w:rPr>
        <w:t>associat</w:t>
      </w:r>
      <w:r w:rsidR="003F26EC">
        <w:rPr>
          <w:rFonts w:ascii="Times New Roman" w:hAnsi="Times New Roman" w:cs="Times New Roman"/>
          <w:sz w:val="24"/>
          <w:szCs w:val="24"/>
        </w:rPr>
        <w:t>es</w:t>
      </w:r>
      <w:r w:rsidR="00CB763C">
        <w:rPr>
          <w:rFonts w:ascii="Times New Roman" w:hAnsi="Times New Roman" w:cs="Times New Roman"/>
          <w:sz w:val="24"/>
          <w:szCs w:val="24"/>
        </w:rPr>
        <w:t xml:space="preserve"> Blacks with armed violence</w:t>
      </w:r>
      <w:ins w:id="121" w:author="Hilgard, Joseph" w:date="2016-09-27T14:09:00Z">
        <w:r w:rsidR="00F27AC9">
          <w:rPr>
            <w:rFonts w:ascii="Times New Roman" w:hAnsi="Times New Roman" w:cs="Times New Roman"/>
            <w:sz w:val="24"/>
            <w:szCs w:val="24"/>
          </w:rPr>
          <w:t xml:space="preserve"> </w:t>
        </w:r>
      </w:ins>
      <w:moveToRangeStart w:id="122" w:author="Hilgard, Joseph" w:date="2016-09-27T14:09:00Z" w:name="move462748721"/>
      <w:moveTo w:id="123" w:author="Hilgard, Joseph" w:date="2016-09-27T14:09:00Z">
        <w:r w:rsidR="00F27AC9">
          <w:rPr>
            <w:rFonts w:ascii="Times New Roman" w:hAnsi="Times New Roman" w:cs="Times New Roman"/>
            <w:sz w:val="24"/>
            <w:szCs w:val="24"/>
          </w:rPr>
          <w:t>(</w:t>
        </w:r>
        <w:del w:id="124" w:author="Hilgard, Joseph" w:date="2016-09-27T14:10:00Z">
          <w:r w:rsidR="00F27AC9" w:rsidDel="00F27AC9">
            <w:rPr>
              <w:rFonts w:ascii="Times New Roman" w:hAnsi="Times New Roman" w:cs="Times New Roman"/>
              <w:sz w:val="24"/>
              <w:szCs w:val="24"/>
            </w:rPr>
            <w:delText>e.</w:delText>
          </w:r>
        </w:del>
        <w:del w:id="125" w:author="Hilgard, Joseph" w:date="2016-09-27T14:09:00Z">
          <w:r w:rsidR="00F27AC9" w:rsidDel="00F27AC9">
            <w:rPr>
              <w:rFonts w:ascii="Times New Roman" w:hAnsi="Times New Roman" w:cs="Times New Roman"/>
              <w:sz w:val="24"/>
              <w:szCs w:val="24"/>
            </w:rPr>
            <w:delText xml:space="preserve">g., </w:delText>
          </w:r>
        </w:del>
        <w:r w:rsidR="00F27AC9">
          <w:rPr>
            <w:rFonts w:ascii="Times New Roman" w:hAnsi="Times New Roman" w:cs="Times New Roman"/>
            <w:sz w:val="24"/>
            <w:szCs w:val="24"/>
          </w:rPr>
          <w:t>see Amodio et al., 2004; Payne, 2001, 2005)</w:t>
        </w:r>
      </w:moveTo>
      <w:moveToRangeEnd w:id="122"/>
      <w:r w:rsidR="00827F26">
        <w:rPr>
          <w:rFonts w:ascii="Times New Roman" w:hAnsi="Times New Roman" w:cs="Times New Roman"/>
          <w:sz w:val="24"/>
          <w:szCs w:val="24"/>
        </w:rPr>
        <w:t>.</w:t>
      </w:r>
      <w:r w:rsidR="004E0EAD">
        <w:rPr>
          <w:rFonts w:ascii="Times New Roman" w:hAnsi="Times New Roman" w:cs="Times New Roman"/>
          <w:sz w:val="24"/>
          <w:szCs w:val="24"/>
        </w:rPr>
        <w:t xml:space="preserve">  </w:t>
      </w:r>
    </w:p>
    <w:p w14:paraId="1826118B" w14:textId="77777777" w:rsidR="001615BE" w:rsidRDefault="001615BE" w:rsidP="00FD7BAB">
      <w:pPr>
        <w:spacing w:after="0" w:line="480" w:lineRule="auto"/>
        <w:ind w:firstLine="720"/>
        <w:rPr>
          <w:ins w:id="126" w:author="Hilgard, Joseph" w:date="2016-09-27T14:29:00Z"/>
          <w:rFonts w:ascii="Times New Roman" w:hAnsi="Times New Roman" w:cs="Times New Roman"/>
          <w:sz w:val="24"/>
          <w:szCs w:val="24"/>
        </w:rPr>
      </w:pPr>
    </w:p>
    <w:p w14:paraId="00DF978E" w14:textId="3ADD8DC5" w:rsidR="004B17E6" w:rsidRDefault="0041789F" w:rsidP="001615BE">
      <w:pPr>
        <w:spacing w:after="0" w:line="480" w:lineRule="auto"/>
        <w:ind w:firstLine="720"/>
        <w:rPr>
          <w:rFonts w:ascii="Times New Roman" w:hAnsi="Times New Roman" w:cs="Times New Roman"/>
          <w:sz w:val="24"/>
          <w:szCs w:val="24"/>
        </w:rPr>
      </w:pPr>
      <w:commentRangeStart w:id="127"/>
      <w:del w:id="128" w:author="Hilgard, Joseph" w:date="2016-09-27T14:26:00Z">
        <w:r w:rsidDel="001615BE">
          <w:rPr>
            <w:rFonts w:ascii="Times New Roman" w:hAnsi="Times New Roman" w:cs="Times New Roman"/>
            <w:sz w:val="24"/>
            <w:szCs w:val="24"/>
          </w:rPr>
          <w:delText xml:space="preserve">There are </w:delText>
        </w:r>
        <w:r w:rsidR="002E5261" w:rsidDel="001615BE">
          <w:rPr>
            <w:rFonts w:ascii="Times New Roman" w:hAnsi="Times New Roman" w:cs="Times New Roman"/>
            <w:sz w:val="24"/>
            <w:szCs w:val="24"/>
          </w:rPr>
          <w:delText xml:space="preserve">at least </w:delText>
        </w:r>
        <w:r w:rsidDel="001615BE">
          <w:rPr>
            <w:rFonts w:ascii="Times New Roman" w:hAnsi="Times New Roman" w:cs="Times New Roman"/>
            <w:sz w:val="24"/>
            <w:szCs w:val="24"/>
          </w:rPr>
          <w:delText>two differing accounts of the mechanism through which primes influence behavior</w:delText>
        </w:r>
        <w:commentRangeEnd w:id="127"/>
        <w:r w:rsidR="001615BE" w:rsidDel="001615BE">
          <w:rPr>
            <w:rStyle w:val="CommentReference"/>
          </w:rPr>
          <w:commentReference w:id="127"/>
        </w:r>
        <w:r w:rsidR="00E677D1" w:rsidDel="001615BE">
          <w:rPr>
            <w:rFonts w:ascii="Times New Roman" w:hAnsi="Times New Roman" w:cs="Times New Roman"/>
            <w:sz w:val="24"/>
            <w:szCs w:val="24"/>
          </w:rPr>
          <w:delText>.</w:delText>
        </w:r>
        <w:r w:rsidR="00E049F6" w:rsidDel="001615BE">
          <w:rPr>
            <w:rFonts w:ascii="Times New Roman" w:hAnsi="Times New Roman" w:cs="Times New Roman"/>
            <w:sz w:val="24"/>
            <w:szCs w:val="24"/>
          </w:rPr>
          <w:delText xml:space="preserve"> </w:delText>
        </w:r>
        <w:r w:rsidR="00E677D1"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One of the original interpretations of these kinds of priming effects is that</w:delText>
        </w:r>
        <w:r w:rsidR="00C819F6" w:rsidDel="001615BE">
          <w:rPr>
            <w:rFonts w:ascii="Times New Roman" w:hAnsi="Times New Roman" w:cs="Times New Roman"/>
            <w:sz w:val="24"/>
            <w:szCs w:val="24"/>
          </w:rPr>
          <w:delText xml:space="preserve"> they are caused by</w:delText>
        </w:r>
        <w:r w:rsidR="004B17E6" w:rsidDel="001615BE">
          <w:rPr>
            <w:rFonts w:ascii="Times New Roman" w:hAnsi="Times New Roman" w:cs="Times New Roman"/>
            <w:sz w:val="24"/>
            <w:szCs w:val="24"/>
          </w:rPr>
          <w:delText xml:space="preserve"> </w:delText>
        </w:r>
      </w:del>
      <w:del w:id="129" w:author="Hilgard, Joseph" w:date="2016-09-27T14:25:00Z">
        <w:r w:rsidR="004B17E6" w:rsidDel="001615BE">
          <w:rPr>
            <w:rFonts w:ascii="Times New Roman" w:hAnsi="Times New Roman" w:cs="Times New Roman"/>
            <w:sz w:val="24"/>
            <w:szCs w:val="24"/>
          </w:rPr>
          <w:delText>automatic</w:delText>
        </w:r>
        <w:r w:rsidR="005A3E95" w:rsidDel="001615BE">
          <w:rPr>
            <w:rFonts w:ascii="Times New Roman" w:hAnsi="Times New Roman" w:cs="Times New Roman"/>
            <w:sz w:val="24"/>
            <w:szCs w:val="24"/>
          </w:rPr>
          <w:delText>ally</w:delText>
        </w:r>
        <w:r w:rsidR="004B17E6" w:rsidDel="001615BE">
          <w:rPr>
            <w:rFonts w:ascii="Times New Roman" w:hAnsi="Times New Roman" w:cs="Times New Roman"/>
            <w:sz w:val="24"/>
            <w:szCs w:val="24"/>
          </w:rPr>
          <w:delText xml:space="preserve"> spreading </w:delText>
        </w:r>
      </w:del>
      <w:del w:id="130" w:author="Hilgard, Joseph" w:date="2016-09-27T14:26:00Z">
        <w:r w:rsidR="004B17E6" w:rsidDel="001615BE">
          <w:rPr>
            <w:rFonts w:ascii="Times New Roman" w:hAnsi="Times New Roman" w:cs="Times New Roman"/>
            <w:sz w:val="24"/>
            <w:szCs w:val="24"/>
          </w:rPr>
          <w:delText xml:space="preserve">activation </w:delText>
        </w:r>
        <w:r w:rsidR="005A3E95" w:rsidDel="001615BE">
          <w:rPr>
            <w:rFonts w:ascii="Times New Roman" w:hAnsi="Times New Roman" w:cs="Times New Roman"/>
            <w:sz w:val="24"/>
            <w:szCs w:val="24"/>
          </w:rPr>
          <w:delText>along</w:delText>
        </w:r>
        <w:r w:rsidR="004B17E6" w:rsidDel="001615BE">
          <w:rPr>
            <w:rFonts w:ascii="Times New Roman" w:hAnsi="Times New Roman" w:cs="Times New Roman"/>
            <w:sz w:val="24"/>
            <w:szCs w:val="24"/>
          </w:rPr>
          <w:delText xml:space="preserve"> </w:delText>
        </w:r>
        <w:commentRangeStart w:id="131"/>
        <w:r w:rsidR="004B17E6" w:rsidDel="001615BE">
          <w:rPr>
            <w:rFonts w:ascii="Times New Roman" w:hAnsi="Times New Roman" w:cs="Times New Roman"/>
            <w:sz w:val="24"/>
            <w:szCs w:val="24"/>
          </w:rPr>
          <w:delText xml:space="preserve">associations </w:delText>
        </w:r>
        <w:r w:rsidR="00FF6978" w:rsidDel="001615BE">
          <w:rPr>
            <w:rFonts w:ascii="Times New Roman" w:hAnsi="Times New Roman" w:cs="Times New Roman"/>
            <w:sz w:val="24"/>
            <w:szCs w:val="24"/>
          </w:rPr>
          <w:delText>between primes and relevant attributes</w:delText>
        </w:r>
        <w:commentRangeEnd w:id="131"/>
        <w:r w:rsidR="001615BE" w:rsidDel="001615BE">
          <w:rPr>
            <w:rStyle w:val="CommentReference"/>
          </w:rPr>
          <w:commentReference w:id="131"/>
        </w:r>
        <w:r w:rsidR="00FF6978"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w:delText>
        </w:r>
        <w:r w:rsidR="00C819F6" w:rsidDel="001615BE">
          <w:rPr>
            <w:rFonts w:ascii="Times New Roman" w:hAnsi="Times New Roman" w:cs="Times New Roman"/>
            <w:sz w:val="24"/>
            <w:szCs w:val="24"/>
          </w:rPr>
          <w:delText>e.g.</w:delText>
        </w:r>
        <w:r w:rsidR="00CC010F" w:rsidDel="001615BE">
          <w:rPr>
            <w:rFonts w:ascii="Times New Roman" w:hAnsi="Times New Roman" w:cs="Times New Roman"/>
            <w:sz w:val="24"/>
            <w:szCs w:val="24"/>
          </w:rPr>
          <w:delText>,</w:delText>
        </w:r>
        <w:r w:rsidR="00C819F6"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Fazio</w:delText>
        </w:r>
        <w:r w:rsidR="00D05D56" w:rsidDel="001615BE">
          <w:rPr>
            <w:rFonts w:ascii="Times New Roman" w:hAnsi="Times New Roman" w:cs="Times New Roman"/>
            <w:sz w:val="24"/>
            <w:szCs w:val="24"/>
          </w:rPr>
          <w:delText>, Sanbonmatsu, Powell, &amp; Kardes</w:delText>
        </w:r>
        <w:r w:rsidR="004B17E6" w:rsidDel="001615BE">
          <w:rPr>
            <w:rFonts w:ascii="Times New Roman" w:hAnsi="Times New Roman" w:cs="Times New Roman"/>
            <w:sz w:val="24"/>
            <w:szCs w:val="24"/>
          </w:rPr>
          <w:delText xml:space="preserve">, </w:delText>
        </w:r>
        <w:r w:rsidR="00D05D56" w:rsidDel="001615BE">
          <w:rPr>
            <w:rFonts w:ascii="Times New Roman" w:hAnsi="Times New Roman" w:cs="Times New Roman"/>
            <w:sz w:val="24"/>
            <w:szCs w:val="24"/>
          </w:rPr>
          <w:delText>1986; Fazio et al.,</w:delText>
        </w:r>
        <w:r w:rsidR="00FF6978" w:rsidDel="001615BE">
          <w:rPr>
            <w:rFonts w:ascii="Times New Roman" w:hAnsi="Times New Roman" w:cs="Times New Roman"/>
            <w:sz w:val="24"/>
            <w:szCs w:val="24"/>
          </w:rPr>
          <w:delText xml:space="preserve"> </w:delText>
        </w:r>
        <w:r w:rsidR="004B17E6" w:rsidDel="001615BE">
          <w:rPr>
            <w:rFonts w:ascii="Times New Roman" w:hAnsi="Times New Roman" w:cs="Times New Roman"/>
            <w:sz w:val="24"/>
            <w:szCs w:val="24"/>
          </w:rPr>
          <w:delText xml:space="preserve">1995).  However, considerable research has lent support </w:delText>
        </w:r>
        <w:r w:rsidR="00851689" w:rsidDel="001615BE">
          <w:rPr>
            <w:rFonts w:ascii="Times New Roman" w:hAnsi="Times New Roman" w:cs="Times New Roman"/>
            <w:sz w:val="24"/>
            <w:szCs w:val="24"/>
          </w:rPr>
          <w:delText>to</w:delText>
        </w:r>
        <w:r w:rsidR="004B17E6" w:rsidDel="001615BE">
          <w:rPr>
            <w:rFonts w:ascii="Times New Roman" w:hAnsi="Times New Roman" w:cs="Times New Roman"/>
            <w:sz w:val="24"/>
            <w:szCs w:val="24"/>
          </w:rPr>
          <w:delText xml:space="preserve"> a</w:delText>
        </w:r>
        <w:r w:rsidR="00851689" w:rsidDel="001615BE">
          <w:rPr>
            <w:rFonts w:ascii="Times New Roman" w:hAnsi="Times New Roman" w:cs="Times New Roman"/>
            <w:sz w:val="24"/>
            <w:szCs w:val="24"/>
          </w:rPr>
          <w:delText>n alternative</w:delText>
        </w:r>
        <w:r w:rsidR="004B17E6" w:rsidDel="001615BE">
          <w:rPr>
            <w:rFonts w:ascii="Times New Roman" w:hAnsi="Times New Roman" w:cs="Times New Roman"/>
            <w:sz w:val="24"/>
            <w:szCs w:val="24"/>
          </w:rPr>
          <w:delText xml:space="preserve"> perspective, </w:delText>
        </w:r>
        <w:r w:rsidR="00851689" w:rsidDel="001615BE">
          <w:rPr>
            <w:rFonts w:ascii="Times New Roman" w:hAnsi="Times New Roman" w:cs="Times New Roman"/>
            <w:sz w:val="24"/>
            <w:szCs w:val="24"/>
          </w:rPr>
          <w:delText xml:space="preserve">which holds </w:delText>
        </w:r>
        <w:r w:rsidR="004B17E6" w:rsidDel="001615BE">
          <w:rPr>
            <w:rFonts w:ascii="Times New Roman" w:hAnsi="Times New Roman" w:cs="Times New Roman"/>
            <w:sz w:val="24"/>
            <w:szCs w:val="24"/>
          </w:rPr>
          <w:delText>that</w:delText>
        </w:r>
      </w:del>
      <w:ins w:id="132" w:author="Hilgard, Joseph" w:date="2016-09-27T14:26:00Z">
        <w:r w:rsidR="001615BE">
          <w:rPr>
            <w:rFonts w:ascii="Times New Roman" w:hAnsi="Times New Roman" w:cs="Times New Roman"/>
            <w:sz w:val="24"/>
            <w:szCs w:val="24"/>
          </w:rPr>
          <w:t>One popular explanation of such</w:t>
        </w:r>
      </w:ins>
      <w:r w:rsidR="004B17E6">
        <w:rPr>
          <w:rFonts w:ascii="Times New Roman" w:hAnsi="Times New Roman" w:cs="Times New Roman"/>
          <w:sz w:val="24"/>
          <w:szCs w:val="24"/>
        </w:rPr>
        <w:t xml:space="preserve"> </w:t>
      </w:r>
      <w:r w:rsidR="00DA2337">
        <w:rPr>
          <w:rFonts w:ascii="Times New Roman" w:hAnsi="Times New Roman" w:cs="Times New Roman"/>
          <w:sz w:val="24"/>
          <w:szCs w:val="24"/>
        </w:rPr>
        <w:t xml:space="preserve">priming effects </w:t>
      </w:r>
      <w:ins w:id="133" w:author="Hilgard, Joseph" w:date="2016-09-27T14:26:00Z">
        <w:r w:rsidR="001615BE">
          <w:rPr>
            <w:rFonts w:ascii="Times New Roman" w:hAnsi="Times New Roman" w:cs="Times New Roman"/>
            <w:sz w:val="24"/>
            <w:szCs w:val="24"/>
          </w:rPr>
          <w:t xml:space="preserve">is that </w:t>
        </w:r>
      </w:ins>
      <w:del w:id="134" w:author="Hilgard, Joseph" w:date="2016-09-27T14:26:00Z">
        <w:r w:rsidR="00DA2337" w:rsidDel="001615BE">
          <w:rPr>
            <w:rFonts w:ascii="Times New Roman" w:hAnsi="Times New Roman" w:cs="Times New Roman"/>
            <w:sz w:val="24"/>
            <w:szCs w:val="24"/>
          </w:rPr>
          <w:delText xml:space="preserve">occur to the extent that the response category activated by </w:delText>
        </w:r>
      </w:del>
      <w:r w:rsidR="00DA2337">
        <w:rPr>
          <w:rFonts w:ascii="Times New Roman" w:hAnsi="Times New Roman" w:cs="Times New Roman"/>
          <w:sz w:val="24"/>
          <w:szCs w:val="24"/>
        </w:rPr>
        <w:t xml:space="preserve">the prime stimulus </w:t>
      </w:r>
      <w:ins w:id="135" w:author="Hilgard, Joseph" w:date="2016-09-27T14:27:00Z">
        <w:r w:rsidR="001615BE">
          <w:rPr>
            <w:rFonts w:ascii="Times New Roman" w:hAnsi="Times New Roman" w:cs="Times New Roman"/>
            <w:sz w:val="24"/>
            <w:szCs w:val="24"/>
          </w:rPr>
          <w:t>activates a response category. When that response category is the same as that required by the target, responses are facilitated; when the response category is not that required by the target, responses are inhibited</w:t>
        </w:r>
      </w:ins>
      <w:del w:id="136" w:author="Hilgard, Joseph" w:date="2016-09-27T14:28:00Z">
        <w:r w:rsidR="00DA2337" w:rsidDel="001615BE">
          <w:rPr>
            <w:rFonts w:ascii="Times New Roman" w:hAnsi="Times New Roman" w:cs="Times New Roman"/>
            <w:sz w:val="24"/>
            <w:szCs w:val="24"/>
          </w:rPr>
          <w:delText>interferes with</w:delText>
        </w:r>
        <w:r w:rsidDel="001615BE">
          <w:rPr>
            <w:rFonts w:ascii="Times New Roman" w:hAnsi="Times New Roman" w:cs="Times New Roman"/>
            <w:sz w:val="24"/>
            <w:szCs w:val="24"/>
          </w:rPr>
          <w:delText xml:space="preserve"> or facilitates</w:delText>
        </w:r>
        <w:r w:rsidR="00DA2337" w:rsidDel="001615BE">
          <w:rPr>
            <w:rFonts w:ascii="Times New Roman" w:hAnsi="Times New Roman" w:cs="Times New Roman"/>
            <w:sz w:val="24"/>
            <w:szCs w:val="24"/>
          </w:rPr>
          <w:delText xml:space="preserve"> the response category required by the targe</w:delText>
        </w:r>
      </w:del>
      <w:del w:id="137" w:author="Hilgard, Joseph" w:date="2016-09-27T14:30:00Z">
        <w:r w:rsidR="00DA2337" w:rsidDel="001615BE">
          <w:rPr>
            <w:rFonts w:ascii="Times New Roman" w:hAnsi="Times New Roman" w:cs="Times New Roman"/>
            <w:sz w:val="24"/>
            <w:szCs w:val="24"/>
          </w:rPr>
          <w:delText>t</w:delText>
        </w:r>
      </w:del>
      <w:r w:rsidR="00DA2337">
        <w:rPr>
          <w:rFonts w:ascii="Times New Roman" w:hAnsi="Times New Roman" w:cs="Times New Roman"/>
          <w:sz w:val="24"/>
          <w:szCs w:val="24"/>
        </w:rPr>
        <w:t xml:space="preserve"> (</w:t>
      </w:r>
      <w:r w:rsidR="00BB0EB6" w:rsidRPr="00BB0EB6">
        <w:rPr>
          <w:rFonts w:ascii="Times New Roman" w:hAnsi="Times New Roman" w:cs="Times New Roman"/>
          <w:sz w:val="24"/>
          <w:szCs w:val="24"/>
        </w:rPr>
        <w:t>Bartholow, Riordan, Saults, &amp; Lust, 2009; De Houwer, Hermans, Rothermund, &amp; Wentura, 2002; Gawronski, Deutsch, &amp; Seidel, 2005; Klauer &amp; Tiege-Mocigemba, 2007; Klinger, Burton, &amp; Pitts, 2000</w:t>
      </w:r>
      <w:del w:id="138" w:author="Hilgard, Joseph" w:date="2017-01-24T13:53:00Z">
        <w:r w:rsidR="00BB0EB6" w:rsidRPr="00BB0EB6" w:rsidDel="00722391">
          <w:rPr>
            <w:rFonts w:ascii="Times New Roman" w:hAnsi="Times New Roman" w:cs="Times New Roman"/>
            <w:sz w:val="24"/>
            <w:szCs w:val="24"/>
          </w:rPr>
          <w:delText>;</w:delText>
        </w:r>
      </w:del>
      <w:r w:rsidR="00DA2337">
        <w:rPr>
          <w:rFonts w:ascii="Times New Roman" w:hAnsi="Times New Roman" w:cs="Times New Roman"/>
          <w:sz w:val="24"/>
          <w:szCs w:val="24"/>
        </w:rPr>
        <w:t xml:space="preserve">).  </w:t>
      </w:r>
      <w:ins w:id="139" w:author="Hilgard, Joseph" w:date="2016-09-27T14:30:00Z">
        <w:r w:rsidR="001615BE">
          <w:rPr>
            <w:rFonts w:ascii="Times New Roman" w:hAnsi="Times New Roman" w:cs="Times New Roman"/>
            <w:sz w:val="24"/>
            <w:szCs w:val="24"/>
          </w:rPr>
          <w:t>T</w:t>
        </w:r>
      </w:ins>
      <w:del w:id="140" w:author="Hilgard, Joseph" w:date="2016-09-27T14:30:00Z">
        <w:r w:rsidR="00E677D1" w:rsidDel="001615BE">
          <w:rPr>
            <w:rFonts w:ascii="Times New Roman" w:hAnsi="Times New Roman" w:cs="Times New Roman"/>
            <w:sz w:val="24"/>
            <w:szCs w:val="24"/>
          </w:rPr>
          <w:delText>T</w:delText>
        </w:r>
      </w:del>
      <w:r w:rsidR="00DA2337">
        <w:rPr>
          <w:rFonts w:ascii="Times New Roman" w:hAnsi="Times New Roman" w:cs="Times New Roman"/>
          <w:sz w:val="24"/>
          <w:szCs w:val="24"/>
        </w:rPr>
        <w:t xml:space="preserve">his “response interference” </w:t>
      </w:r>
      <w:del w:id="141" w:author="Hilgard, Joseph" w:date="2016-09-27T14:30:00Z">
        <w:r w:rsidR="00DA2337" w:rsidDel="001615BE">
          <w:rPr>
            <w:rFonts w:ascii="Times New Roman" w:hAnsi="Times New Roman" w:cs="Times New Roman"/>
            <w:sz w:val="24"/>
            <w:szCs w:val="24"/>
          </w:rPr>
          <w:delText xml:space="preserve">perspective </w:delText>
        </w:r>
      </w:del>
      <w:ins w:id="142" w:author="Hilgard, Joseph" w:date="2016-09-27T14:30:00Z">
        <w:r w:rsidR="001615BE">
          <w:rPr>
            <w:rFonts w:ascii="Times New Roman" w:hAnsi="Times New Roman" w:cs="Times New Roman"/>
            <w:sz w:val="24"/>
            <w:szCs w:val="24"/>
          </w:rPr>
          <w:t xml:space="preserve">model </w:t>
        </w:r>
      </w:ins>
      <w:del w:id="143" w:author="Hilgard, Joseph" w:date="2016-09-27T14:28:00Z">
        <w:r w:rsidR="00DA2337" w:rsidDel="001615BE">
          <w:rPr>
            <w:rFonts w:ascii="Times New Roman" w:hAnsi="Times New Roman" w:cs="Times New Roman"/>
            <w:sz w:val="24"/>
            <w:szCs w:val="24"/>
          </w:rPr>
          <w:delText xml:space="preserve">assumes </w:delText>
        </w:r>
      </w:del>
      <w:ins w:id="144" w:author="Hilgard, Joseph" w:date="2016-09-27T14:28:00Z">
        <w:r w:rsidR="001615BE">
          <w:rPr>
            <w:rFonts w:ascii="Times New Roman" w:hAnsi="Times New Roman" w:cs="Times New Roman"/>
            <w:sz w:val="24"/>
            <w:szCs w:val="24"/>
          </w:rPr>
          <w:t xml:space="preserve">purports </w:t>
        </w:r>
      </w:ins>
      <w:r w:rsidR="00DA2337">
        <w:rPr>
          <w:rFonts w:ascii="Times New Roman" w:hAnsi="Times New Roman" w:cs="Times New Roman"/>
          <w:sz w:val="24"/>
          <w:szCs w:val="24"/>
        </w:rPr>
        <w:t xml:space="preserve">that the observed effects </w:t>
      </w:r>
      <w:ins w:id="145" w:author="Hilgard, Joseph" w:date="2016-09-27T14:29:00Z">
        <w:r w:rsidR="001615BE">
          <w:rPr>
            <w:rFonts w:ascii="Times New Roman" w:hAnsi="Times New Roman" w:cs="Times New Roman"/>
            <w:sz w:val="24"/>
            <w:szCs w:val="24"/>
          </w:rPr>
          <w:t xml:space="preserve">of primes on accuracy </w:t>
        </w:r>
      </w:ins>
      <w:r w:rsidR="004B17E6">
        <w:rPr>
          <w:rFonts w:ascii="Times New Roman" w:hAnsi="Times New Roman" w:cs="Times New Roman"/>
          <w:sz w:val="24"/>
          <w:szCs w:val="24"/>
        </w:rPr>
        <w:t xml:space="preserve">stem from the </w:t>
      </w:r>
      <w:ins w:id="146" w:author="Hilgard, Joseph" w:date="2016-09-27T14:29:00Z">
        <w:r w:rsidR="001615BE">
          <w:rPr>
            <w:rFonts w:ascii="Times New Roman" w:hAnsi="Times New Roman" w:cs="Times New Roman"/>
            <w:sz w:val="24"/>
            <w:szCs w:val="24"/>
          </w:rPr>
          <w:t xml:space="preserve">task’s </w:t>
        </w:r>
      </w:ins>
      <w:r w:rsidR="004B17E6">
        <w:rPr>
          <w:rFonts w:ascii="Times New Roman" w:hAnsi="Times New Roman" w:cs="Times New Roman"/>
          <w:sz w:val="24"/>
          <w:szCs w:val="24"/>
        </w:rPr>
        <w:t>categorization goal</w:t>
      </w:r>
      <w:del w:id="147" w:author="Hilgard, Joseph" w:date="2016-09-27T14:29:00Z">
        <w:r w:rsidR="004B17E6" w:rsidDel="001615BE">
          <w:rPr>
            <w:rFonts w:ascii="Times New Roman" w:hAnsi="Times New Roman" w:cs="Times New Roman"/>
            <w:sz w:val="24"/>
            <w:szCs w:val="24"/>
          </w:rPr>
          <w:delText xml:space="preserve"> that is required by the task</w:delText>
        </w:r>
      </w:del>
      <w:r w:rsidR="00DA2337">
        <w:rPr>
          <w:rFonts w:ascii="Times New Roman" w:hAnsi="Times New Roman" w:cs="Times New Roman"/>
          <w:sz w:val="24"/>
          <w:szCs w:val="24"/>
        </w:rPr>
        <w:t>.</w:t>
      </w:r>
      <w:r w:rsidR="004B17E6">
        <w:rPr>
          <w:rFonts w:ascii="Times New Roman" w:hAnsi="Times New Roman" w:cs="Times New Roman"/>
          <w:sz w:val="24"/>
          <w:szCs w:val="24"/>
        </w:rPr>
        <w:t xml:space="preserve"> </w:t>
      </w:r>
      <w:r w:rsidR="00E049F6">
        <w:rPr>
          <w:rFonts w:ascii="Times New Roman" w:hAnsi="Times New Roman" w:cs="Times New Roman"/>
          <w:sz w:val="24"/>
          <w:szCs w:val="24"/>
        </w:rPr>
        <w:t xml:space="preserve"> </w:t>
      </w:r>
    </w:p>
    <w:p w14:paraId="64C8843E" w14:textId="46198D53" w:rsidR="001615BE" w:rsidRDefault="004E0EAD" w:rsidP="00A06EA3">
      <w:pPr>
        <w:spacing w:after="0" w:line="480" w:lineRule="auto"/>
        <w:ind w:firstLine="720"/>
        <w:rPr>
          <w:ins w:id="148" w:author="Hilgard, Joseph" w:date="2016-09-27T14:32:00Z"/>
          <w:rFonts w:ascii="Times New Roman" w:hAnsi="Times New Roman" w:cs="Times New Roman"/>
          <w:sz w:val="24"/>
          <w:szCs w:val="24"/>
        </w:rPr>
      </w:pPr>
      <w:r>
        <w:rPr>
          <w:rFonts w:ascii="Times New Roman" w:hAnsi="Times New Roman" w:cs="Times New Roman"/>
          <w:b/>
          <w:sz w:val="24"/>
          <w:szCs w:val="24"/>
        </w:rPr>
        <w:t xml:space="preserve">Response mapping </w:t>
      </w:r>
      <w:r w:rsidR="002E5261">
        <w:rPr>
          <w:rFonts w:ascii="Times New Roman" w:hAnsi="Times New Roman" w:cs="Times New Roman"/>
          <w:b/>
          <w:sz w:val="24"/>
          <w:szCs w:val="24"/>
        </w:rPr>
        <w:t xml:space="preserve">and implicit </w:t>
      </w:r>
      <w:r>
        <w:rPr>
          <w:rFonts w:ascii="Times New Roman" w:hAnsi="Times New Roman" w:cs="Times New Roman"/>
          <w:b/>
          <w:sz w:val="24"/>
          <w:szCs w:val="24"/>
        </w:rPr>
        <w:t>contrast</w:t>
      </w:r>
      <w:r w:rsidR="002E5261">
        <w:rPr>
          <w:rFonts w:ascii="Times New Roman" w:hAnsi="Times New Roman" w:cs="Times New Roman"/>
          <w:b/>
          <w:sz w:val="24"/>
          <w:szCs w:val="24"/>
        </w:rPr>
        <w:t xml:space="preserve"> effects</w:t>
      </w:r>
      <w:r>
        <w:rPr>
          <w:rFonts w:ascii="Times New Roman" w:hAnsi="Times New Roman" w:cs="Times New Roman"/>
          <w:b/>
          <w:sz w:val="24"/>
          <w:szCs w:val="24"/>
        </w:rPr>
        <w:t>.</w:t>
      </w:r>
      <w:r w:rsidR="00E049F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A06EA3">
        <w:rPr>
          <w:rFonts w:ascii="Times New Roman" w:hAnsi="Times New Roman" w:cs="Times New Roman"/>
          <w:sz w:val="24"/>
          <w:szCs w:val="24"/>
        </w:rPr>
        <w:t xml:space="preserve">One important implication of response interference </w:t>
      </w:r>
      <w:r w:rsidR="009A4306">
        <w:rPr>
          <w:rFonts w:ascii="Times New Roman" w:hAnsi="Times New Roman" w:cs="Times New Roman"/>
          <w:sz w:val="24"/>
          <w:szCs w:val="24"/>
        </w:rPr>
        <w:t>models</w:t>
      </w:r>
      <w:r w:rsidR="00A06EA3">
        <w:rPr>
          <w:rFonts w:ascii="Times New Roman" w:hAnsi="Times New Roman" w:cs="Times New Roman"/>
          <w:sz w:val="24"/>
          <w:szCs w:val="24"/>
        </w:rPr>
        <w:t xml:space="preserve"> is that</w:t>
      </w:r>
      <w:r w:rsidR="0011456F">
        <w:rPr>
          <w:rFonts w:ascii="Times New Roman" w:hAnsi="Times New Roman" w:cs="Times New Roman"/>
          <w:sz w:val="24"/>
          <w:szCs w:val="24"/>
        </w:rPr>
        <w:t xml:space="preserve"> </w:t>
      </w:r>
      <w:r w:rsidR="00455842">
        <w:rPr>
          <w:rFonts w:ascii="Times New Roman" w:hAnsi="Times New Roman" w:cs="Times New Roman"/>
          <w:sz w:val="24"/>
          <w:szCs w:val="24"/>
        </w:rPr>
        <w:t>t</w:t>
      </w:r>
      <w:r w:rsidR="003F26EC">
        <w:rPr>
          <w:rFonts w:ascii="Times New Roman" w:hAnsi="Times New Roman" w:cs="Times New Roman"/>
          <w:sz w:val="24"/>
          <w:szCs w:val="24"/>
        </w:rPr>
        <w:t>he primes</w:t>
      </w:r>
      <w:r w:rsidR="00455842">
        <w:rPr>
          <w:rFonts w:ascii="Times New Roman" w:hAnsi="Times New Roman" w:cs="Times New Roman"/>
          <w:sz w:val="24"/>
          <w:szCs w:val="24"/>
        </w:rPr>
        <w:t xml:space="preserve"> cause </w:t>
      </w:r>
      <w:r w:rsidR="003F26EC">
        <w:rPr>
          <w:rFonts w:ascii="Times New Roman" w:hAnsi="Times New Roman" w:cs="Times New Roman"/>
          <w:sz w:val="24"/>
          <w:szCs w:val="24"/>
        </w:rPr>
        <w:t xml:space="preserve">preparation of a response, </w:t>
      </w:r>
      <w:ins w:id="149" w:author="Hilgard, Joseph" w:date="2016-09-27T14:31:00Z">
        <w:r w:rsidR="001615BE">
          <w:rPr>
            <w:rFonts w:ascii="Times New Roman" w:hAnsi="Times New Roman" w:cs="Times New Roman"/>
            <w:sz w:val="24"/>
            <w:szCs w:val="24"/>
          </w:rPr>
          <w:t xml:space="preserve">and this preparation is in turn responsible for </w:t>
        </w:r>
      </w:ins>
      <w:del w:id="150" w:author="Hilgard, Joseph" w:date="2016-09-27T14:31:00Z">
        <w:r w:rsidR="003F26EC" w:rsidDel="001615BE">
          <w:rPr>
            <w:rFonts w:ascii="Times New Roman" w:hAnsi="Times New Roman" w:cs="Times New Roman"/>
            <w:sz w:val="24"/>
            <w:szCs w:val="24"/>
          </w:rPr>
          <w:delText xml:space="preserve">which causes </w:delText>
        </w:r>
      </w:del>
      <w:r w:rsidR="003F26EC">
        <w:rPr>
          <w:rFonts w:ascii="Times New Roman" w:hAnsi="Times New Roman" w:cs="Times New Roman"/>
          <w:sz w:val="24"/>
          <w:szCs w:val="24"/>
        </w:rPr>
        <w:t xml:space="preserve">prime-target </w:t>
      </w:r>
      <w:del w:id="151" w:author="Hilgard, Joseph" w:date="2016-09-27T14:31:00Z">
        <w:r w:rsidR="003F26EC" w:rsidDel="001615BE">
          <w:rPr>
            <w:rFonts w:ascii="Times New Roman" w:hAnsi="Times New Roman" w:cs="Times New Roman"/>
            <w:sz w:val="24"/>
            <w:szCs w:val="24"/>
          </w:rPr>
          <w:delText xml:space="preserve">response </w:delText>
        </w:r>
      </w:del>
      <w:r w:rsidR="003F26EC">
        <w:rPr>
          <w:rFonts w:ascii="Times New Roman" w:hAnsi="Times New Roman" w:cs="Times New Roman"/>
          <w:sz w:val="24"/>
          <w:szCs w:val="24"/>
        </w:rPr>
        <w:t xml:space="preserve">facilitation or interference.  </w:t>
      </w:r>
      <w:r w:rsidR="000853C2">
        <w:rPr>
          <w:rFonts w:ascii="Times New Roman" w:hAnsi="Times New Roman" w:cs="Times New Roman"/>
          <w:sz w:val="24"/>
          <w:szCs w:val="24"/>
        </w:rPr>
        <w:t>These assumptions provided the basis for the</w:t>
      </w:r>
      <w:r w:rsidR="004E703F">
        <w:rPr>
          <w:rFonts w:ascii="Times New Roman" w:hAnsi="Times New Roman" w:cs="Times New Roman"/>
          <w:sz w:val="24"/>
          <w:szCs w:val="24"/>
        </w:rPr>
        <w:t xml:space="preserve"> Response Mapping </w:t>
      </w:r>
      <w:r w:rsidR="00E975BC">
        <w:rPr>
          <w:rFonts w:ascii="Times New Roman" w:hAnsi="Times New Roman" w:cs="Times New Roman"/>
          <w:sz w:val="24"/>
          <w:szCs w:val="24"/>
        </w:rPr>
        <w:t xml:space="preserve">(RM) </w:t>
      </w:r>
      <w:r w:rsidR="004E703F">
        <w:rPr>
          <w:rFonts w:ascii="Times New Roman" w:hAnsi="Times New Roman" w:cs="Times New Roman"/>
          <w:sz w:val="24"/>
          <w:szCs w:val="24"/>
        </w:rPr>
        <w:t>model of priming</w:t>
      </w:r>
      <w:r w:rsidR="006515C1">
        <w:rPr>
          <w:rFonts w:ascii="Times New Roman" w:hAnsi="Times New Roman" w:cs="Times New Roman"/>
          <w:sz w:val="24"/>
          <w:szCs w:val="24"/>
        </w:rPr>
        <w:t xml:space="preserve"> (see Scherer &amp; Lambert, </w:t>
      </w:r>
      <w:r w:rsidR="005A3E95">
        <w:rPr>
          <w:rFonts w:ascii="Times New Roman" w:hAnsi="Times New Roman" w:cs="Times New Roman"/>
          <w:sz w:val="24"/>
          <w:szCs w:val="24"/>
        </w:rPr>
        <w:t>2009</w:t>
      </w:r>
      <w:r w:rsidR="006515C1">
        <w:rPr>
          <w:rFonts w:ascii="Times New Roman" w:hAnsi="Times New Roman" w:cs="Times New Roman"/>
          <w:sz w:val="24"/>
          <w:szCs w:val="24"/>
        </w:rPr>
        <w:t>; Scherer &amp; Lambert, 201</w:t>
      </w:r>
      <w:r w:rsidR="003A5C46">
        <w:rPr>
          <w:rFonts w:ascii="Times New Roman" w:hAnsi="Times New Roman" w:cs="Times New Roman"/>
          <w:sz w:val="24"/>
          <w:szCs w:val="24"/>
        </w:rPr>
        <w:t>2</w:t>
      </w:r>
      <w:r w:rsidR="006515C1">
        <w:rPr>
          <w:rFonts w:ascii="Times New Roman" w:hAnsi="Times New Roman" w:cs="Times New Roman"/>
          <w:sz w:val="24"/>
          <w:szCs w:val="24"/>
        </w:rPr>
        <w:t>; Scherer &amp; Schott, 2012)</w:t>
      </w:r>
      <w:r w:rsidR="000853C2">
        <w:rPr>
          <w:rFonts w:ascii="Times New Roman" w:hAnsi="Times New Roman" w:cs="Times New Roman"/>
          <w:sz w:val="24"/>
          <w:szCs w:val="24"/>
        </w:rPr>
        <w:t>.  According to the RM model,</w:t>
      </w:r>
      <w:r w:rsidR="00455842" w:rsidRPr="00455842">
        <w:rPr>
          <w:rFonts w:ascii="Times New Roman" w:hAnsi="Times New Roman" w:cs="Times New Roman"/>
          <w:sz w:val="24"/>
          <w:szCs w:val="24"/>
        </w:rPr>
        <w:t xml:space="preserve"> </w:t>
      </w:r>
      <w:del w:id="152" w:author="Hilgard, Joseph" w:date="2016-09-27T14:31:00Z">
        <w:r w:rsidR="00455842" w:rsidDel="001615BE">
          <w:rPr>
            <w:rFonts w:ascii="Times New Roman" w:hAnsi="Times New Roman" w:cs="Times New Roman"/>
            <w:sz w:val="24"/>
            <w:szCs w:val="24"/>
          </w:rPr>
          <w:delText xml:space="preserve">even </w:delText>
        </w:r>
      </w:del>
      <w:ins w:id="153" w:author="Hilgard, Joseph" w:date="2016-09-27T14:31:00Z">
        <w:r w:rsidR="001615BE">
          <w:rPr>
            <w:rFonts w:ascii="Times New Roman" w:hAnsi="Times New Roman" w:cs="Times New Roman"/>
            <w:sz w:val="24"/>
            <w:szCs w:val="24"/>
          </w:rPr>
          <w:t>al</w:t>
        </w:r>
      </w:ins>
      <w:r w:rsidR="00455842">
        <w:rPr>
          <w:rFonts w:ascii="Times New Roman" w:hAnsi="Times New Roman" w:cs="Times New Roman"/>
          <w:sz w:val="24"/>
          <w:szCs w:val="24"/>
        </w:rPr>
        <w:t xml:space="preserve">though the goal of the priming task is to </w:t>
      </w:r>
      <w:ins w:id="154" w:author="Hilgard, Joseph" w:date="2016-09-27T14:32:00Z">
        <w:r w:rsidR="001615BE">
          <w:rPr>
            <w:rFonts w:ascii="Times New Roman" w:hAnsi="Times New Roman" w:cs="Times New Roman"/>
            <w:sz w:val="24"/>
            <w:szCs w:val="24"/>
          </w:rPr>
          <w:t xml:space="preserve">ignore the primes and </w:t>
        </w:r>
      </w:ins>
      <w:r w:rsidR="00455842">
        <w:rPr>
          <w:rFonts w:ascii="Times New Roman" w:hAnsi="Times New Roman" w:cs="Times New Roman"/>
          <w:sz w:val="24"/>
          <w:szCs w:val="24"/>
        </w:rPr>
        <w:t>classify only the target stimuli</w:t>
      </w:r>
      <w:ins w:id="155" w:author="Hilgard, Joseph" w:date="2016-09-27T14:32:00Z">
        <w:r w:rsidR="001615BE">
          <w:rPr>
            <w:rFonts w:ascii="Times New Roman" w:hAnsi="Times New Roman" w:cs="Times New Roman"/>
            <w:sz w:val="24"/>
            <w:szCs w:val="24"/>
          </w:rPr>
          <w:t xml:space="preserve">, </w:t>
        </w:r>
      </w:ins>
      <w:del w:id="156" w:author="Hilgard, Joseph" w:date="2016-09-27T14:32:00Z">
        <w:r w:rsidR="00455842" w:rsidDel="001615BE">
          <w:rPr>
            <w:rFonts w:ascii="Times New Roman" w:hAnsi="Times New Roman" w:cs="Times New Roman"/>
            <w:sz w:val="24"/>
            <w:szCs w:val="24"/>
          </w:rPr>
          <w:delText xml:space="preserve">, </w:delText>
        </w:r>
      </w:del>
      <w:r w:rsidR="00455842">
        <w:rPr>
          <w:rFonts w:ascii="Times New Roman" w:hAnsi="Times New Roman" w:cs="Times New Roman"/>
          <w:sz w:val="24"/>
          <w:szCs w:val="24"/>
        </w:rPr>
        <w:t>participants also use the response options to categorize</w:t>
      </w:r>
      <w:r w:rsidR="00455842" w:rsidRPr="00506E81">
        <w:rPr>
          <w:rFonts w:ascii="Times New Roman" w:hAnsi="Times New Roman" w:cs="Times New Roman"/>
          <w:sz w:val="24"/>
          <w:szCs w:val="24"/>
        </w:rPr>
        <w:t xml:space="preserve"> the primes</w:t>
      </w:r>
      <w:del w:id="157" w:author="Hilgard, Joseph" w:date="2016-09-27T14:32:00Z">
        <w:r w:rsidR="00455842" w:rsidRPr="00506E81" w:rsidDel="001615BE">
          <w:rPr>
            <w:rFonts w:ascii="Times New Roman" w:hAnsi="Times New Roman" w:cs="Times New Roman"/>
            <w:sz w:val="24"/>
            <w:szCs w:val="24"/>
          </w:rPr>
          <w:delText xml:space="preserve"> that are supposed to be ignored</w:delText>
        </w:r>
      </w:del>
      <w:ins w:id="158" w:author="Hilgard, Joseph" w:date="2017-01-24T13:55:00Z">
        <w:r w:rsidR="00722391">
          <w:rPr>
            <w:rFonts w:ascii="Times New Roman" w:hAnsi="Times New Roman" w:cs="Times New Roman"/>
            <w:sz w:val="24"/>
            <w:szCs w:val="24"/>
          </w:rPr>
          <w:t>.</w:t>
        </w:r>
      </w:ins>
      <w:del w:id="159" w:author="Hilgard, Joseph" w:date="2017-01-24T13:55:00Z">
        <w:r w:rsidR="00455842" w:rsidDel="00722391">
          <w:rPr>
            <w:rFonts w:ascii="Times New Roman" w:hAnsi="Times New Roman" w:cs="Times New Roman"/>
            <w:sz w:val="24"/>
            <w:szCs w:val="24"/>
          </w:rPr>
          <w:delText>.</w:delText>
        </w:r>
      </w:del>
      <w:r w:rsidR="005F2F32">
        <w:rPr>
          <w:rFonts w:ascii="Times New Roman" w:hAnsi="Times New Roman" w:cs="Times New Roman"/>
          <w:sz w:val="24"/>
          <w:szCs w:val="24"/>
        </w:rPr>
        <w:t xml:space="preserve">  </w:t>
      </w:r>
    </w:p>
    <w:p w14:paraId="1CC5C8BA" w14:textId="525B8CB4" w:rsidR="00A754A8" w:rsidRDefault="005C7D61" w:rsidP="00A06E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Consider a task in which participants see negative and neutral picture primes followed by negative and positive word targets.  </w:t>
      </w:r>
      <w:ins w:id="160" w:author="Hilgard, Joseph" w:date="2016-09-27T14:33:00Z">
        <w:r w:rsidR="001615BE">
          <w:rPr>
            <w:rFonts w:ascii="Times New Roman" w:hAnsi="Times New Roman" w:cs="Times New Roman"/>
            <w:sz w:val="24"/>
            <w:szCs w:val="24"/>
          </w:rPr>
          <w:t xml:space="preserve">If primes are categorized according to the response categories, </w:t>
        </w:r>
      </w:ins>
      <w:del w:id="161" w:author="Hilgard, Joseph" w:date="2016-09-27T14:33:00Z">
        <w:r w:rsidDel="001615BE">
          <w:rPr>
            <w:rFonts w:ascii="Times New Roman" w:hAnsi="Times New Roman" w:cs="Times New Roman"/>
            <w:sz w:val="24"/>
            <w:szCs w:val="24"/>
          </w:rPr>
          <w:delText>N</w:delText>
        </w:r>
      </w:del>
      <w:ins w:id="162" w:author="Hilgard, Joseph" w:date="2016-09-27T14:33:00Z">
        <w:r w:rsidR="001615BE">
          <w:rPr>
            <w:rFonts w:ascii="Times New Roman" w:hAnsi="Times New Roman" w:cs="Times New Roman"/>
            <w:sz w:val="24"/>
            <w:szCs w:val="24"/>
          </w:rPr>
          <w:t>n</w:t>
        </w:r>
      </w:ins>
      <w:r>
        <w:rPr>
          <w:rFonts w:ascii="Times New Roman" w:hAnsi="Times New Roman" w:cs="Times New Roman"/>
          <w:sz w:val="24"/>
          <w:szCs w:val="24"/>
        </w:rPr>
        <w:t xml:space="preserve">egative primes </w:t>
      </w:r>
      <w:del w:id="163" w:author="Hilgard, Joseph" w:date="2016-09-27T14:33:00Z">
        <w:r w:rsidDel="001615BE">
          <w:rPr>
            <w:rFonts w:ascii="Times New Roman" w:hAnsi="Times New Roman" w:cs="Times New Roman"/>
            <w:sz w:val="24"/>
            <w:szCs w:val="24"/>
          </w:rPr>
          <w:delText xml:space="preserve">are </w:delText>
        </w:r>
        <w:r w:rsidR="00F5781F" w:rsidDel="001615BE">
          <w:rPr>
            <w:rFonts w:ascii="Times New Roman" w:hAnsi="Times New Roman" w:cs="Times New Roman"/>
            <w:sz w:val="24"/>
            <w:szCs w:val="24"/>
          </w:rPr>
          <w:delText xml:space="preserve">yoked </w:delText>
        </w:r>
        <w:r w:rsidDel="001615BE">
          <w:rPr>
            <w:rFonts w:ascii="Times New Roman" w:hAnsi="Times New Roman" w:cs="Times New Roman"/>
            <w:sz w:val="24"/>
            <w:szCs w:val="24"/>
          </w:rPr>
          <w:delText xml:space="preserve">to </w:delText>
        </w:r>
      </w:del>
      <w:ins w:id="164" w:author="Hilgard, Joseph" w:date="2016-09-27T14:33:00Z">
        <w:r w:rsidR="001615BE">
          <w:rPr>
            <w:rFonts w:ascii="Times New Roman" w:hAnsi="Times New Roman" w:cs="Times New Roman"/>
            <w:sz w:val="24"/>
            <w:szCs w:val="24"/>
          </w:rPr>
          <w:t xml:space="preserve">will prepare </w:t>
        </w:r>
      </w:ins>
      <w:r>
        <w:rPr>
          <w:rFonts w:ascii="Times New Roman" w:hAnsi="Times New Roman" w:cs="Times New Roman"/>
          <w:sz w:val="24"/>
          <w:szCs w:val="24"/>
        </w:rPr>
        <w:t>the negative response</w:t>
      </w:r>
      <w:del w:id="165" w:author="Hilgard, Joseph" w:date="2016-09-27T14:33:00Z">
        <w:r w:rsidDel="001615BE">
          <w:rPr>
            <w:rFonts w:ascii="Times New Roman" w:hAnsi="Times New Roman" w:cs="Times New Roman"/>
            <w:sz w:val="24"/>
            <w:szCs w:val="24"/>
          </w:rPr>
          <w:delText>, and will</w:delText>
        </w:r>
      </w:del>
      <w:ins w:id="166" w:author="Hilgard, Joseph" w:date="2016-09-27T14:33:00Z">
        <w:r w:rsidR="001615BE">
          <w:rPr>
            <w:rFonts w:ascii="Times New Roman" w:hAnsi="Times New Roman" w:cs="Times New Roman"/>
            <w:sz w:val="24"/>
            <w:szCs w:val="24"/>
          </w:rPr>
          <w:t xml:space="preserve"> and</w:t>
        </w:r>
      </w:ins>
      <w:r>
        <w:rPr>
          <w:rFonts w:ascii="Times New Roman" w:hAnsi="Times New Roman" w:cs="Times New Roman"/>
          <w:sz w:val="24"/>
          <w:szCs w:val="24"/>
        </w:rPr>
        <w:t xml:space="preserve"> facilitate responses to negative word targets.  This is unremarkable.  However, </w:t>
      </w:r>
      <w:r w:rsidR="009233B4">
        <w:rPr>
          <w:rFonts w:ascii="Times New Roman" w:hAnsi="Times New Roman" w:cs="Times New Roman"/>
          <w:sz w:val="24"/>
          <w:szCs w:val="24"/>
        </w:rPr>
        <w:t xml:space="preserve">because the negative response category is occupied, the neutral primes will be categorized as best they can with the remaining response </w:t>
      </w:r>
      <w:r w:rsidR="009233B4">
        <w:rPr>
          <w:rFonts w:ascii="Times New Roman" w:hAnsi="Times New Roman" w:cs="Times New Roman"/>
          <w:sz w:val="24"/>
          <w:szCs w:val="24"/>
        </w:rPr>
        <w:lastRenderedPageBreak/>
        <w:t xml:space="preserve">option.  Thus, the neutral primes are </w:t>
      </w:r>
      <w:r w:rsidR="009233B4">
        <w:rPr>
          <w:rFonts w:ascii="Times New Roman" w:hAnsi="Times New Roman" w:cs="Times New Roman"/>
          <w:i/>
          <w:sz w:val="24"/>
          <w:szCs w:val="24"/>
        </w:rPr>
        <w:t xml:space="preserve">contrasted away </w:t>
      </w:r>
      <w:r w:rsidR="009233B4">
        <w:rPr>
          <w:rFonts w:ascii="Times New Roman" w:hAnsi="Times New Roman" w:cs="Times New Roman"/>
          <w:sz w:val="24"/>
          <w:szCs w:val="24"/>
        </w:rPr>
        <w:t xml:space="preserve">from the negative response and are categorized with the positive response.  The presentation of neutral primes then facilitates positive-word responses, even though the neutral primes lack positive affective content.  </w:t>
      </w:r>
      <w:ins w:id="167" w:author="Hilgard, Joseph" w:date="2016-09-27T14:34:00Z">
        <w:r w:rsidR="001615BE">
          <w:rPr>
            <w:rFonts w:ascii="Times New Roman" w:hAnsi="Times New Roman" w:cs="Times New Roman"/>
            <w:sz w:val="24"/>
            <w:szCs w:val="24"/>
          </w:rPr>
          <w:t>Thus, an association between one set of primes and one response causes the other set of primes to be contrasted away to the other response.</w:t>
        </w:r>
        <w:r w:rsidR="002A5627">
          <w:rPr>
            <w:rFonts w:ascii="Times New Roman" w:hAnsi="Times New Roman" w:cs="Times New Roman"/>
            <w:sz w:val="24"/>
            <w:szCs w:val="24"/>
          </w:rPr>
          <w:t xml:space="preserve"> </w:t>
        </w:r>
      </w:ins>
      <w:r w:rsidR="006207F9">
        <w:rPr>
          <w:rFonts w:ascii="Times New Roman" w:hAnsi="Times New Roman" w:cs="Times New Roman"/>
          <w:sz w:val="24"/>
          <w:szCs w:val="24"/>
        </w:rPr>
        <w:t xml:space="preserve">We will refer to this </w:t>
      </w:r>
      <w:r w:rsidR="009233B4">
        <w:rPr>
          <w:rFonts w:ascii="Times New Roman" w:hAnsi="Times New Roman" w:cs="Times New Roman"/>
          <w:sz w:val="24"/>
          <w:szCs w:val="24"/>
        </w:rPr>
        <w:t>phenomenon</w:t>
      </w:r>
      <w:r w:rsidR="00A754A8">
        <w:rPr>
          <w:rFonts w:ascii="Times New Roman" w:hAnsi="Times New Roman" w:cs="Times New Roman"/>
          <w:sz w:val="24"/>
          <w:szCs w:val="24"/>
        </w:rPr>
        <w:t xml:space="preserve"> </w:t>
      </w:r>
      <w:r w:rsidR="006207F9">
        <w:rPr>
          <w:rFonts w:ascii="Times New Roman" w:hAnsi="Times New Roman" w:cs="Times New Roman"/>
          <w:sz w:val="24"/>
          <w:szCs w:val="24"/>
        </w:rPr>
        <w:t xml:space="preserve">as </w:t>
      </w:r>
      <w:r w:rsidR="00A754A8" w:rsidRPr="006515C1">
        <w:rPr>
          <w:rFonts w:ascii="Times New Roman" w:hAnsi="Times New Roman" w:cs="Times New Roman"/>
          <w:i/>
          <w:sz w:val="24"/>
          <w:szCs w:val="24"/>
        </w:rPr>
        <w:t>response-mapping contrast</w:t>
      </w:r>
      <w:del w:id="168" w:author="Hilgard, Joseph" w:date="2017-01-24T14:00:00Z">
        <w:r w:rsidR="00D80E85" w:rsidRPr="006515C1" w:rsidDel="00722391">
          <w:rPr>
            <w:rFonts w:ascii="Times New Roman" w:hAnsi="Times New Roman" w:cs="Times New Roman"/>
            <w:i/>
            <w:sz w:val="24"/>
            <w:szCs w:val="24"/>
          </w:rPr>
          <w:delText>s</w:delText>
        </w:r>
      </w:del>
      <w:r w:rsidR="00A754A8">
        <w:rPr>
          <w:rFonts w:ascii="Times New Roman" w:hAnsi="Times New Roman" w:cs="Times New Roman"/>
          <w:sz w:val="24"/>
          <w:szCs w:val="24"/>
        </w:rPr>
        <w:t xml:space="preserve"> (RM contrast</w:t>
      </w:r>
      <w:r w:rsidR="00087C01">
        <w:rPr>
          <w:rFonts w:ascii="Times New Roman" w:hAnsi="Times New Roman" w:cs="Times New Roman"/>
          <w:sz w:val="24"/>
          <w:szCs w:val="24"/>
        </w:rPr>
        <w:t>)</w:t>
      </w:r>
      <w:ins w:id="169" w:author="Hilgard, Joseph" w:date="2016-09-27T14:34:00Z">
        <w:r w:rsidR="002A5627">
          <w:rPr>
            <w:rFonts w:ascii="Times New Roman" w:hAnsi="Times New Roman" w:cs="Times New Roman"/>
            <w:sz w:val="24"/>
            <w:szCs w:val="24"/>
          </w:rPr>
          <w:t>.</w:t>
        </w:r>
      </w:ins>
      <w:del w:id="170" w:author="Hilgard, Joseph" w:date="2016-09-27T14:34:00Z">
        <w:r w:rsidR="00087C01" w:rsidDel="002A5627">
          <w:rPr>
            <w:rFonts w:ascii="Times New Roman" w:hAnsi="Times New Roman" w:cs="Times New Roman"/>
            <w:sz w:val="24"/>
            <w:szCs w:val="24"/>
          </w:rPr>
          <w:delText xml:space="preserve">, as </w:delText>
        </w:r>
        <w:r w:rsidR="00087C01" w:rsidDel="001615BE">
          <w:rPr>
            <w:rFonts w:ascii="Times New Roman" w:hAnsi="Times New Roman" w:cs="Times New Roman"/>
            <w:sz w:val="24"/>
            <w:szCs w:val="24"/>
          </w:rPr>
          <w:delText xml:space="preserve">an association between one </w:delText>
        </w:r>
        <w:r w:rsidR="009233B4" w:rsidDel="001615BE">
          <w:rPr>
            <w:rFonts w:ascii="Times New Roman" w:hAnsi="Times New Roman" w:cs="Times New Roman"/>
            <w:sz w:val="24"/>
            <w:szCs w:val="24"/>
          </w:rPr>
          <w:delText xml:space="preserve">set of </w:delText>
        </w:r>
        <w:r w:rsidR="00087C01" w:rsidDel="001615BE">
          <w:rPr>
            <w:rFonts w:ascii="Times New Roman" w:hAnsi="Times New Roman" w:cs="Times New Roman"/>
            <w:sz w:val="24"/>
            <w:szCs w:val="24"/>
          </w:rPr>
          <w:delText>prime</w:delText>
        </w:r>
        <w:r w:rsidR="009233B4" w:rsidDel="001615BE">
          <w:rPr>
            <w:rFonts w:ascii="Times New Roman" w:hAnsi="Times New Roman" w:cs="Times New Roman"/>
            <w:sz w:val="24"/>
            <w:szCs w:val="24"/>
          </w:rPr>
          <w:delText>s</w:delText>
        </w:r>
        <w:r w:rsidR="00087C01" w:rsidDel="001615BE">
          <w:rPr>
            <w:rFonts w:ascii="Times New Roman" w:hAnsi="Times New Roman" w:cs="Times New Roman"/>
            <w:sz w:val="24"/>
            <w:szCs w:val="24"/>
          </w:rPr>
          <w:delText xml:space="preserve"> and one response causes the other </w:delText>
        </w:r>
        <w:r w:rsidR="009233B4" w:rsidDel="001615BE">
          <w:rPr>
            <w:rFonts w:ascii="Times New Roman" w:hAnsi="Times New Roman" w:cs="Times New Roman"/>
            <w:sz w:val="24"/>
            <w:szCs w:val="24"/>
          </w:rPr>
          <w:delText xml:space="preserve">set of </w:delText>
        </w:r>
        <w:r w:rsidR="00087C01" w:rsidDel="001615BE">
          <w:rPr>
            <w:rFonts w:ascii="Times New Roman" w:hAnsi="Times New Roman" w:cs="Times New Roman"/>
            <w:sz w:val="24"/>
            <w:szCs w:val="24"/>
          </w:rPr>
          <w:delText>prime</w:delText>
        </w:r>
        <w:r w:rsidR="009233B4" w:rsidDel="001615BE">
          <w:rPr>
            <w:rFonts w:ascii="Times New Roman" w:hAnsi="Times New Roman" w:cs="Times New Roman"/>
            <w:sz w:val="24"/>
            <w:szCs w:val="24"/>
          </w:rPr>
          <w:delText>s</w:delText>
        </w:r>
        <w:r w:rsidR="00087C01" w:rsidDel="001615BE">
          <w:rPr>
            <w:rFonts w:ascii="Times New Roman" w:hAnsi="Times New Roman" w:cs="Times New Roman"/>
            <w:sz w:val="24"/>
            <w:szCs w:val="24"/>
          </w:rPr>
          <w:delText xml:space="preserve"> to be contrasted away to the other response</w:delText>
        </w:r>
        <w:r w:rsidR="00EA7C6C" w:rsidDel="001615BE">
          <w:rPr>
            <w:rFonts w:ascii="Times New Roman" w:hAnsi="Times New Roman" w:cs="Times New Roman"/>
            <w:sz w:val="24"/>
            <w:szCs w:val="24"/>
          </w:rPr>
          <w:delText>.</w:delText>
        </w:r>
      </w:del>
    </w:p>
    <w:p w14:paraId="6E9C1BCB" w14:textId="7D0C25D5" w:rsidR="002A5627" w:rsidRDefault="00117CFB" w:rsidP="002A18AE">
      <w:pPr>
        <w:spacing w:after="0" w:line="480" w:lineRule="auto"/>
        <w:ind w:firstLine="720"/>
        <w:rPr>
          <w:ins w:id="171" w:author="Hilgard, Joseph" w:date="2016-09-27T14:35:00Z"/>
          <w:rFonts w:ascii="Times New Roman" w:hAnsi="Times New Roman" w:cs="Times New Roman"/>
          <w:sz w:val="24"/>
          <w:szCs w:val="24"/>
        </w:rPr>
      </w:pPr>
      <w:r>
        <w:rPr>
          <w:rFonts w:ascii="Times New Roman" w:hAnsi="Times New Roman" w:cs="Times New Roman"/>
          <w:sz w:val="24"/>
          <w:szCs w:val="24"/>
        </w:rPr>
        <w:t xml:space="preserve">To date, RM contrasts have been demonstrated </w:t>
      </w:r>
      <w:r w:rsidR="00851689">
        <w:rPr>
          <w:rFonts w:ascii="Times New Roman" w:hAnsi="Times New Roman" w:cs="Times New Roman"/>
          <w:sz w:val="24"/>
          <w:szCs w:val="24"/>
        </w:rPr>
        <w:t xml:space="preserve">primarily </w:t>
      </w:r>
      <w:r>
        <w:rPr>
          <w:rFonts w:ascii="Times New Roman" w:hAnsi="Times New Roman" w:cs="Times New Roman"/>
          <w:sz w:val="24"/>
          <w:szCs w:val="24"/>
        </w:rPr>
        <w:t>in evaluative priming</w:t>
      </w:r>
      <w:r w:rsidR="00D17296">
        <w:rPr>
          <w:rFonts w:ascii="Times New Roman" w:hAnsi="Times New Roman" w:cs="Times New Roman"/>
          <w:sz w:val="24"/>
          <w:szCs w:val="24"/>
        </w:rPr>
        <w:t xml:space="preserve"> tasks such as the Affect Misatt</w:t>
      </w:r>
      <w:r w:rsidR="00F2002F">
        <w:rPr>
          <w:rFonts w:ascii="Times New Roman" w:hAnsi="Times New Roman" w:cs="Times New Roman"/>
          <w:sz w:val="24"/>
          <w:szCs w:val="24"/>
        </w:rPr>
        <w:t>r</w:t>
      </w:r>
      <w:r w:rsidR="00D17296">
        <w:rPr>
          <w:rFonts w:ascii="Times New Roman" w:hAnsi="Times New Roman" w:cs="Times New Roman"/>
          <w:sz w:val="24"/>
          <w:szCs w:val="24"/>
        </w:rPr>
        <w:t xml:space="preserve">ibution Procedure </w:t>
      </w:r>
      <w:r w:rsidR="00577A88">
        <w:rPr>
          <w:rFonts w:ascii="Times New Roman" w:hAnsi="Times New Roman" w:cs="Times New Roman"/>
          <w:sz w:val="24"/>
          <w:szCs w:val="24"/>
        </w:rPr>
        <w:t>(</w:t>
      </w:r>
      <w:r w:rsidR="00F2002F">
        <w:rPr>
          <w:rFonts w:ascii="Times New Roman" w:hAnsi="Times New Roman" w:cs="Times New Roman"/>
          <w:sz w:val="24"/>
          <w:szCs w:val="24"/>
        </w:rPr>
        <w:t xml:space="preserve">as developed by </w:t>
      </w:r>
      <w:r w:rsidR="00577A88">
        <w:rPr>
          <w:rFonts w:ascii="Times New Roman" w:hAnsi="Times New Roman" w:cs="Times New Roman"/>
          <w:sz w:val="24"/>
          <w:szCs w:val="24"/>
        </w:rPr>
        <w:t>Payne</w:t>
      </w:r>
      <w:r w:rsidR="00EA7C6C">
        <w:rPr>
          <w:rFonts w:ascii="Times New Roman" w:hAnsi="Times New Roman" w:cs="Times New Roman"/>
          <w:sz w:val="24"/>
          <w:szCs w:val="24"/>
        </w:rPr>
        <w:t>, Lambert, &amp; Jacoby</w:t>
      </w:r>
      <w:r w:rsidR="00577A88">
        <w:rPr>
          <w:rFonts w:ascii="Times New Roman" w:hAnsi="Times New Roman" w:cs="Times New Roman"/>
          <w:sz w:val="24"/>
          <w:szCs w:val="24"/>
        </w:rPr>
        <w:t xml:space="preserve">, 2005) </w:t>
      </w:r>
      <w:r w:rsidR="00D17296">
        <w:rPr>
          <w:rFonts w:ascii="Times New Roman" w:hAnsi="Times New Roman" w:cs="Times New Roman"/>
          <w:sz w:val="24"/>
          <w:szCs w:val="24"/>
        </w:rPr>
        <w:t xml:space="preserve">and </w:t>
      </w:r>
      <w:r w:rsidR="003F26EC">
        <w:rPr>
          <w:rFonts w:ascii="Times New Roman" w:hAnsi="Times New Roman" w:cs="Times New Roman"/>
          <w:sz w:val="24"/>
          <w:szCs w:val="24"/>
        </w:rPr>
        <w:t xml:space="preserve">evaluative </w:t>
      </w:r>
      <w:r w:rsidR="00D17296">
        <w:rPr>
          <w:rFonts w:ascii="Times New Roman" w:hAnsi="Times New Roman" w:cs="Times New Roman"/>
          <w:sz w:val="24"/>
          <w:szCs w:val="24"/>
        </w:rPr>
        <w:t>sequential-priming tasks (</w:t>
      </w:r>
      <w:r w:rsidR="004E0EAD">
        <w:rPr>
          <w:rFonts w:ascii="Times New Roman" w:hAnsi="Times New Roman" w:cs="Times New Roman"/>
          <w:sz w:val="24"/>
          <w:szCs w:val="24"/>
        </w:rPr>
        <w:t xml:space="preserve">Scherer &amp; Lambert, </w:t>
      </w:r>
      <w:r w:rsidR="005A3E95">
        <w:rPr>
          <w:rFonts w:ascii="Times New Roman" w:hAnsi="Times New Roman" w:cs="Times New Roman"/>
          <w:sz w:val="24"/>
          <w:szCs w:val="24"/>
        </w:rPr>
        <w:t>2009</w:t>
      </w:r>
      <w:r w:rsidR="00D17296">
        <w:rPr>
          <w:rFonts w:ascii="Times New Roman" w:hAnsi="Times New Roman" w:cs="Times New Roman"/>
          <w:sz w:val="24"/>
          <w:szCs w:val="24"/>
        </w:rPr>
        <w:t>)</w:t>
      </w:r>
      <w:ins w:id="172" w:author="Hilgard, Joseph" w:date="2016-09-27T14:35:00Z">
        <w:r w:rsidR="002A5627">
          <w:rPr>
            <w:rFonts w:ascii="Times New Roman" w:hAnsi="Times New Roman" w:cs="Times New Roman"/>
            <w:sz w:val="24"/>
            <w:szCs w:val="24"/>
          </w:rPr>
          <w:t>. These studies have found that</w:t>
        </w:r>
      </w:ins>
      <w:del w:id="173" w:author="Hilgard, Joseph" w:date="2016-09-27T14:35:00Z">
        <w:r w:rsidDel="002A5627">
          <w:rPr>
            <w:rFonts w:ascii="Times New Roman" w:hAnsi="Times New Roman" w:cs="Times New Roman"/>
            <w:sz w:val="24"/>
            <w:szCs w:val="24"/>
          </w:rPr>
          <w:delText>, showing that</w:delText>
        </w:r>
      </w:del>
      <w:r>
        <w:rPr>
          <w:rFonts w:ascii="Times New Roman" w:hAnsi="Times New Roman" w:cs="Times New Roman"/>
          <w:sz w:val="24"/>
          <w:szCs w:val="24"/>
        </w:rPr>
        <w:t xml:space="preserve"> stimuli</w:t>
      </w:r>
      <w:r w:rsidR="006D3E09">
        <w:rPr>
          <w:rFonts w:ascii="Times New Roman" w:hAnsi="Times New Roman" w:cs="Times New Roman"/>
          <w:sz w:val="24"/>
          <w:szCs w:val="24"/>
        </w:rPr>
        <w:t xml:space="preserve"> </w:t>
      </w:r>
      <w:r w:rsidR="00851689">
        <w:rPr>
          <w:rFonts w:ascii="Times New Roman" w:hAnsi="Times New Roman" w:cs="Times New Roman"/>
          <w:sz w:val="24"/>
          <w:szCs w:val="24"/>
        </w:rPr>
        <w:t>with</w:t>
      </w:r>
      <w:r w:rsidR="006D3E09">
        <w:rPr>
          <w:rFonts w:ascii="Times New Roman" w:hAnsi="Times New Roman" w:cs="Times New Roman"/>
          <w:sz w:val="24"/>
          <w:szCs w:val="24"/>
        </w:rPr>
        <w:t xml:space="preserve"> no preexisting evaluative associations</w:t>
      </w:r>
      <w:r>
        <w:rPr>
          <w:rFonts w:ascii="Times New Roman" w:hAnsi="Times New Roman" w:cs="Times New Roman"/>
          <w:sz w:val="24"/>
          <w:szCs w:val="24"/>
        </w:rPr>
        <w:t xml:space="preserve"> can</w:t>
      </w:r>
      <w:r w:rsidR="006D3E09">
        <w:rPr>
          <w:rFonts w:ascii="Times New Roman" w:hAnsi="Times New Roman" w:cs="Times New Roman"/>
          <w:sz w:val="24"/>
          <w:szCs w:val="24"/>
        </w:rPr>
        <w:t xml:space="preserve"> nonetheless</w:t>
      </w:r>
      <w:r>
        <w:rPr>
          <w:rFonts w:ascii="Times New Roman" w:hAnsi="Times New Roman" w:cs="Times New Roman"/>
          <w:sz w:val="24"/>
          <w:szCs w:val="24"/>
        </w:rPr>
        <w:t xml:space="preserve"> facilitate positive or negative responses </w:t>
      </w:r>
      <w:r w:rsidR="00181940">
        <w:rPr>
          <w:rFonts w:ascii="Times New Roman" w:hAnsi="Times New Roman" w:cs="Times New Roman"/>
          <w:sz w:val="24"/>
          <w:szCs w:val="24"/>
        </w:rPr>
        <w:t>in a priming task—resulting in the appearance of automatic positivity or negativity—</w:t>
      </w:r>
      <w:r>
        <w:rPr>
          <w:rFonts w:ascii="Times New Roman" w:hAnsi="Times New Roman" w:cs="Times New Roman"/>
          <w:sz w:val="24"/>
          <w:szCs w:val="24"/>
        </w:rPr>
        <w:t>depending on</w:t>
      </w:r>
      <w:r w:rsidR="006D3E09">
        <w:rPr>
          <w:rFonts w:ascii="Times New Roman" w:hAnsi="Times New Roman" w:cs="Times New Roman"/>
          <w:sz w:val="24"/>
          <w:szCs w:val="24"/>
        </w:rPr>
        <w:t xml:space="preserve"> the valence of the other primes </w:t>
      </w:r>
      <w:r w:rsidR="006515C1">
        <w:rPr>
          <w:rFonts w:ascii="Times New Roman" w:hAnsi="Times New Roman" w:cs="Times New Roman"/>
          <w:sz w:val="24"/>
          <w:szCs w:val="24"/>
        </w:rPr>
        <w:t xml:space="preserve">used </w:t>
      </w:r>
      <w:r>
        <w:rPr>
          <w:rFonts w:ascii="Times New Roman" w:hAnsi="Times New Roman" w:cs="Times New Roman"/>
          <w:sz w:val="24"/>
          <w:szCs w:val="24"/>
        </w:rPr>
        <w:t xml:space="preserve">in the task.  </w:t>
      </w:r>
      <w:ins w:id="174" w:author="Hilgard, Joseph" w:date="2016-09-27T14:36:00Z">
        <w:r w:rsidR="002A5627">
          <w:rPr>
            <w:rFonts w:ascii="Times New Roman" w:hAnsi="Times New Roman" w:cs="Times New Roman"/>
            <w:sz w:val="24"/>
            <w:szCs w:val="24"/>
          </w:rPr>
          <w:t>Thus, RM contrast effects may cause the appearance of evaluative associations for otherwise neutral stimuli.</w:t>
        </w:r>
      </w:ins>
    </w:p>
    <w:p w14:paraId="6AB24C81" w14:textId="5614D891" w:rsidR="00A754A8" w:rsidDel="00F745AD" w:rsidRDefault="00A754A8" w:rsidP="002A18AE">
      <w:pPr>
        <w:spacing w:after="0" w:line="480" w:lineRule="auto"/>
        <w:ind w:firstLine="720"/>
        <w:rPr>
          <w:del w:id="175" w:author="Hilgard, Joseph" w:date="2017-01-24T14:14:00Z"/>
          <w:rFonts w:ascii="Times New Roman" w:hAnsi="Times New Roman" w:cs="Times New Roman"/>
          <w:sz w:val="24"/>
          <w:szCs w:val="24"/>
        </w:rPr>
      </w:pPr>
      <w:r>
        <w:rPr>
          <w:rFonts w:ascii="Times New Roman" w:hAnsi="Times New Roman" w:cs="Times New Roman"/>
          <w:sz w:val="24"/>
          <w:szCs w:val="24"/>
        </w:rPr>
        <w:t>The present research sought to better understand the generality of the RM contrast effect</w:t>
      </w:r>
      <w:r w:rsidR="008F718F">
        <w:rPr>
          <w:rFonts w:ascii="Times New Roman" w:hAnsi="Times New Roman" w:cs="Times New Roman"/>
          <w:sz w:val="24"/>
          <w:szCs w:val="24"/>
        </w:rPr>
        <w:t xml:space="preserve"> by </w:t>
      </w:r>
      <w:ins w:id="176" w:author="Hilgard, Joseph" w:date="2016-09-27T14:37:00Z">
        <w:r w:rsidR="002A5627">
          <w:rPr>
            <w:rFonts w:ascii="Times New Roman" w:hAnsi="Times New Roman" w:cs="Times New Roman"/>
            <w:sz w:val="24"/>
            <w:szCs w:val="24"/>
          </w:rPr>
          <w:t xml:space="preserve">testing whether it also appears in semantic, rather than evaluative, contexts. </w:t>
        </w:r>
      </w:ins>
      <w:del w:id="177" w:author="Hilgard, Joseph" w:date="2016-09-27T14:37:00Z">
        <w:r w:rsidR="008F718F" w:rsidDel="002A5627">
          <w:rPr>
            <w:rFonts w:ascii="Times New Roman" w:hAnsi="Times New Roman" w:cs="Times New Roman"/>
            <w:sz w:val="24"/>
            <w:szCs w:val="24"/>
          </w:rPr>
          <w:delText xml:space="preserve">studying </w:delText>
        </w:r>
      </w:del>
      <w:ins w:id="178" w:author="Hilgard, Joseph" w:date="2016-09-27T14:37:00Z">
        <w:r w:rsidR="002A5627">
          <w:rPr>
            <w:rFonts w:ascii="Times New Roman" w:hAnsi="Times New Roman" w:cs="Times New Roman"/>
            <w:sz w:val="24"/>
            <w:szCs w:val="24"/>
          </w:rPr>
          <w:t xml:space="preserve">This research tests RM contrast effects </w:t>
        </w:r>
      </w:ins>
      <w:del w:id="179" w:author="Hilgard, Joseph" w:date="2016-09-27T14:38:00Z">
        <w:r w:rsidR="008F718F" w:rsidDel="002A5627">
          <w:rPr>
            <w:rFonts w:ascii="Times New Roman" w:hAnsi="Times New Roman" w:cs="Times New Roman"/>
            <w:sz w:val="24"/>
            <w:szCs w:val="24"/>
          </w:rPr>
          <w:delText xml:space="preserve">it </w:delText>
        </w:r>
      </w:del>
      <w:r w:rsidR="008F718F">
        <w:rPr>
          <w:rFonts w:ascii="Times New Roman" w:hAnsi="Times New Roman" w:cs="Times New Roman"/>
          <w:sz w:val="24"/>
          <w:szCs w:val="24"/>
        </w:rPr>
        <w:t xml:space="preserve">in a measure of implicit </w:t>
      </w:r>
      <w:r w:rsidR="00851689">
        <w:rPr>
          <w:rFonts w:ascii="Times New Roman" w:hAnsi="Times New Roman" w:cs="Times New Roman"/>
          <w:sz w:val="24"/>
          <w:szCs w:val="24"/>
        </w:rPr>
        <w:t>racial bias</w:t>
      </w:r>
      <w:r w:rsidR="00F5781F">
        <w:rPr>
          <w:rFonts w:ascii="Times New Roman" w:hAnsi="Times New Roman" w:cs="Times New Roman"/>
          <w:sz w:val="24"/>
          <w:szCs w:val="24"/>
        </w:rPr>
        <w:t xml:space="preserve"> (the WIT)</w:t>
      </w:r>
      <w:del w:id="180" w:author="Hilgard, Joseph" w:date="2016-09-27T14:38:00Z">
        <w:r w:rsidR="00F5781F" w:rsidDel="002A5627">
          <w:rPr>
            <w:rFonts w:ascii="Times New Roman" w:hAnsi="Times New Roman" w:cs="Times New Roman"/>
            <w:sz w:val="24"/>
            <w:szCs w:val="24"/>
          </w:rPr>
          <w:delText>,</w:delText>
        </w:r>
      </w:del>
      <w:r w:rsidR="00F5781F">
        <w:rPr>
          <w:rFonts w:ascii="Times New Roman" w:hAnsi="Times New Roman" w:cs="Times New Roman"/>
          <w:sz w:val="24"/>
          <w:szCs w:val="24"/>
        </w:rPr>
        <w:t xml:space="preserve"> </w:t>
      </w:r>
      <w:del w:id="181" w:author="Hilgard, Joseph" w:date="2016-09-27T14:38:00Z">
        <w:r w:rsidR="00F5781F" w:rsidDel="002A5627">
          <w:rPr>
            <w:rFonts w:ascii="Times New Roman" w:hAnsi="Times New Roman" w:cs="Times New Roman"/>
            <w:sz w:val="24"/>
            <w:szCs w:val="24"/>
          </w:rPr>
          <w:delText xml:space="preserve">specifically </w:delText>
        </w:r>
      </w:del>
      <w:r w:rsidR="00F5781F">
        <w:rPr>
          <w:rFonts w:ascii="Times New Roman" w:hAnsi="Times New Roman" w:cs="Times New Roman"/>
          <w:sz w:val="24"/>
          <w:szCs w:val="24"/>
        </w:rPr>
        <w:t>by manipulating the category of primes that accompany Black faces (or White faces) in the task</w:t>
      </w:r>
      <w:r>
        <w:rPr>
          <w:rFonts w:ascii="Times New Roman" w:hAnsi="Times New Roman" w:cs="Times New Roman"/>
          <w:sz w:val="24"/>
          <w:szCs w:val="24"/>
        </w:rPr>
        <w:t>.</w:t>
      </w:r>
      <w:r w:rsidR="002A18AE">
        <w:rPr>
          <w:rFonts w:ascii="Times New Roman" w:hAnsi="Times New Roman" w:cs="Times New Roman"/>
          <w:sz w:val="24"/>
          <w:szCs w:val="24"/>
        </w:rPr>
        <w:t xml:space="preserve"> </w:t>
      </w:r>
      <w:r w:rsidR="00E049F6">
        <w:rPr>
          <w:rFonts w:ascii="Times New Roman" w:hAnsi="Times New Roman" w:cs="Times New Roman"/>
          <w:sz w:val="24"/>
          <w:szCs w:val="24"/>
        </w:rPr>
        <w:t xml:space="preserve"> </w:t>
      </w:r>
      <w:del w:id="182" w:author="Hilgard, Joseph" w:date="2016-09-27T14:38:00Z">
        <w:r w:rsidR="006D3E09" w:rsidDel="002A5627">
          <w:rPr>
            <w:rFonts w:ascii="Times New Roman" w:hAnsi="Times New Roman" w:cs="Times New Roman"/>
            <w:sz w:val="24"/>
            <w:szCs w:val="24"/>
          </w:rPr>
          <w:delText>Importantly, n</w:delText>
        </w:r>
        <w:r w:rsidR="00717AB6" w:rsidDel="002A5627">
          <w:rPr>
            <w:rFonts w:ascii="Times New Roman" w:hAnsi="Times New Roman" w:cs="Times New Roman"/>
            <w:sz w:val="24"/>
            <w:szCs w:val="24"/>
          </w:rPr>
          <w:delText>o research</w:delText>
        </w:r>
        <w:r w:rsidR="00523A3C" w:rsidDel="002A5627">
          <w:rPr>
            <w:rFonts w:ascii="Times New Roman" w:hAnsi="Times New Roman" w:cs="Times New Roman"/>
            <w:sz w:val="24"/>
            <w:szCs w:val="24"/>
          </w:rPr>
          <w:delText xml:space="preserve"> to date</w:delText>
        </w:r>
        <w:r w:rsidR="00717AB6" w:rsidDel="002A5627">
          <w:rPr>
            <w:rFonts w:ascii="Times New Roman" w:hAnsi="Times New Roman" w:cs="Times New Roman"/>
            <w:sz w:val="24"/>
            <w:szCs w:val="24"/>
          </w:rPr>
          <w:delText xml:space="preserve"> has demonstrated</w:delText>
        </w:r>
        <w:r w:rsidR="008F718F" w:rsidDel="002A5627">
          <w:rPr>
            <w:rFonts w:ascii="Times New Roman" w:hAnsi="Times New Roman" w:cs="Times New Roman"/>
            <w:sz w:val="24"/>
            <w:szCs w:val="24"/>
          </w:rPr>
          <w:delText xml:space="preserve"> RM contrast effect</w:delText>
        </w:r>
        <w:r w:rsidR="00717AB6" w:rsidDel="002A5627">
          <w:rPr>
            <w:rFonts w:ascii="Times New Roman" w:hAnsi="Times New Roman" w:cs="Times New Roman"/>
            <w:sz w:val="24"/>
            <w:szCs w:val="24"/>
          </w:rPr>
          <w:delText>s in priming tasks that involve</w:delText>
        </w:r>
        <w:r w:rsidR="008F718F" w:rsidDel="002A5627">
          <w:rPr>
            <w:rFonts w:ascii="Times New Roman" w:hAnsi="Times New Roman" w:cs="Times New Roman"/>
            <w:sz w:val="24"/>
            <w:szCs w:val="24"/>
          </w:rPr>
          <w:delText xml:space="preserve"> stereotypic </w:delText>
        </w:r>
        <w:r w:rsidR="00577A88" w:rsidDel="002A5627">
          <w:rPr>
            <w:rFonts w:ascii="Times New Roman" w:hAnsi="Times New Roman" w:cs="Times New Roman"/>
            <w:sz w:val="24"/>
            <w:szCs w:val="24"/>
          </w:rPr>
          <w:delText>associations</w:delText>
        </w:r>
        <w:r w:rsidR="008F718F" w:rsidDel="002A5627">
          <w:rPr>
            <w:rFonts w:ascii="Times New Roman" w:hAnsi="Times New Roman" w:cs="Times New Roman"/>
            <w:sz w:val="24"/>
            <w:szCs w:val="24"/>
          </w:rPr>
          <w:delText xml:space="preserve">. </w:delText>
        </w:r>
        <w:r w:rsidR="00E049F6" w:rsidDel="002A5627">
          <w:rPr>
            <w:rFonts w:ascii="Times New Roman" w:hAnsi="Times New Roman" w:cs="Times New Roman"/>
            <w:sz w:val="24"/>
            <w:szCs w:val="24"/>
          </w:rPr>
          <w:delText xml:space="preserve"> </w:delText>
        </w:r>
        <w:r w:rsidR="00851689" w:rsidDel="002A5627">
          <w:rPr>
            <w:rFonts w:ascii="Times New Roman" w:hAnsi="Times New Roman" w:cs="Times New Roman"/>
            <w:sz w:val="24"/>
            <w:szCs w:val="24"/>
          </w:rPr>
          <w:delText xml:space="preserve">The phenomenon </w:delText>
        </w:r>
        <w:r w:rsidR="008F718F" w:rsidDel="002A5627">
          <w:rPr>
            <w:rFonts w:ascii="Times New Roman" w:hAnsi="Times New Roman" w:cs="Times New Roman"/>
            <w:sz w:val="24"/>
            <w:szCs w:val="24"/>
          </w:rPr>
          <w:delText xml:space="preserve">would be expected to generalize to this context, given that nothing </w:delText>
        </w:r>
        <w:r w:rsidR="006515C1" w:rsidDel="002A5627">
          <w:rPr>
            <w:rFonts w:ascii="Times New Roman" w:hAnsi="Times New Roman" w:cs="Times New Roman"/>
            <w:sz w:val="24"/>
            <w:szCs w:val="24"/>
          </w:rPr>
          <w:delText xml:space="preserve">in </w:delText>
        </w:r>
        <w:r w:rsidR="008F718F" w:rsidDel="002A5627">
          <w:rPr>
            <w:rFonts w:ascii="Times New Roman" w:hAnsi="Times New Roman" w:cs="Times New Roman"/>
            <w:sz w:val="24"/>
            <w:szCs w:val="24"/>
          </w:rPr>
          <w:delText>the R</w:delText>
        </w:r>
        <w:r w:rsidR="00753FED" w:rsidDel="002A5627">
          <w:rPr>
            <w:rFonts w:ascii="Times New Roman" w:hAnsi="Times New Roman" w:cs="Times New Roman"/>
            <w:sz w:val="24"/>
            <w:szCs w:val="24"/>
          </w:rPr>
          <w:delText>esponse Mapping M</w:delText>
        </w:r>
        <w:r w:rsidR="008F718F" w:rsidDel="002A5627">
          <w:rPr>
            <w:rFonts w:ascii="Times New Roman" w:hAnsi="Times New Roman" w:cs="Times New Roman"/>
            <w:sz w:val="24"/>
            <w:szCs w:val="24"/>
          </w:rPr>
          <w:delText>odel require</w:delText>
        </w:r>
        <w:r w:rsidR="006515C1" w:rsidDel="002A5627">
          <w:rPr>
            <w:rFonts w:ascii="Times New Roman" w:hAnsi="Times New Roman" w:cs="Times New Roman"/>
            <w:sz w:val="24"/>
            <w:szCs w:val="24"/>
          </w:rPr>
          <w:delText>s</w:delText>
        </w:r>
        <w:r w:rsidR="008F718F" w:rsidDel="002A5627">
          <w:rPr>
            <w:rFonts w:ascii="Times New Roman" w:hAnsi="Times New Roman" w:cs="Times New Roman"/>
            <w:sz w:val="24"/>
            <w:szCs w:val="24"/>
          </w:rPr>
          <w:delText xml:space="preserve"> a specific kind of categorization</w:delText>
        </w:r>
        <w:r w:rsidR="006515C1" w:rsidDel="002A5627">
          <w:rPr>
            <w:rFonts w:ascii="Times New Roman" w:hAnsi="Times New Roman" w:cs="Times New Roman"/>
            <w:sz w:val="24"/>
            <w:szCs w:val="24"/>
          </w:rPr>
          <w:delText xml:space="preserve"> for the phenomenon to emerge</w:delText>
        </w:r>
        <w:r w:rsidR="008F718F" w:rsidDel="002A5627">
          <w:rPr>
            <w:rFonts w:ascii="Times New Roman" w:hAnsi="Times New Roman" w:cs="Times New Roman"/>
            <w:sz w:val="24"/>
            <w:szCs w:val="24"/>
          </w:rPr>
          <w:delText>.</w:delText>
        </w:r>
        <w:r w:rsidR="00F5781F" w:rsidDel="002A5627">
          <w:rPr>
            <w:rFonts w:ascii="Times New Roman" w:hAnsi="Times New Roman" w:cs="Times New Roman"/>
            <w:sz w:val="24"/>
            <w:szCs w:val="24"/>
          </w:rPr>
          <w:delText xml:space="preserve"> </w:delText>
        </w:r>
      </w:del>
    </w:p>
    <w:p w14:paraId="552DDA66" w14:textId="39E11D67" w:rsidR="00A754A8" w:rsidDel="00F745AD" w:rsidRDefault="00911E67" w:rsidP="004C05D0">
      <w:pPr>
        <w:spacing w:after="0" w:line="480" w:lineRule="auto"/>
        <w:rPr>
          <w:del w:id="183" w:author="Hilgard, Joseph" w:date="2017-01-24T14:14:00Z"/>
          <w:rFonts w:ascii="Times New Roman" w:hAnsi="Times New Roman" w:cs="Times New Roman"/>
          <w:b/>
          <w:sz w:val="24"/>
          <w:szCs w:val="24"/>
        </w:rPr>
      </w:pPr>
      <w:commentRangeStart w:id="184"/>
      <w:del w:id="185" w:author="Hilgard, Joseph" w:date="2017-01-24T14:14:00Z">
        <w:r w:rsidDel="00F745AD">
          <w:rPr>
            <w:rFonts w:ascii="Times New Roman" w:hAnsi="Times New Roman" w:cs="Times New Roman"/>
            <w:b/>
            <w:sz w:val="24"/>
            <w:szCs w:val="24"/>
          </w:rPr>
          <w:delText>Other Contextual Changes in</w:delText>
        </w:r>
        <w:r w:rsidR="007D69CC" w:rsidDel="00F745AD">
          <w:rPr>
            <w:rFonts w:ascii="Times New Roman" w:hAnsi="Times New Roman" w:cs="Times New Roman"/>
            <w:b/>
            <w:sz w:val="24"/>
            <w:szCs w:val="24"/>
          </w:rPr>
          <w:delText xml:space="preserve"> </w:delText>
        </w:r>
        <w:r w:rsidR="003B181A" w:rsidDel="00F745AD">
          <w:rPr>
            <w:rFonts w:ascii="Times New Roman" w:hAnsi="Times New Roman" w:cs="Times New Roman"/>
            <w:b/>
            <w:sz w:val="24"/>
            <w:szCs w:val="24"/>
          </w:rPr>
          <w:delText xml:space="preserve">Implicit </w:delText>
        </w:r>
        <w:r w:rsidR="009D1200" w:rsidDel="00F745AD">
          <w:rPr>
            <w:rFonts w:ascii="Times New Roman" w:hAnsi="Times New Roman" w:cs="Times New Roman"/>
            <w:b/>
            <w:sz w:val="24"/>
            <w:szCs w:val="24"/>
          </w:rPr>
          <w:delText>Bias</w:delText>
        </w:r>
        <w:r w:rsidR="003B181A" w:rsidDel="00F745AD">
          <w:rPr>
            <w:rFonts w:ascii="Times New Roman" w:hAnsi="Times New Roman" w:cs="Times New Roman"/>
            <w:b/>
            <w:sz w:val="24"/>
            <w:szCs w:val="24"/>
          </w:rPr>
          <w:delText xml:space="preserve"> </w:delText>
        </w:r>
        <w:commentRangeEnd w:id="184"/>
        <w:r w:rsidR="008F296E" w:rsidDel="00F745AD">
          <w:rPr>
            <w:rStyle w:val="CommentReference"/>
          </w:rPr>
          <w:commentReference w:id="184"/>
        </w:r>
      </w:del>
    </w:p>
    <w:p w14:paraId="5B206201" w14:textId="62C3314B" w:rsidR="001F6F3D" w:rsidDel="00F745AD" w:rsidRDefault="00E765C7" w:rsidP="00F745AD">
      <w:pPr>
        <w:spacing w:after="0" w:line="480" w:lineRule="auto"/>
        <w:rPr>
          <w:del w:id="186" w:author="Hilgard, Joseph" w:date="2017-01-24T14:14:00Z"/>
          <w:rFonts w:ascii="Times New Roman" w:hAnsi="Times New Roman" w:cs="Times New Roman"/>
          <w:sz w:val="24"/>
          <w:szCs w:val="24"/>
        </w:rPr>
        <w:pPrChange w:id="187" w:author="Hilgard, Joseph" w:date="2017-01-24T14:14:00Z">
          <w:pPr>
            <w:spacing w:after="0" w:line="480" w:lineRule="auto"/>
            <w:ind w:firstLine="720"/>
          </w:pPr>
        </w:pPrChange>
      </w:pPr>
      <w:del w:id="188" w:author="Hilgard, Joseph" w:date="2017-01-24T14:14:00Z">
        <w:r w:rsidDel="00F745AD">
          <w:rPr>
            <w:rFonts w:ascii="Times New Roman" w:hAnsi="Times New Roman" w:cs="Times New Roman"/>
            <w:sz w:val="24"/>
            <w:szCs w:val="24"/>
          </w:rPr>
          <w:delText>The RM contrast model is relatively new</w:delText>
        </w:r>
      </w:del>
      <w:del w:id="189" w:author="Hilgard, Joseph" w:date="2016-09-27T14:44:00Z">
        <w:r w:rsidDel="008F296E">
          <w:rPr>
            <w:rFonts w:ascii="Times New Roman" w:hAnsi="Times New Roman" w:cs="Times New Roman"/>
            <w:sz w:val="24"/>
            <w:szCs w:val="24"/>
          </w:rPr>
          <w:delText>,</w:delText>
        </w:r>
      </w:del>
      <w:del w:id="190" w:author="Hilgard, Joseph" w:date="2017-01-24T14:14:00Z">
        <w:r w:rsidDel="00F745AD">
          <w:rPr>
            <w:rFonts w:ascii="Times New Roman" w:hAnsi="Times New Roman" w:cs="Times New Roman"/>
            <w:sz w:val="24"/>
            <w:szCs w:val="24"/>
          </w:rPr>
          <w:delText xml:space="preserve"> and</w:delText>
        </w:r>
      </w:del>
      <w:del w:id="191" w:author="Hilgard, Joseph" w:date="2016-09-27T14:44:00Z">
        <w:r w:rsidDel="008F296E">
          <w:rPr>
            <w:rFonts w:ascii="Times New Roman" w:hAnsi="Times New Roman" w:cs="Times New Roman"/>
            <w:sz w:val="24"/>
            <w:szCs w:val="24"/>
          </w:rPr>
          <w:delText>, in some ways,</w:delText>
        </w:r>
      </w:del>
      <w:del w:id="192" w:author="Hilgard, Joseph" w:date="2017-01-24T14:14:00Z">
        <w:r w:rsidDel="00F745AD">
          <w:rPr>
            <w:rFonts w:ascii="Times New Roman" w:hAnsi="Times New Roman" w:cs="Times New Roman"/>
            <w:sz w:val="24"/>
            <w:szCs w:val="24"/>
          </w:rPr>
          <w:delText xml:space="preserve"> is not the typical explanation of contextual changes in apparent bias. </w:delText>
        </w:r>
        <w:r w:rsidR="00765115" w:rsidDel="00F745AD">
          <w:rPr>
            <w:rFonts w:ascii="Times New Roman" w:hAnsi="Times New Roman" w:cs="Times New Roman"/>
            <w:sz w:val="24"/>
            <w:szCs w:val="24"/>
          </w:rPr>
          <w:delText xml:space="preserve"> </w:delText>
        </w:r>
        <w:r w:rsidDel="00F745AD">
          <w:rPr>
            <w:rFonts w:ascii="Times New Roman" w:hAnsi="Times New Roman" w:cs="Times New Roman"/>
            <w:sz w:val="24"/>
            <w:szCs w:val="24"/>
          </w:rPr>
          <w:delText>A more t</w:delText>
        </w:r>
        <w:r w:rsidR="005F2F32" w:rsidDel="00F745AD">
          <w:rPr>
            <w:rFonts w:ascii="Times New Roman" w:hAnsi="Times New Roman" w:cs="Times New Roman"/>
            <w:sz w:val="24"/>
            <w:szCs w:val="24"/>
          </w:rPr>
          <w:delText>raditional</w:delText>
        </w:r>
        <w:r w:rsidDel="00F745AD">
          <w:rPr>
            <w:rFonts w:ascii="Times New Roman" w:hAnsi="Times New Roman" w:cs="Times New Roman"/>
            <w:sz w:val="24"/>
            <w:szCs w:val="24"/>
          </w:rPr>
          <w:delText xml:space="preserve"> account </w:delText>
        </w:r>
        <w:r w:rsidR="005F2F32" w:rsidDel="00F745AD">
          <w:rPr>
            <w:rFonts w:ascii="Times New Roman" w:hAnsi="Times New Roman" w:cs="Times New Roman"/>
            <w:sz w:val="24"/>
            <w:szCs w:val="24"/>
          </w:rPr>
          <w:delText xml:space="preserve">of context-specific effects of primes </w:delText>
        </w:r>
        <w:r w:rsidDel="00F745AD">
          <w:rPr>
            <w:rFonts w:ascii="Times New Roman" w:hAnsi="Times New Roman" w:cs="Times New Roman"/>
            <w:sz w:val="24"/>
            <w:szCs w:val="24"/>
          </w:rPr>
          <w:delText xml:space="preserve">holds that the activated association </w:delText>
        </w:r>
        <w:r w:rsidR="005F2F32" w:rsidDel="00F745AD">
          <w:rPr>
            <w:rFonts w:ascii="Times New Roman" w:hAnsi="Times New Roman" w:cs="Times New Roman"/>
            <w:sz w:val="24"/>
            <w:szCs w:val="24"/>
          </w:rPr>
          <w:delText xml:space="preserve">itself </w:delText>
        </w:r>
        <w:r w:rsidDel="00F745AD">
          <w:rPr>
            <w:rFonts w:ascii="Times New Roman" w:hAnsi="Times New Roman" w:cs="Times New Roman"/>
            <w:sz w:val="24"/>
            <w:szCs w:val="24"/>
          </w:rPr>
          <w:delText xml:space="preserve">changes depending on the context.  We refer to this as the “shifting-associative-content model,” as it </w:delText>
        </w:r>
        <w:r w:rsidR="002E5261" w:rsidDel="00F745AD">
          <w:rPr>
            <w:rFonts w:ascii="Times New Roman" w:hAnsi="Times New Roman" w:cs="Times New Roman"/>
            <w:sz w:val="24"/>
            <w:szCs w:val="24"/>
          </w:rPr>
          <w:delText>propose</w:delText>
        </w:r>
        <w:r w:rsidDel="00F745AD">
          <w:rPr>
            <w:rFonts w:ascii="Times New Roman" w:hAnsi="Times New Roman" w:cs="Times New Roman"/>
            <w:sz w:val="24"/>
            <w:szCs w:val="24"/>
          </w:rPr>
          <w:delText xml:space="preserve">s that the </w:delText>
        </w:r>
        <w:r w:rsidR="005D7128" w:rsidDel="00F745AD">
          <w:rPr>
            <w:rFonts w:ascii="Times New Roman" w:hAnsi="Times New Roman" w:cs="Times New Roman"/>
            <w:sz w:val="24"/>
            <w:szCs w:val="24"/>
          </w:rPr>
          <w:delText>associative content activated by presentation of the prime has changed as a function of the context.</w:delText>
        </w:r>
        <w:r w:rsidDel="00F745AD">
          <w:rPr>
            <w:rFonts w:ascii="Times New Roman" w:hAnsi="Times New Roman" w:cs="Times New Roman"/>
            <w:sz w:val="24"/>
            <w:szCs w:val="24"/>
          </w:rPr>
          <w:delText xml:space="preserve"> </w:delText>
        </w:r>
        <w:r w:rsidR="00765115" w:rsidDel="00F745AD">
          <w:rPr>
            <w:rFonts w:ascii="Times New Roman" w:hAnsi="Times New Roman" w:cs="Times New Roman"/>
            <w:sz w:val="24"/>
            <w:szCs w:val="24"/>
          </w:rPr>
          <w:delText xml:space="preserve"> </w:delText>
        </w:r>
        <w:r w:rsidR="005D7128" w:rsidDel="00F745AD">
          <w:rPr>
            <w:rFonts w:ascii="Times New Roman" w:hAnsi="Times New Roman" w:cs="Times New Roman"/>
            <w:sz w:val="24"/>
            <w:szCs w:val="24"/>
          </w:rPr>
          <w:delText xml:space="preserve">This is </w:delText>
        </w:r>
        <w:r w:rsidDel="00F745AD">
          <w:rPr>
            <w:rFonts w:ascii="Times New Roman" w:hAnsi="Times New Roman" w:cs="Times New Roman"/>
            <w:sz w:val="24"/>
            <w:szCs w:val="24"/>
          </w:rPr>
          <w:delText xml:space="preserve">in </w:delText>
        </w:r>
        <w:r w:rsidR="002E5261" w:rsidDel="00F745AD">
          <w:rPr>
            <w:rFonts w:ascii="Times New Roman" w:hAnsi="Times New Roman" w:cs="Times New Roman"/>
            <w:sz w:val="24"/>
            <w:szCs w:val="24"/>
          </w:rPr>
          <w:delText>opposition</w:delText>
        </w:r>
        <w:r w:rsidDel="00F745AD">
          <w:rPr>
            <w:rFonts w:ascii="Times New Roman" w:hAnsi="Times New Roman" w:cs="Times New Roman"/>
            <w:sz w:val="24"/>
            <w:szCs w:val="24"/>
          </w:rPr>
          <w:delText xml:space="preserve"> to the RM contrast account, which argue</w:delText>
        </w:r>
        <w:r w:rsidR="005D7128" w:rsidDel="00F745AD">
          <w:rPr>
            <w:rFonts w:ascii="Times New Roman" w:hAnsi="Times New Roman" w:cs="Times New Roman"/>
            <w:sz w:val="24"/>
            <w:szCs w:val="24"/>
          </w:rPr>
          <w:delText>s that the activated associative content</w:delText>
        </w:r>
        <w:r w:rsidDel="00F745AD">
          <w:rPr>
            <w:rFonts w:ascii="Times New Roman" w:hAnsi="Times New Roman" w:cs="Times New Roman"/>
            <w:sz w:val="24"/>
            <w:szCs w:val="24"/>
          </w:rPr>
          <w:delText xml:space="preserve"> remains the same and that only the process of response selection has been changed by context.</w:delText>
        </w:r>
        <w:r w:rsidR="005D7128" w:rsidDel="00F745AD">
          <w:rPr>
            <w:rFonts w:ascii="Times New Roman" w:hAnsi="Times New Roman" w:cs="Times New Roman"/>
            <w:sz w:val="24"/>
            <w:szCs w:val="24"/>
          </w:rPr>
          <w:delText xml:space="preserve"> </w:delText>
        </w:r>
        <w:r w:rsidDel="00F745AD">
          <w:rPr>
            <w:rFonts w:ascii="Times New Roman" w:hAnsi="Times New Roman" w:cs="Times New Roman"/>
            <w:sz w:val="24"/>
            <w:szCs w:val="24"/>
          </w:rPr>
          <w:delText xml:space="preserve"> </w:delText>
        </w:r>
      </w:del>
    </w:p>
    <w:p w14:paraId="045CB03C" w14:textId="07E6D1E6" w:rsidR="00F506F8" w:rsidDel="00F745AD" w:rsidRDefault="00E765C7" w:rsidP="00F745AD">
      <w:pPr>
        <w:spacing w:after="0" w:line="480" w:lineRule="auto"/>
        <w:rPr>
          <w:del w:id="193" w:author="Hilgard, Joseph" w:date="2017-01-24T14:14:00Z"/>
          <w:rFonts w:ascii="Times New Roman" w:hAnsi="Times New Roman" w:cs="Times New Roman"/>
          <w:sz w:val="24"/>
          <w:szCs w:val="24"/>
        </w:rPr>
        <w:pPrChange w:id="194" w:author="Hilgard, Joseph" w:date="2017-01-24T14:14:00Z">
          <w:pPr>
            <w:spacing w:after="0" w:line="480" w:lineRule="auto"/>
            <w:ind w:firstLine="720"/>
          </w:pPr>
        </w:pPrChange>
      </w:pPr>
      <w:del w:id="195" w:author="Hilgard, Joseph" w:date="2017-01-24T14:14:00Z">
        <w:r w:rsidDel="00F745AD">
          <w:rPr>
            <w:rFonts w:ascii="Times New Roman" w:hAnsi="Times New Roman" w:cs="Times New Roman"/>
            <w:sz w:val="24"/>
            <w:szCs w:val="24"/>
          </w:rPr>
          <w:delText>Some previous experimental manipulations</w:delText>
        </w:r>
        <w:r w:rsidR="00515769" w:rsidDel="00F745AD">
          <w:rPr>
            <w:rFonts w:ascii="Times New Roman" w:hAnsi="Times New Roman" w:cs="Times New Roman"/>
            <w:sz w:val="24"/>
            <w:szCs w:val="24"/>
          </w:rPr>
          <w:delText xml:space="preserve"> have chang</w:delText>
        </w:r>
        <w:r w:rsidR="009E2235" w:rsidDel="00F745AD">
          <w:rPr>
            <w:rFonts w:ascii="Times New Roman" w:hAnsi="Times New Roman" w:cs="Times New Roman"/>
            <w:sz w:val="24"/>
            <w:szCs w:val="24"/>
          </w:rPr>
          <w:delText>e</w:delText>
        </w:r>
        <w:r w:rsidR="001F6F3D" w:rsidDel="00F745AD">
          <w:rPr>
            <w:rFonts w:ascii="Times New Roman" w:hAnsi="Times New Roman" w:cs="Times New Roman"/>
            <w:sz w:val="24"/>
            <w:szCs w:val="24"/>
          </w:rPr>
          <w:delText>d</w:delText>
        </w:r>
        <w:r w:rsidR="00515769" w:rsidDel="00F745AD">
          <w:rPr>
            <w:rFonts w:ascii="Times New Roman" w:hAnsi="Times New Roman" w:cs="Times New Roman"/>
            <w:sz w:val="24"/>
            <w:szCs w:val="24"/>
          </w:rPr>
          <w:delText xml:space="preserve"> the </w:delText>
        </w:r>
        <w:r w:rsidR="00F506F8" w:rsidDel="00F745AD">
          <w:rPr>
            <w:rFonts w:ascii="Times New Roman" w:hAnsi="Times New Roman" w:cs="Times New Roman"/>
            <w:sz w:val="24"/>
            <w:szCs w:val="24"/>
          </w:rPr>
          <w:delText xml:space="preserve">apparent </w:delText>
        </w:r>
        <w:r w:rsidR="00515769" w:rsidDel="00F745AD">
          <w:rPr>
            <w:rFonts w:ascii="Times New Roman" w:hAnsi="Times New Roman" w:cs="Times New Roman"/>
            <w:sz w:val="24"/>
            <w:szCs w:val="24"/>
          </w:rPr>
          <w:delText>bias</w:delText>
        </w:r>
        <w:r w:rsidR="00391CC4" w:rsidDel="00F745AD">
          <w:rPr>
            <w:rFonts w:ascii="Times New Roman" w:hAnsi="Times New Roman" w:cs="Times New Roman"/>
            <w:sz w:val="24"/>
            <w:szCs w:val="24"/>
          </w:rPr>
          <w:delText xml:space="preserve"> observed</w:delText>
        </w:r>
        <w:r w:rsidR="00515769" w:rsidDel="00F745AD">
          <w:rPr>
            <w:rFonts w:ascii="Times New Roman" w:hAnsi="Times New Roman" w:cs="Times New Roman"/>
            <w:sz w:val="24"/>
            <w:szCs w:val="24"/>
          </w:rPr>
          <w:delText xml:space="preserve"> in </w:delText>
        </w:r>
        <w:commentRangeStart w:id="196"/>
        <w:r w:rsidR="00A12ED4" w:rsidDel="00F745AD">
          <w:rPr>
            <w:rFonts w:ascii="Times New Roman" w:hAnsi="Times New Roman" w:cs="Times New Roman"/>
            <w:sz w:val="24"/>
            <w:szCs w:val="24"/>
          </w:rPr>
          <w:delText>stereotype</w:delText>
        </w:r>
      </w:del>
      <w:del w:id="197" w:author="Hilgard, Joseph" w:date="2016-09-27T14:41:00Z">
        <w:r w:rsidR="00A12ED4" w:rsidDel="002A5627">
          <w:rPr>
            <w:rFonts w:ascii="Times New Roman" w:hAnsi="Times New Roman" w:cs="Times New Roman"/>
            <w:sz w:val="24"/>
            <w:szCs w:val="24"/>
          </w:rPr>
          <w:delText xml:space="preserve"> </w:delText>
        </w:r>
      </w:del>
      <w:del w:id="198" w:author="Hilgard, Joseph" w:date="2017-01-24T14:14:00Z">
        <w:r w:rsidR="00A12ED4" w:rsidDel="00F745AD">
          <w:rPr>
            <w:rFonts w:ascii="Times New Roman" w:hAnsi="Times New Roman" w:cs="Times New Roman"/>
            <w:sz w:val="24"/>
            <w:szCs w:val="24"/>
          </w:rPr>
          <w:delText xml:space="preserve">priming </w:delText>
        </w:r>
        <w:r w:rsidR="00515769" w:rsidDel="00F745AD">
          <w:rPr>
            <w:rFonts w:ascii="Times New Roman" w:hAnsi="Times New Roman" w:cs="Times New Roman"/>
            <w:sz w:val="24"/>
            <w:szCs w:val="24"/>
          </w:rPr>
          <w:delText>task</w:delText>
        </w:r>
        <w:r w:rsidR="00C80E11" w:rsidDel="00F745AD">
          <w:rPr>
            <w:rFonts w:ascii="Times New Roman" w:hAnsi="Times New Roman" w:cs="Times New Roman"/>
            <w:sz w:val="24"/>
            <w:szCs w:val="24"/>
          </w:rPr>
          <w:delText>s</w:delText>
        </w:r>
      </w:del>
      <w:del w:id="199" w:author="Hilgard, Joseph" w:date="2016-09-27T14:41:00Z">
        <w:r w:rsidR="001F6F3D" w:rsidDel="002A5627">
          <w:rPr>
            <w:rFonts w:ascii="Times New Roman" w:hAnsi="Times New Roman" w:cs="Times New Roman"/>
            <w:sz w:val="24"/>
            <w:szCs w:val="24"/>
          </w:rPr>
          <w:delText xml:space="preserve"> through</w:delText>
        </w:r>
      </w:del>
      <w:del w:id="200" w:author="Hilgard, Joseph" w:date="2017-01-24T14:14:00Z">
        <w:r w:rsidR="001F6F3D" w:rsidDel="00F745AD">
          <w:rPr>
            <w:rFonts w:ascii="Times New Roman" w:hAnsi="Times New Roman" w:cs="Times New Roman"/>
            <w:sz w:val="24"/>
            <w:szCs w:val="24"/>
          </w:rPr>
          <w:delText xml:space="preserve"> changing the thoughts presumably activated by the prime</w:delText>
        </w:r>
        <w:r w:rsidR="00515769" w:rsidDel="00F745AD">
          <w:rPr>
            <w:rFonts w:ascii="Times New Roman" w:hAnsi="Times New Roman" w:cs="Times New Roman"/>
            <w:sz w:val="24"/>
            <w:szCs w:val="24"/>
          </w:rPr>
          <w:delText>.</w:delText>
        </w:r>
        <w:r w:rsidR="00765115" w:rsidDel="00F745AD">
          <w:rPr>
            <w:rFonts w:ascii="Times New Roman" w:hAnsi="Times New Roman" w:cs="Times New Roman"/>
            <w:sz w:val="24"/>
            <w:szCs w:val="24"/>
          </w:rPr>
          <w:delText xml:space="preserve"> </w:delText>
        </w:r>
        <w:r w:rsidR="00515769" w:rsidDel="00F745AD">
          <w:rPr>
            <w:rFonts w:ascii="Times New Roman" w:hAnsi="Times New Roman" w:cs="Times New Roman"/>
            <w:sz w:val="24"/>
            <w:szCs w:val="24"/>
          </w:rPr>
          <w:delText xml:space="preserve"> </w:delText>
        </w:r>
      </w:del>
      <w:del w:id="201" w:author="Hilgard, Joseph" w:date="2016-09-27T14:42:00Z">
        <w:r w:rsidR="00515769" w:rsidDel="002A5627">
          <w:rPr>
            <w:rFonts w:ascii="Times New Roman" w:hAnsi="Times New Roman" w:cs="Times New Roman"/>
            <w:sz w:val="24"/>
            <w:szCs w:val="24"/>
          </w:rPr>
          <w:delText>For</w:delText>
        </w:r>
      </w:del>
      <w:del w:id="202" w:author="Hilgard, Joseph" w:date="2017-01-24T14:14:00Z">
        <w:r w:rsidR="00515769" w:rsidDel="00F745AD">
          <w:rPr>
            <w:rFonts w:ascii="Times New Roman" w:hAnsi="Times New Roman" w:cs="Times New Roman"/>
            <w:sz w:val="24"/>
            <w:szCs w:val="24"/>
          </w:rPr>
          <w:delText xml:space="preserve"> example, imagining or being exposed to counter-stereotypical category members can attenuate the expression of implicit bias (Blair, Ma &amp; Lenton, 2001; Dasgupta &amp; Greenwald, 2001; Dasgupta &amp; Asgari, 2004; Lai et al., 2014).</w:delText>
        </w:r>
        <w:r w:rsidR="00765115" w:rsidDel="00F745AD">
          <w:rPr>
            <w:rFonts w:ascii="Times New Roman" w:hAnsi="Times New Roman" w:cs="Times New Roman"/>
            <w:sz w:val="24"/>
            <w:szCs w:val="24"/>
          </w:rPr>
          <w:delText xml:space="preserve"> </w:delText>
        </w:r>
        <w:r w:rsidR="00515769" w:rsidDel="00F745AD">
          <w:rPr>
            <w:rFonts w:ascii="Times New Roman" w:hAnsi="Times New Roman" w:cs="Times New Roman"/>
            <w:sz w:val="24"/>
            <w:szCs w:val="24"/>
          </w:rPr>
          <w:delText xml:space="preserve"> </w:delText>
        </w:r>
      </w:del>
      <w:del w:id="203" w:author="Hilgard, Joseph" w:date="2016-09-27T14:42:00Z">
        <w:r w:rsidR="00515769" w:rsidDel="002A5627">
          <w:rPr>
            <w:rFonts w:ascii="Times New Roman" w:hAnsi="Times New Roman" w:cs="Times New Roman"/>
            <w:sz w:val="24"/>
            <w:szCs w:val="24"/>
          </w:rPr>
          <w:delText>Implementation intentions (e.g.</w:delText>
        </w:r>
        <w:r w:rsidR="00C80E11" w:rsidDel="002A5627">
          <w:rPr>
            <w:rFonts w:ascii="Times New Roman" w:hAnsi="Times New Roman" w:cs="Times New Roman"/>
            <w:sz w:val="24"/>
            <w:szCs w:val="24"/>
          </w:rPr>
          <w:delText>,</w:delText>
        </w:r>
        <w:r w:rsidR="00515769" w:rsidDel="002A5627">
          <w:rPr>
            <w:rFonts w:ascii="Times New Roman" w:hAnsi="Times New Roman" w:cs="Times New Roman"/>
            <w:sz w:val="24"/>
            <w:szCs w:val="24"/>
          </w:rPr>
          <w:delText xml:space="preserve"> thinking “safe” upon seeing a Black face) also reduce the expression of bias (Kawakami</w:delText>
        </w:r>
        <w:r w:rsidR="006F4F38" w:rsidDel="002A5627">
          <w:rPr>
            <w:rFonts w:ascii="Times New Roman" w:hAnsi="Times New Roman" w:cs="Times New Roman"/>
            <w:sz w:val="24"/>
            <w:szCs w:val="24"/>
          </w:rPr>
          <w:delText xml:space="preserve">, </w:delText>
        </w:r>
        <w:r w:rsidR="006F4F38" w:rsidRPr="006F4F38" w:rsidDel="002A5627">
          <w:rPr>
            <w:rFonts w:ascii="Times New Roman" w:hAnsi="Times New Roman" w:cs="Times New Roman"/>
            <w:sz w:val="24"/>
            <w:szCs w:val="24"/>
          </w:rPr>
          <w:delText>Dovidio</w:delText>
        </w:r>
        <w:r w:rsidR="006F4F38" w:rsidDel="002A5627">
          <w:rPr>
            <w:rFonts w:ascii="Times New Roman" w:hAnsi="Times New Roman" w:cs="Times New Roman"/>
            <w:sz w:val="24"/>
            <w:szCs w:val="24"/>
          </w:rPr>
          <w:delText>, Moll, Hermsen</w:delText>
        </w:r>
        <w:r w:rsidR="006F4F38" w:rsidRPr="006F4F38" w:rsidDel="002A5627">
          <w:rPr>
            <w:rFonts w:ascii="Times New Roman" w:hAnsi="Times New Roman" w:cs="Times New Roman"/>
            <w:sz w:val="24"/>
            <w:szCs w:val="24"/>
          </w:rPr>
          <w:delText xml:space="preserve">, </w:delText>
        </w:r>
        <w:r w:rsidR="006F4F38" w:rsidDel="002A5627">
          <w:rPr>
            <w:rFonts w:ascii="Times New Roman" w:hAnsi="Times New Roman" w:cs="Times New Roman"/>
            <w:sz w:val="24"/>
            <w:szCs w:val="24"/>
          </w:rPr>
          <w:delText xml:space="preserve">&amp; </w:delText>
        </w:r>
        <w:r w:rsidR="006F4F38" w:rsidRPr="006F4F38" w:rsidDel="002A5627">
          <w:rPr>
            <w:rFonts w:ascii="Times New Roman" w:hAnsi="Times New Roman" w:cs="Times New Roman"/>
            <w:sz w:val="24"/>
            <w:szCs w:val="24"/>
          </w:rPr>
          <w:delText>Russin</w:delText>
        </w:r>
        <w:r w:rsidR="00515769" w:rsidDel="002A5627">
          <w:rPr>
            <w:rFonts w:ascii="Times New Roman" w:hAnsi="Times New Roman" w:cs="Times New Roman"/>
            <w:sz w:val="24"/>
            <w:szCs w:val="24"/>
          </w:rPr>
          <w:delText xml:space="preserve">, </w:delText>
        </w:r>
        <w:r w:rsidR="006F4F38" w:rsidDel="002A5627">
          <w:rPr>
            <w:rFonts w:ascii="Times New Roman" w:hAnsi="Times New Roman" w:cs="Times New Roman"/>
            <w:sz w:val="24"/>
            <w:szCs w:val="24"/>
          </w:rPr>
          <w:delText>2000</w:delText>
        </w:r>
        <w:commentRangeEnd w:id="196"/>
        <w:r w:rsidR="00ED6587" w:rsidDel="002A5627">
          <w:rPr>
            <w:rStyle w:val="CommentReference"/>
          </w:rPr>
          <w:commentReference w:id="196"/>
        </w:r>
        <w:r w:rsidR="00515769" w:rsidDel="002A5627">
          <w:rPr>
            <w:rFonts w:ascii="Times New Roman" w:hAnsi="Times New Roman" w:cs="Times New Roman"/>
            <w:sz w:val="24"/>
            <w:szCs w:val="24"/>
          </w:rPr>
          <w:delText>; Mendoza, Gollwitzer, &amp; Amodio, 2010;</w:delText>
        </w:r>
        <w:r w:rsidR="00515769" w:rsidRPr="007A22A4" w:rsidDel="002A5627">
          <w:rPr>
            <w:rFonts w:ascii="Times New Roman" w:hAnsi="Times New Roman" w:cs="Times New Roman"/>
            <w:sz w:val="24"/>
            <w:szCs w:val="24"/>
          </w:rPr>
          <w:delText xml:space="preserve"> </w:delText>
        </w:r>
        <w:r w:rsidR="00515769" w:rsidDel="002A5627">
          <w:rPr>
            <w:rFonts w:ascii="Times New Roman" w:hAnsi="Times New Roman" w:cs="Times New Roman"/>
            <w:sz w:val="24"/>
            <w:szCs w:val="24"/>
          </w:rPr>
          <w:delText xml:space="preserve">Stewart &amp; Payne, 2008), as can contextual cues that prime different social roles (e.g. Black prisoner vs. Black lawyer; Barden, </w:delText>
        </w:r>
        <w:r w:rsidR="005B6ED9" w:rsidDel="002A5627">
          <w:rPr>
            <w:rFonts w:ascii="Times New Roman" w:hAnsi="Times New Roman" w:cs="Times New Roman"/>
            <w:sz w:val="24"/>
            <w:szCs w:val="24"/>
          </w:rPr>
          <w:delText xml:space="preserve">Maddux, </w:delText>
        </w:r>
        <w:r w:rsidR="00515769" w:rsidDel="002A5627">
          <w:rPr>
            <w:rFonts w:ascii="Times New Roman" w:hAnsi="Times New Roman" w:cs="Times New Roman"/>
            <w:sz w:val="24"/>
            <w:szCs w:val="24"/>
          </w:rPr>
          <w:delText xml:space="preserve">Petty, &amp; Brewer, 2004). </w:delText>
        </w:r>
        <w:r w:rsidR="005F2F32" w:rsidDel="002A5627">
          <w:rPr>
            <w:rFonts w:ascii="Times New Roman" w:hAnsi="Times New Roman" w:cs="Times New Roman"/>
            <w:sz w:val="24"/>
            <w:szCs w:val="24"/>
          </w:rPr>
          <w:delText xml:space="preserve"> </w:delText>
        </w:r>
      </w:del>
      <w:del w:id="204" w:author="Hilgard, Joseph" w:date="2016-09-27T14:43:00Z">
        <w:r w:rsidR="009E2235" w:rsidDel="002A5627">
          <w:rPr>
            <w:rFonts w:ascii="Times New Roman" w:hAnsi="Times New Roman" w:cs="Times New Roman"/>
            <w:sz w:val="24"/>
            <w:szCs w:val="24"/>
          </w:rPr>
          <w:delText xml:space="preserve">These </w:delText>
        </w:r>
        <w:r w:rsidR="00515769" w:rsidDel="002A5627">
          <w:rPr>
            <w:rFonts w:ascii="Times New Roman" w:hAnsi="Times New Roman" w:cs="Times New Roman"/>
            <w:sz w:val="24"/>
            <w:szCs w:val="24"/>
          </w:rPr>
          <w:delText>examples</w:delText>
        </w:r>
      </w:del>
      <w:del w:id="205" w:author="Hilgard, Joseph" w:date="2017-01-24T14:14:00Z">
        <w:r w:rsidR="00515769" w:rsidDel="00F745AD">
          <w:rPr>
            <w:rFonts w:ascii="Times New Roman" w:hAnsi="Times New Roman" w:cs="Times New Roman"/>
            <w:sz w:val="24"/>
            <w:szCs w:val="24"/>
          </w:rPr>
          <w:delText xml:space="preserve"> </w:delText>
        </w:r>
      </w:del>
      <w:del w:id="206" w:author="Hilgard, Joseph" w:date="2016-09-27T14:43:00Z">
        <w:r w:rsidR="00515769" w:rsidDel="002A5627">
          <w:rPr>
            <w:rFonts w:ascii="Times New Roman" w:hAnsi="Times New Roman" w:cs="Times New Roman"/>
            <w:sz w:val="24"/>
            <w:szCs w:val="24"/>
          </w:rPr>
          <w:delText xml:space="preserve">represent situations in which </w:delText>
        </w:r>
        <w:r w:rsidR="00524040" w:rsidDel="002A5627">
          <w:rPr>
            <w:rFonts w:ascii="Times New Roman" w:hAnsi="Times New Roman" w:cs="Times New Roman"/>
            <w:sz w:val="24"/>
            <w:szCs w:val="24"/>
          </w:rPr>
          <w:delText xml:space="preserve">the experimental </w:delText>
        </w:r>
        <w:r w:rsidR="00515769" w:rsidDel="002A5627">
          <w:rPr>
            <w:rFonts w:ascii="Times New Roman" w:hAnsi="Times New Roman" w:cs="Times New Roman"/>
            <w:sz w:val="24"/>
            <w:szCs w:val="24"/>
          </w:rPr>
          <w:delText xml:space="preserve">conditions </w:delText>
        </w:r>
      </w:del>
      <w:del w:id="207" w:author="Hilgard, Joseph" w:date="2017-01-24T14:14:00Z">
        <w:r w:rsidR="00181940" w:rsidDel="00F745AD">
          <w:rPr>
            <w:rFonts w:ascii="Times New Roman" w:hAnsi="Times New Roman" w:cs="Times New Roman"/>
            <w:sz w:val="24"/>
            <w:szCs w:val="24"/>
          </w:rPr>
          <w:delText xml:space="preserve">likely </w:delText>
        </w:r>
      </w:del>
      <w:del w:id="208" w:author="Hilgard, Joseph" w:date="2016-09-27T14:43:00Z">
        <w:r w:rsidR="00FF0636" w:rsidDel="002A5627">
          <w:rPr>
            <w:rFonts w:ascii="Times New Roman" w:hAnsi="Times New Roman" w:cs="Times New Roman"/>
            <w:sz w:val="24"/>
            <w:szCs w:val="24"/>
          </w:rPr>
          <w:delText>create new associations with the prime stimuli, or</w:delText>
        </w:r>
        <w:r w:rsidR="009E2235" w:rsidDel="002A5627">
          <w:rPr>
            <w:rFonts w:ascii="Times New Roman" w:hAnsi="Times New Roman" w:cs="Times New Roman"/>
            <w:sz w:val="24"/>
            <w:szCs w:val="24"/>
          </w:rPr>
          <w:delText xml:space="preserve"> </w:delText>
        </w:r>
      </w:del>
      <w:del w:id="209" w:author="Hilgard, Joseph" w:date="2017-01-24T14:14:00Z">
        <w:r w:rsidR="00515769" w:rsidDel="00F745AD">
          <w:rPr>
            <w:rFonts w:ascii="Times New Roman" w:hAnsi="Times New Roman" w:cs="Times New Roman"/>
            <w:sz w:val="24"/>
            <w:szCs w:val="24"/>
          </w:rPr>
          <w:delText xml:space="preserve">alter the </w:delText>
        </w:r>
        <w:r w:rsidR="009E2235" w:rsidDel="00F745AD">
          <w:rPr>
            <w:rFonts w:ascii="Times New Roman" w:hAnsi="Times New Roman" w:cs="Times New Roman"/>
            <w:sz w:val="24"/>
            <w:szCs w:val="24"/>
          </w:rPr>
          <w:delText xml:space="preserve">preexisting associations </w:delText>
        </w:r>
      </w:del>
      <w:del w:id="210" w:author="Hilgard, Joseph" w:date="2016-09-27T14:44:00Z">
        <w:r w:rsidR="009E2235" w:rsidDel="002A5627">
          <w:rPr>
            <w:rFonts w:ascii="Times New Roman" w:hAnsi="Times New Roman" w:cs="Times New Roman"/>
            <w:sz w:val="24"/>
            <w:szCs w:val="24"/>
          </w:rPr>
          <w:delText xml:space="preserve">that </w:delText>
        </w:r>
        <w:r w:rsidR="00FF0636" w:rsidDel="002A5627">
          <w:rPr>
            <w:rFonts w:ascii="Times New Roman" w:hAnsi="Times New Roman" w:cs="Times New Roman"/>
            <w:sz w:val="24"/>
            <w:szCs w:val="24"/>
          </w:rPr>
          <w:delText xml:space="preserve">come </w:delText>
        </w:r>
      </w:del>
      <w:del w:id="211" w:author="Hilgard, Joseph" w:date="2016-09-27T14:43:00Z">
        <w:r w:rsidR="00FF0636" w:rsidDel="002A5627">
          <w:rPr>
            <w:rFonts w:ascii="Times New Roman" w:hAnsi="Times New Roman" w:cs="Times New Roman"/>
            <w:sz w:val="24"/>
            <w:szCs w:val="24"/>
          </w:rPr>
          <w:delText>to mind when perceiving</w:delText>
        </w:r>
        <w:r w:rsidR="00391CC4" w:rsidDel="002A5627">
          <w:rPr>
            <w:rFonts w:ascii="Times New Roman" w:hAnsi="Times New Roman" w:cs="Times New Roman"/>
            <w:sz w:val="24"/>
            <w:szCs w:val="24"/>
          </w:rPr>
          <w:delText xml:space="preserve"> the prime</w:delText>
        </w:r>
        <w:r w:rsidR="009E2235" w:rsidDel="002A5627">
          <w:rPr>
            <w:rFonts w:ascii="Times New Roman" w:hAnsi="Times New Roman" w:cs="Times New Roman"/>
            <w:sz w:val="24"/>
            <w:szCs w:val="24"/>
          </w:rPr>
          <w:delText xml:space="preserve"> stimulus</w:delText>
        </w:r>
      </w:del>
      <w:del w:id="212" w:author="Hilgard, Joseph" w:date="2017-01-24T14:14:00Z">
        <w:r w:rsidR="00391CC4" w:rsidDel="00F745AD">
          <w:rPr>
            <w:rFonts w:ascii="Times New Roman" w:hAnsi="Times New Roman" w:cs="Times New Roman"/>
            <w:sz w:val="24"/>
            <w:szCs w:val="24"/>
          </w:rPr>
          <w:delText xml:space="preserve">.  </w:delText>
        </w:r>
        <w:r w:rsidR="00D17296" w:rsidDel="00F745AD">
          <w:rPr>
            <w:rFonts w:ascii="Times New Roman" w:hAnsi="Times New Roman" w:cs="Times New Roman"/>
            <w:sz w:val="24"/>
            <w:szCs w:val="24"/>
          </w:rPr>
          <w:delText>That is, the associative content activated by presentation of the prime has been shifted</w:delText>
        </w:r>
        <w:r w:rsidR="00546423" w:rsidDel="00F745AD">
          <w:rPr>
            <w:rFonts w:ascii="Times New Roman" w:hAnsi="Times New Roman" w:cs="Times New Roman"/>
            <w:sz w:val="24"/>
            <w:szCs w:val="24"/>
          </w:rPr>
          <w:delText>, whether by making salient particular social subcategories that could be activated by the prime (e.g.</w:delText>
        </w:r>
        <w:r w:rsidR="00BB0EB6" w:rsidDel="00F745AD">
          <w:rPr>
            <w:rFonts w:ascii="Times New Roman" w:hAnsi="Times New Roman" w:cs="Times New Roman"/>
            <w:sz w:val="24"/>
            <w:szCs w:val="24"/>
          </w:rPr>
          <w:delText>,</w:delText>
        </w:r>
        <w:r w:rsidR="00546423" w:rsidDel="00F745AD">
          <w:rPr>
            <w:rFonts w:ascii="Times New Roman" w:hAnsi="Times New Roman" w:cs="Times New Roman"/>
            <w:sz w:val="24"/>
            <w:szCs w:val="24"/>
          </w:rPr>
          <w:delText xml:space="preserve"> </w:delText>
        </w:r>
        <w:r w:rsidR="00BB0EB6" w:rsidDel="00F745AD">
          <w:rPr>
            <w:rFonts w:ascii="Times New Roman" w:hAnsi="Times New Roman" w:cs="Times New Roman"/>
            <w:sz w:val="24"/>
            <w:szCs w:val="24"/>
          </w:rPr>
          <w:delText>lawyer vs. prisoner</w:delText>
        </w:r>
        <w:r w:rsidR="00546423" w:rsidDel="00F745AD">
          <w:rPr>
            <w:rFonts w:ascii="Times New Roman" w:hAnsi="Times New Roman" w:cs="Times New Roman"/>
            <w:sz w:val="24"/>
            <w:szCs w:val="24"/>
          </w:rPr>
          <w:delText>) or by replacing the contents of the association (e.g.</w:delText>
        </w:r>
        <w:r w:rsidR="00BB0EB6" w:rsidDel="00F745AD">
          <w:rPr>
            <w:rFonts w:ascii="Times New Roman" w:hAnsi="Times New Roman" w:cs="Times New Roman"/>
            <w:sz w:val="24"/>
            <w:szCs w:val="24"/>
          </w:rPr>
          <w:delText>,</w:delText>
        </w:r>
        <w:r w:rsidR="00546423" w:rsidDel="00F745AD">
          <w:rPr>
            <w:rFonts w:ascii="Times New Roman" w:hAnsi="Times New Roman" w:cs="Times New Roman"/>
            <w:sz w:val="24"/>
            <w:szCs w:val="24"/>
          </w:rPr>
          <w:delText xml:space="preserve"> thinking “safe” </w:delText>
        </w:r>
        <w:r w:rsidR="00BB0EB6" w:rsidDel="00F745AD">
          <w:rPr>
            <w:rFonts w:ascii="Times New Roman" w:hAnsi="Times New Roman" w:cs="Times New Roman"/>
            <w:sz w:val="24"/>
            <w:szCs w:val="24"/>
          </w:rPr>
          <w:delText>opposes the automatic association of Blacks with danger</w:delText>
        </w:r>
        <w:r w:rsidR="00546423" w:rsidDel="00F745AD">
          <w:rPr>
            <w:rFonts w:ascii="Times New Roman" w:hAnsi="Times New Roman" w:cs="Times New Roman"/>
            <w:sz w:val="24"/>
            <w:szCs w:val="24"/>
          </w:rPr>
          <w:delText>)</w:delText>
        </w:r>
        <w:r w:rsidR="00D17296" w:rsidDel="00F745AD">
          <w:rPr>
            <w:rFonts w:ascii="Times New Roman" w:hAnsi="Times New Roman" w:cs="Times New Roman"/>
            <w:sz w:val="24"/>
            <w:szCs w:val="24"/>
          </w:rPr>
          <w:delText xml:space="preserve">. </w:delText>
        </w:r>
      </w:del>
    </w:p>
    <w:p w14:paraId="72E1A88A" w14:textId="1C9A8E9C" w:rsidR="00AE5947" w:rsidDel="00F745AD" w:rsidRDefault="00BF6A1A" w:rsidP="00F745AD">
      <w:pPr>
        <w:spacing w:after="0" w:line="480" w:lineRule="auto"/>
        <w:rPr>
          <w:del w:id="213" w:author="Hilgard, Joseph" w:date="2017-01-24T14:14:00Z"/>
          <w:rFonts w:ascii="Times New Roman" w:hAnsi="Times New Roman" w:cs="Times New Roman"/>
          <w:sz w:val="24"/>
          <w:szCs w:val="24"/>
        </w:rPr>
        <w:pPrChange w:id="214" w:author="Hilgard, Joseph" w:date="2017-01-24T14:14:00Z">
          <w:pPr>
            <w:spacing w:after="0" w:line="480" w:lineRule="auto"/>
            <w:ind w:firstLine="720"/>
          </w:pPr>
        </w:pPrChange>
      </w:pPr>
      <w:del w:id="215" w:author="Hilgard, Joseph" w:date="2017-01-24T14:14:00Z">
        <w:r w:rsidDel="00F745AD">
          <w:rPr>
            <w:rFonts w:ascii="Times New Roman" w:hAnsi="Times New Roman" w:cs="Times New Roman"/>
            <w:sz w:val="24"/>
            <w:szCs w:val="24"/>
          </w:rPr>
          <w:delText xml:space="preserve">When extending the WIT to include </w:delText>
        </w:r>
        <w:r w:rsidR="00245A47" w:rsidDel="00F745AD">
          <w:rPr>
            <w:rFonts w:ascii="Times New Roman" w:hAnsi="Times New Roman" w:cs="Times New Roman"/>
            <w:sz w:val="24"/>
            <w:szCs w:val="24"/>
          </w:rPr>
          <w:delText xml:space="preserve">racial categories other than </w:delText>
        </w:r>
        <w:r w:rsidDel="00F745AD">
          <w:rPr>
            <w:rFonts w:ascii="Times New Roman" w:hAnsi="Times New Roman" w:cs="Times New Roman"/>
            <w:sz w:val="24"/>
            <w:szCs w:val="24"/>
          </w:rPr>
          <w:delText>Blacks and Whites, i</w:delText>
        </w:r>
        <w:r w:rsidR="005D7128" w:rsidDel="00F745AD">
          <w:rPr>
            <w:rFonts w:ascii="Times New Roman" w:hAnsi="Times New Roman" w:cs="Times New Roman"/>
            <w:sz w:val="24"/>
            <w:szCs w:val="24"/>
          </w:rPr>
          <w:delText xml:space="preserve">t is possible that </w:delText>
        </w:r>
        <w:r w:rsidR="00245A47" w:rsidDel="00F745AD">
          <w:rPr>
            <w:rFonts w:ascii="Times New Roman" w:hAnsi="Times New Roman" w:cs="Times New Roman"/>
            <w:sz w:val="24"/>
            <w:szCs w:val="24"/>
          </w:rPr>
          <w:delText xml:space="preserve">specific </w:delText>
        </w:r>
        <w:r w:rsidR="005D7128" w:rsidDel="00F745AD">
          <w:rPr>
            <w:rFonts w:ascii="Times New Roman" w:hAnsi="Times New Roman" w:cs="Times New Roman"/>
            <w:sz w:val="24"/>
            <w:szCs w:val="24"/>
          </w:rPr>
          <w:delText xml:space="preserve">group comparisons may influence apparent associations </w:delText>
        </w:r>
        <w:r w:rsidR="00245A47" w:rsidDel="00F745AD">
          <w:rPr>
            <w:rFonts w:ascii="Times New Roman" w:hAnsi="Times New Roman" w:cs="Times New Roman"/>
            <w:sz w:val="24"/>
            <w:szCs w:val="24"/>
          </w:rPr>
          <w:delText xml:space="preserve">(i.e., between racial categories and semantic categories) </w:delText>
        </w:r>
        <w:r w:rsidR="005D7128" w:rsidDel="00F745AD">
          <w:rPr>
            <w:rFonts w:ascii="Times New Roman" w:hAnsi="Times New Roman" w:cs="Times New Roman"/>
            <w:sz w:val="24"/>
            <w:szCs w:val="24"/>
          </w:rPr>
          <w:delText xml:space="preserve">in the </w:delText>
        </w:r>
        <w:r w:rsidR="00245A47" w:rsidDel="00F745AD">
          <w:rPr>
            <w:rFonts w:ascii="Times New Roman" w:hAnsi="Times New Roman" w:cs="Times New Roman"/>
            <w:sz w:val="24"/>
            <w:szCs w:val="24"/>
          </w:rPr>
          <w:delText>task</w:delText>
        </w:r>
        <w:r w:rsidR="005D7128" w:rsidDel="00F745AD">
          <w:rPr>
            <w:rFonts w:ascii="Times New Roman" w:hAnsi="Times New Roman" w:cs="Times New Roman"/>
            <w:sz w:val="24"/>
            <w:szCs w:val="24"/>
          </w:rPr>
          <w:delText xml:space="preserve">. </w:delText>
        </w:r>
        <w:r w:rsidR="00765115" w:rsidDel="00F745AD">
          <w:rPr>
            <w:rFonts w:ascii="Times New Roman" w:hAnsi="Times New Roman" w:cs="Times New Roman"/>
            <w:sz w:val="24"/>
            <w:szCs w:val="24"/>
          </w:rPr>
          <w:delText xml:space="preserve"> </w:delText>
        </w:r>
        <w:r w:rsidR="005D7128" w:rsidDel="00F745AD">
          <w:rPr>
            <w:rFonts w:ascii="Times New Roman" w:hAnsi="Times New Roman" w:cs="Times New Roman"/>
            <w:sz w:val="24"/>
            <w:szCs w:val="24"/>
          </w:rPr>
          <w:delText xml:space="preserve">For example, Latinos may seem relatively threatening when compared to Whites, but less so when compared to Blacks. </w:delText>
        </w:r>
        <w:r w:rsidR="00765115" w:rsidDel="00F745AD">
          <w:rPr>
            <w:rFonts w:ascii="Times New Roman" w:hAnsi="Times New Roman" w:cs="Times New Roman"/>
            <w:sz w:val="24"/>
            <w:szCs w:val="24"/>
          </w:rPr>
          <w:delText xml:space="preserve"> </w:delText>
        </w:r>
        <w:r w:rsidR="005D7128" w:rsidDel="00F745AD">
          <w:rPr>
            <w:rFonts w:ascii="Times New Roman" w:hAnsi="Times New Roman" w:cs="Times New Roman"/>
            <w:sz w:val="24"/>
            <w:szCs w:val="24"/>
          </w:rPr>
          <w:delText xml:space="preserve">This process, then, could cause contextual shifts in the implicit bias measured by the </w:delText>
        </w:r>
        <w:r w:rsidR="00245A47" w:rsidDel="00F745AD">
          <w:rPr>
            <w:rFonts w:ascii="Times New Roman" w:hAnsi="Times New Roman" w:cs="Times New Roman"/>
            <w:sz w:val="24"/>
            <w:szCs w:val="24"/>
          </w:rPr>
          <w:delText xml:space="preserve">WIT </w:delText>
        </w:r>
        <w:r w:rsidR="001F6F3D" w:rsidDel="00F745AD">
          <w:rPr>
            <w:rFonts w:ascii="Times New Roman" w:hAnsi="Times New Roman" w:cs="Times New Roman"/>
            <w:sz w:val="24"/>
            <w:szCs w:val="24"/>
          </w:rPr>
          <w:delText>by changing the semantic content activated by the prime</w:delText>
        </w:r>
        <w:r w:rsidR="005D7128" w:rsidDel="00F745AD">
          <w:rPr>
            <w:rFonts w:ascii="Times New Roman" w:hAnsi="Times New Roman" w:cs="Times New Roman"/>
            <w:sz w:val="24"/>
            <w:szCs w:val="24"/>
          </w:rPr>
          <w:delText xml:space="preserve">. </w:delText>
        </w:r>
        <w:r w:rsidR="005F2F32" w:rsidDel="00F745AD">
          <w:rPr>
            <w:rFonts w:ascii="Times New Roman" w:hAnsi="Times New Roman" w:cs="Times New Roman"/>
            <w:sz w:val="24"/>
            <w:szCs w:val="24"/>
          </w:rPr>
          <w:delText xml:space="preserve"> However,</w:delText>
        </w:r>
        <w:r w:rsidR="00546423" w:rsidDel="00F745AD">
          <w:rPr>
            <w:rFonts w:ascii="Times New Roman" w:hAnsi="Times New Roman" w:cs="Times New Roman"/>
            <w:sz w:val="24"/>
            <w:szCs w:val="24"/>
          </w:rPr>
          <w:delText xml:space="preserve"> </w:delText>
        </w:r>
        <w:r w:rsidR="009233B4" w:rsidDel="00F745AD">
          <w:rPr>
            <w:rFonts w:ascii="Times New Roman" w:hAnsi="Times New Roman" w:cs="Times New Roman"/>
            <w:sz w:val="24"/>
            <w:szCs w:val="24"/>
          </w:rPr>
          <w:delText xml:space="preserve">the </w:delText>
        </w:r>
        <w:r w:rsidR="006E3153" w:rsidDel="00F745AD">
          <w:rPr>
            <w:rFonts w:ascii="Times New Roman" w:hAnsi="Times New Roman" w:cs="Times New Roman"/>
            <w:sz w:val="24"/>
            <w:szCs w:val="24"/>
          </w:rPr>
          <w:delText xml:space="preserve">RM contrast </w:delText>
        </w:r>
        <w:r w:rsidR="009233B4" w:rsidDel="00F745AD">
          <w:rPr>
            <w:rFonts w:ascii="Times New Roman" w:hAnsi="Times New Roman" w:cs="Times New Roman"/>
            <w:sz w:val="24"/>
            <w:szCs w:val="24"/>
          </w:rPr>
          <w:delText xml:space="preserve">model </w:delText>
        </w:r>
        <w:r w:rsidR="006E3153" w:rsidDel="00F745AD">
          <w:rPr>
            <w:rFonts w:ascii="Times New Roman" w:hAnsi="Times New Roman" w:cs="Times New Roman"/>
            <w:sz w:val="24"/>
            <w:szCs w:val="24"/>
          </w:rPr>
          <w:delText>predict</w:delText>
        </w:r>
        <w:r w:rsidR="009233B4" w:rsidDel="00F745AD">
          <w:rPr>
            <w:rFonts w:ascii="Times New Roman" w:hAnsi="Times New Roman" w:cs="Times New Roman"/>
            <w:sz w:val="24"/>
            <w:szCs w:val="24"/>
          </w:rPr>
          <w:delText>s</w:delText>
        </w:r>
        <w:r w:rsidR="006E3153" w:rsidDel="00F745AD">
          <w:rPr>
            <w:rFonts w:ascii="Times New Roman" w:hAnsi="Times New Roman" w:cs="Times New Roman"/>
            <w:sz w:val="24"/>
            <w:szCs w:val="24"/>
          </w:rPr>
          <w:delText xml:space="preserve"> that </w:delText>
        </w:r>
        <w:r w:rsidR="00546423" w:rsidDel="00F745AD">
          <w:rPr>
            <w:rFonts w:ascii="Times New Roman" w:hAnsi="Times New Roman" w:cs="Times New Roman"/>
            <w:sz w:val="24"/>
            <w:szCs w:val="24"/>
          </w:rPr>
          <w:delText xml:space="preserve">task behavior also </w:delText>
        </w:r>
        <w:r w:rsidR="006E3153" w:rsidDel="00F745AD">
          <w:rPr>
            <w:rFonts w:ascii="Times New Roman" w:hAnsi="Times New Roman" w:cs="Times New Roman"/>
            <w:sz w:val="24"/>
            <w:szCs w:val="24"/>
          </w:rPr>
          <w:delText xml:space="preserve">could be altered </w:delText>
        </w:r>
        <w:r w:rsidR="009233B4" w:rsidDel="00F745AD">
          <w:rPr>
            <w:rFonts w:ascii="Times New Roman" w:hAnsi="Times New Roman" w:cs="Times New Roman"/>
            <w:sz w:val="24"/>
            <w:szCs w:val="24"/>
          </w:rPr>
          <w:delText xml:space="preserve">as a function of response categorization, rather than </w:delText>
        </w:r>
        <w:r w:rsidDel="00F745AD">
          <w:rPr>
            <w:rFonts w:ascii="Times New Roman" w:hAnsi="Times New Roman" w:cs="Times New Roman"/>
            <w:sz w:val="24"/>
            <w:szCs w:val="24"/>
          </w:rPr>
          <w:delText>changes in activated semantic content</w:delText>
        </w:r>
        <w:r w:rsidR="00C970F2" w:rsidDel="00F745AD">
          <w:rPr>
            <w:rFonts w:ascii="Times New Roman" w:hAnsi="Times New Roman" w:cs="Times New Roman"/>
            <w:sz w:val="24"/>
            <w:szCs w:val="24"/>
          </w:rPr>
          <w:delText xml:space="preserve">. </w:delText>
        </w:r>
        <w:r w:rsidR="007D69CC" w:rsidDel="00F745AD">
          <w:rPr>
            <w:rFonts w:ascii="Times New Roman" w:hAnsi="Times New Roman" w:cs="Times New Roman"/>
            <w:sz w:val="24"/>
            <w:szCs w:val="24"/>
          </w:rPr>
          <w:delText xml:space="preserve"> </w:delText>
        </w:r>
        <w:r w:rsidR="00546423" w:rsidDel="00F745AD">
          <w:rPr>
            <w:rFonts w:ascii="Times New Roman" w:hAnsi="Times New Roman" w:cs="Times New Roman"/>
            <w:sz w:val="24"/>
            <w:szCs w:val="24"/>
          </w:rPr>
          <w:delText xml:space="preserve">This phenomenon would not require the activation of an underlying association, and so </w:delText>
        </w:r>
        <w:r w:rsidR="005F2F32" w:rsidDel="00F745AD">
          <w:rPr>
            <w:rFonts w:ascii="Times New Roman" w:hAnsi="Times New Roman" w:cs="Times New Roman"/>
            <w:sz w:val="24"/>
            <w:szCs w:val="24"/>
          </w:rPr>
          <w:delText xml:space="preserve">potentially </w:delText>
        </w:r>
        <w:r w:rsidR="00546423" w:rsidDel="00F745AD">
          <w:rPr>
            <w:rFonts w:ascii="Times New Roman" w:hAnsi="Times New Roman" w:cs="Times New Roman"/>
            <w:sz w:val="24"/>
            <w:szCs w:val="24"/>
          </w:rPr>
          <w:delText xml:space="preserve">could explain diverse and unusual phenomena observed in priming tasks. </w:delText>
        </w:r>
      </w:del>
    </w:p>
    <w:p w14:paraId="64C120EE" w14:textId="77777777" w:rsidR="00FD6895" w:rsidRDefault="00FD6895" w:rsidP="004C05D0">
      <w:pPr>
        <w:spacing w:after="0" w:line="480" w:lineRule="auto"/>
        <w:ind w:firstLine="720"/>
        <w:rPr>
          <w:ins w:id="216" w:author="Hilgard, Joseph" w:date="2017-01-24T14:02:00Z"/>
          <w:rFonts w:ascii="Times New Roman" w:hAnsi="Times New Roman" w:cs="Times New Roman"/>
          <w:sz w:val="24"/>
          <w:szCs w:val="24"/>
        </w:rPr>
      </w:pPr>
    </w:p>
    <w:p w14:paraId="52560894" w14:textId="735EF472" w:rsidR="00FD6895" w:rsidRPr="00FD6895" w:rsidRDefault="00FD6895" w:rsidP="00FD6895">
      <w:pPr>
        <w:spacing w:after="0" w:line="480" w:lineRule="auto"/>
        <w:rPr>
          <w:ins w:id="217" w:author="Hilgard, Joseph" w:date="2017-01-24T14:02:00Z"/>
          <w:rFonts w:ascii="Times New Roman" w:hAnsi="Times New Roman" w:cs="Times New Roman"/>
          <w:b/>
          <w:sz w:val="24"/>
          <w:szCs w:val="24"/>
          <w:rPrChange w:id="218" w:author="Hilgard, Joseph" w:date="2017-01-24T14:02:00Z">
            <w:rPr>
              <w:ins w:id="219" w:author="Hilgard, Joseph" w:date="2017-01-24T14:02:00Z"/>
              <w:rFonts w:ascii="Times New Roman" w:hAnsi="Times New Roman" w:cs="Times New Roman"/>
              <w:sz w:val="24"/>
              <w:szCs w:val="24"/>
            </w:rPr>
          </w:rPrChange>
        </w:rPr>
        <w:pPrChange w:id="220" w:author="Hilgard, Joseph" w:date="2017-01-24T14:02:00Z">
          <w:pPr>
            <w:spacing w:after="0" w:line="480" w:lineRule="auto"/>
            <w:ind w:firstLine="720"/>
          </w:pPr>
        </w:pPrChange>
      </w:pPr>
      <w:ins w:id="221" w:author="Hilgard, Joseph" w:date="2017-01-24T14:02:00Z">
        <w:r>
          <w:rPr>
            <w:rFonts w:ascii="Times New Roman" w:hAnsi="Times New Roman" w:cs="Times New Roman"/>
            <w:b/>
            <w:sz w:val="24"/>
            <w:szCs w:val="24"/>
          </w:rPr>
          <w:t>Past examples of possible RM contrast effects</w:t>
        </w:r>
      </w:ins>
    </w:p>
    <w:p w14:paraId="560B9F8E" w14:textId="4F9296B6" w:rsidR="007F4E68" w:rsidRDefault="005F2F32" w:rsidP="00F506F8">
      <w:pPr>
        <w:spacing w:after="0" w:line="480" w:lineRule="auto"/>
        <w:ind w:firstLine="720"/>
        <w:rPr>
          <w:rFonts w:ascii="Times New Roman" w:hAnsi="Times New Roman" w:cs="Times New Roman"/>
          <w:sz w:val="24"/>
          <w:szCs w:val="24"/>
        </w:rPr>
      </w:pPr>
      <w:del w:id="222" w:author="Hilgard, Joseph" w:date="2017-01-24T14:02:00Z">
        <w:r w:rsidDel="00FD6895">
          <w:rPr>
            <w:rFonts w:ascii="Times New Roman" w:hAnsi="Times New Roman" w:cs="Times New Roman"/>
            <w:sz w:val="24"/>
            <w:szCs w:val="24"/>
          </w:rPr>
          <w:delText>One unusual phenomenon observed in priming tasks is that o</w:delText>
        </w:r>
        <w:r w:rsidR="005D7128" w:rsidDel="00FD6895">
          <w:rPr>
            <w:rFonts w:ascii="Times New Roman" w:hAnsi="Times New Roman" w:cs="Times New Roman"/>
            <w:sz w:val="24"/>
            <w:szCs w:val="24"/>
          </w:rPr>
          <w:delText xml:space="preserve">bserved response biases do not always seem to represent </w:delText>
        </w:r>
        <w:r w:rsidR="00577A88" w:rsidDel="00FD6895">
          <w:rPr>
            <w:rFonts w:ascii="Times New Roman" w:hAnsi="Times New Roman" w:cs="Times New Roman"/>
            <w:sz w:val="24"/>
            <w:szCs w:val="24"/>
          </w:rPr>
          <w:delText xml:space="preserve">a pre-existing </w:delText>
        </w:r>
        <w:r w:rsidR="005D7128" w:rsidDel="00FD6895">
          <w:rPr>
            <w:rFonts w:ascii="Times New Roman" w:hAnsi="Times New Roman" w:cs="Times New Roman"/>
            <w:sz w:val="24"/>
            <w:szCs w:val="24"/>
          </w:rPr>
          <w:delText>implicit association</w:delText>
        </w:r>
      </w:del>
      <w:ins w:id="223" w:author="Hilgard, Joseph" w:date="2017-01-24T14:02:00Z">
        <w:r w:rsidR="00FD6895">
          <w:rPr>
            <w:rFonts w:ascii="Times New Roman" w:hAnsi="Times New Roman" w:cs="Times New Roman"/>
            <w:sz w:val="24"/>
            <w:szCs w:val="24"/>
          </w:rPr>
          <w:t xml:space="preserve">Previous </w:t>
        </w:r>
      </w:ins>
      <w:ins w:id="224" w:author="Hilgard, Joseph" w:date="2017-01-24T14:04:00Z">
        <w:r w:rsidR="00FD6895">
          <w:rPr>
            <w:rFonts w:ascii="Times New Roman" w:hAnsi="Times New Roman" w:cs="Times New Roman"/>
            <w:sz w:val="24"/>
            <w:szCs w:val="24"/>
          </w:rPr>
          <w:t>research using the WIT suggests the influence of RM contrast effects</w:t>
        </w:r>
      </w:ins>
      <w:r w:rsidR="005D7128">
        <w:rPr>
          <w:rFonts w:ascii="Times New Roman" w:hAnsi="Times New Roman" w:cs="Times New Roman"/>
          <w:sz w:val="24"/>
          <w:szCs w:val="24"/>
        </w:rPr>
        <w:t>.</w:t>
      </w:r>
      <w:r w:rsidR="00765115">
        <w:rPr>
          <w:rFonts w:ascii="Times New Roman" w:hAnsi="Times New Roman" w:cs="Times New Roman"/>
          <w:sz w:val="24"/>
          <w:szCs w:val="24"/>
        </w:rPr>
        <w:t xml:space="preserve"> </w:t>
      </w:r>
      <w:r w:rsidR="005D7128">
        <w:rPr>
          <w:rFonts w:ascii="Times New Roman" w:hAnsi="Times New Roman" w:cs="Times New Roman"/>
          <w:sz w:val="24"/>
          <w:szCs w:val="24"/>
        </w:rPr>
        <w:t xml:space="preserve"> </w:t>
      </w:r>
      <w:r w:rsidR="00C970F2">
        <w:rPr>
          <w:rFonts w:ascii="Times New Roman" w:hAnsi="Times New Roman" w:cs="Times New Roman"/>
          <w:sz w:val="24"/>
          <w:szCs w:val="24"/>
        </w:rPr>
        <w:t xml:space="preserve">For example, </w:t>
      </w:r>
      <w:del w:id="225" w:author="Hilgard, Joseph" w:date="2017-01-24T14:04:00Z">
        <w:r w:rsidR="00C970F2" w:rsidDel="00FD6895">
          <w:rPr>
            <w:rFonts w:ascii="Times New Roman" w:hAnsi="Times New Roman" w:cs="Times New Roman"/>
            <w:sz w:val="24"/>
            <w:szCs w:val="24"/>
          </w:rPr>
          <w:delText xml:space="preserve">a common observation in the WIT </w:delText>
        </w:r>
      </w:del>
      <w:ins w:id="226" w:author="Hilgard, Joseph" w:date="2017-01-24T14:07:00Z">
        <w:r w:rsidR="00FD6895">
          <w:rPr>
            <w:rFonts w:ascii="Times New Roman" w:hAnsi="Times New Roman" w:cs="Times New Roman"/>
            <w:sz w:val="24"/>
            <w:szCs w:val="24"/>
          </w:rPr>
          <w:t>research finds</w:t>
        </w:r>
      </w:ins>
      <w:ins w:id="227" w:author="Hilgard, Joseph" w:date="2017-01-24T14:04:00Z">
        <w:r w:rsidR="00FD6895">
          <w:rPr>
            <w:rFonts w:ascii="Times New Roman" w:hAnsi="Times New Roman" w:cs="Times New Roman"/>
            <w:sz w:val="24"/>
            <w:szCs w:val="24"/>
          </w:rPr>
          <w:t xml:space="preserve"> </w:t>
        </w:r>
      </w:ins>
      <w:del w:id="228" w:author="Hilgard, Joseph" w:date="2017-01-24T14:04:00Z">
        <w:r w:rsidR="00C970F2" w:rsidDel="00FD6895">
          <w:rPr>
            <w:rFonts w:ascii="Times New Roman" w:hAnsi="Times New Roman" w:cs="Times New Roman"/>
            <w:sz w:val="24"/>
            <w:szCs w:val="24"/>
          </w:rPr>
          <w:delText xml:space="preserve">is </w:delText>
        </w:r>
      </w:del>
      <w:r w:rsidR="00C970F2">
        <w:rPr>
          <w:rFonts w:ascii="Times New Roman" w:hAnsi="Times New Roman" w:cs="Times New Roman"/>
          <w:sz w:val="24"/>
          <w:szCs w:val="24"/>
        </w:rPr>
        <w:t>that White primes facilitate “tool” responses</w:t>
      </w:r>
      <w:ins w:id="229" w:author="Hilgard, Joseph" w:date="2017-01-24T14:04:00Z">
        <w:r w:rsidR="00FD6895">
          <w:rPr>
            <w:rFonts w:ascii="Times New Roman" w:hAnsi="Times New Roman" w:cs="Times New Roman"/>
            <w:sz w:val="24"/>
            <w:szCs w:val="24"/>
          </w:rPr>
          <w:t>. That is,</w:t>
        </w:r>
      </w:ins>
      <w:del w:id="230" w:author="Hilgard, Joseph" w:date="2017-01-24T14:04:00Z">
        <w:r w:rsidR="003F6401" w:rsidDel="00FD6895">
          <w:rPr>
            <w:rFonts w:ascii="Times New Roman" w:hAnsi="Times New Roman" w:cs="Times New Roman"/>
            <w:sz w:val="24"/>
            <w:szCs w:val="24"/>
          </w:rPr>
          <w:delText>;</w:delText>
        </w:r>
      </w:del>
      <w:r w:rsidR="00C80E11">
        <w:rPr>
          <w:rFonts w:ascii="Times New Roman" w:hAnsi="Times New Roman" w:cs="Times New Roman"/>
          <w:sz w:val="24"/>
          <w:szCs w:val="24"/>
        </w:rPr>
        <w:t xml:space="preserve"> following </w:t>
      </w:r>
      <w:r w:rsidR="00577A88">
        <w:rPr>
          <w:rFonts w:ascii="Times New Roman" w:hAnsi="Times New Roman" w:cs="Times New Roman"/>
          <w:sz w:val="24"/>
          <w:szCs w:val="24"/>
        </w:rPr>
        <w:t xml:space="preserve">a </w:t>
      </w:r>
      <w:r w:rsidR="00C80E11">
        <w:rPr>
          <w:rFonts w:ascii="Times New Roman" w:hAnsi="Times New Roman" w:cs="Times New Roman"/>
          <w:sz w:val="24"/>
          <w:szCs w:val="24"/>
        </w:rPr>
        <w:t>White face prime</w:t>
      </w:r>
      <w:r w:rsidR="00C51EE1">
        <w:rPr>
          <w:rFonts w:ascii="Times New Roman" w:hAnsi="Times New Roman" w:cs="Times New Roman"/>
          <w:sz w:val="24"/>
          <w:szCs w:val="24"/>
        </w:rPr>
        <w:t>,</w:t>
      </w:r>
      <w:r w:rsidR="00C80E11">
        <w:rPr>
          <w:rFonts w:ascii="Times New Roman" w:hAnsi="Times New Roman" w:cs="Times New Roman"/>
          <w:sz w:val="24"/>
          <w:szCs w:val="24"/>
        </w:rPr>
        <w:t xml:space="preserve"> respondents </w:t>
      </w:r>
      <w:del w:id="231" w:author="Hilgard, Joseph" w:date="2017-01-24T14:05:00Z">
        <w:r w:rsidR="00C80E11" w:rsidDel="00FD6895">
          <w:rPr>
            <w:rFonts w:ascii="Times New Roman" w:hAnsi="Times New Roman" w:cs="Times New Roman"/>
            <w:sz w:val="24"/>
            <w:szCs w:val="24"/>
          </w:rPr>
          <w:delText xml:space="preserve">generally </w:delText>
        </w:r>
      </w:del>
      <w:r w:rsidR="00C80E11">
        <w:rPr>
          <w:rFonts w:ascii="Times New Roman" w:hAnsi="Times New Roman" w:cs="Times New Roman"/>
          <w:sz w:val="24"/>
          <w:szCs w:val="24"/>
        </w:rPr>
        <w:t>are more accurate in responding to tool targets compared to gun targets (</w:t>
      </w:r>
      <w:r w:rsidR="000127EC">
        <w:rPr>
          <w:rFonts w:ascii="Times New Roman" w:hAnsi="Times New Roman" w:cs="Times New Roman"/>
          <w:sz w:val="24"/>
          <w:szCs w:val="24"/>
        </w:rPr>
        <w:t>Amodio et al., 2004</w:t>
      </w:r>
      <w:r w:rsidR="00D63F88">
        <w:rPr>
          <w:rFonts w:ascii="Times New Roman" w:hAnsi="Times New Roman" w:cs="Times New Roman"/>
          <w:sz w:val="24"/>
          <w:szCs w:val="24"/>
        </w:rPr>
        <w:t>, 2008</w:t>
      </w:r>
      <w:r w:rsidR="00C80E11">
        <w:rPr>
          <w:rFonts w:ascii="Times New Roman" w:hAnsi="Times New Roman" w:cs="Times New Roman"/>
          <w:sz w:val="24"/>
          <w:szCs w:val="24"/>
        </w:rPr>
        <w:t>;</w:t>
      </w:r>
      <w:r w:rsidR="000127EC">
        <w:rPr>
          <w:rFonts w:ascii="Times New Roman" w:hAnsi="Times New Roman" w:cs="Times New Roman"/>
          <w:sz w:val="24"/>
          <w:szCs w:val="24"/>
        </w:rPr>
        <w:t xml:space="preserve"> </w:t>
      </w:r>
      <w:r w:rsidR="00CC0FFD">
        <w:rPr>
          <w:rFonts w:ascii="Times New Roman" w:hAnsi="Times New Roman" w:cs="Times New Roman"/>
          <w:sz w:val="24"/>
          <w:szCs w:val="24"/>
        </w:rPr>
        <w:t xml:space="preserve">Payne, 2001; </w:t>
      </w:r>
      <w:r w:rsidR="000127EC">
        <w:rPr>
          <w:rFonts w:ascii="Times New Roman" w:hAnsi="Times New Roman" w:cs="Times New Roman"/>
          <w:sz w:val="24"/>
          <w:szCs w:val="24"/>
        </w:rPr>
        <w:t>Payne</w:t>
      </w:r>
      <w:r w:rsidR="00EA7C6C">
        <w:rPr>
          <w:rFonts w:ascii="Times New Roman" w:hAnsi="Times New Roman" w:cs="Times New Roman"/>
          <w:sz w:val="24"/>
          <w:szCs w:val="24"/>
        </w:rPr>
        <w:t xml:space="preserve"> et al.</w:t>
      </w:r>
      <w:r w:rsidR="00CC0FFD">
        <w:rPr>
          <w:rFonts w:ascii="Times New Roman" w:hAnsi="Times New Roman" w:cs="Times New Roman"/>
          <w:sz w:val="24"/>
          <w:szCs w:val="24"/>
        </w:rPr>
        <w:t>,</w:t>
      </w:r>
      <w:r w:rsidR="000127EC">
        <w:rPr>
          <w:rFonts w:ascii="Times New Roman" w:hAnsi="Times New Roman" w:cs="Times New Roman"/>
          <w:sz w:val="24"/>
          <w:szCs w:val="24"/>
        </w:rPr>
        <w:t xml:space="preserve"> 2002</w:t>
      </w:r>
      <w:r w:rsidR="00CC0FFD">
        <w:rPr>
          <w:rFonts w:ascii="Times New Roman" w:hAnsi="Times New Roman" w:cs="Times New Roman"/>
          <w:sz w:val="24"/>
          <w:szCs w:val="24"/>
        </w:rPr>
        <w:t>; Stewart &amp; Payne, 2008</w:t>
      </w:r>
      <w:r w:rsidR="00C80E11">
        <w:rPr>
          <w:rFonts w:ascii="Times New Roman" w:hAnsi="Times New Roman" w:cs="Times New Roman"/>
          <w:sz w:val="24"/>
          <w:szCs w:val="24"/>
        </w:rPr>
        <w:t xml:space="preserve">).  Whereas </w:t>
      </w:r>
      <w:r w:rsidR="00C970F2">
        <w:rPr>
          <w:rFonts w:ascii="Times New Roman" w:hAnsi="Times New Roman" w:cs="Times New Roman"/>
          <w:sz w:val="24"/>
          <w:szCs w:val="24"/>
        </w:rPr>
        <w:t xml:space="preserve">an </w:t>
      </w:r>
      <w:r w:rsidR="00C80E11">
        <w:rPr>
          <w:rFonts w:ascii="Times New Roman" w:hAnsi="Times New Roman" w:cs="Times New Roman"/>
          <w:sz w:val="24"/>
          <w:szCs w:val="24"/>
        </w:rPr>
        <w:t>association between Blacks and guns is expected on the basis of prevailing racial stereotypes</w:t>
      </w:r>
      <w:r w:rsidR="00C970F2">
        <w:rPr>
          <w:rFonts w:ascii="Times New Roman" w:hAnsi="Times New Roman" w:cs="Times New Roman"/>
          <w:sz w:val="24"/>
          <w:szCs w:val="24"/>
        </w:rPr>
        <w:t xml:space="preserve">, </w:t>
      </w:r>
      <w:r w:rsidR="00C970F2">
        <w:rPr>
          <w:rFonts w:ascii="Times New Roman" w:hAnsi="Times New Roman" w:cs="Times New Roman"/>
          <w:sz w:val="24"/>
          <w:szCs w:val="24"/>
        </w:rPr>
        <w:lastRenderedPageBreak/>
        <w:t xml:space="preserve">it is less clear what causes the White-tool association. </w:t>
      </w:r>
      <w:r w:rsidR="00C80E11">
        <w:rPr>
          <w:rFonts w:ascii="Times New Roman" w:hAnsi="Times New Roman" w:cs="Times New Roman"/>
          <w:sz w:val="24"/>
          <w:szCs w:val="24"/>
        </w:rPr>
        <w:t xml:space="preserve"> </w:t>
      </w:r>
      <w:ins w:id="232" w:author="Hilgard, Joseph" w:date="2017-01-24T14:05:00Z">
        <w:r w:rsidR="00FD6895">
          <w:rPr>
            <w:rFonts w:ascii="Times New Roman" w:hAnsi="Times New Roman" w:cs="Times New Roman"/>
            <w:sz w:val="24"/>
            <w:szCs w:val="24"/>
          </w:rPr>
          <w:t xml:space="preserve">Interpreting this directly as an implicit association </w:t>
        </w:r>
      </w:ins>
      <w:ins w:id="233" w:author="Hilgard, Joseph" w:date="2017-01-24T14:06:00Z">
        <w:r w:rsidR="00FD6895">
          <w:rPr>
            <w:rFonts w:ascii="Times New Roman" w:hAnsi="Times New Roman" w:cs="Times New Roman"/>
            <w:sz w:val="24"/>
            <w:szCs w:val="24"/>
          </w:rPr>
          <w:t xml:space="preserve">would indicate a </w:t>
        </w:r>
      </w:ins>
      <w:del w:id="234" w:author="Hilgard, Joseph" w:date="2017-01-24T14:06:00Z">
        <w:r w:rsidR="00C80E11" w:rsidDel="00FD6895">
          <w:rPr>
            <w:rFonts w:ascii="Times New Roman" w:hAnsi="Times New Roman" w:cs="Times New Roman"/>
            <w:sz w:val="24"/>
            <w:szCs w:val="24"/>
          </w:rPr>
          <w:delText xml:space="preserve">To the extent that responses in the WIT (and similar tasks) reveal biased implicit associations, the White-tool association requires an explanation in terms of some prevailing </w:delText>
        </w:r>
      </w:del>
      <w:r w:rsidR="00C80E11">
        <w:rPr>
          <w:rFonts w:ascii="Times New Roman" w:hAnsi="Times New Roman" w:cs="Times New Roman"/>
          <w:sz w:val="24"/>
          <w:szCs w:val="24"/>
        </w:rPr>
        <w:t>stereotype linking Whites with tool use</w:t>
      </w:r>
      <w:r w:rsidR="007D69CC">
        <w:rPr>
          <w:rFonts w:ascii="Times New Roman" w:hAnsi="Times New Roman" w:cs="Times New Roman"/>
          <w:sz w:val="24"/>
          <w:szCs w:val="24"/>
        </w:rPr>
        <w:t xml:space="preserve"> or manual labor</w:t>
      </w:r>
      <w:r w:rsidR="005D4954">
        <w:rPr>
          <w:rFonts w:ascii="Times New Roman" w:hAnsi="Times New Roman" w:cs="Times New Roman"/>
          <w:sz w:val="24"/>
          <w:szCs w:val="24"/>
        </w:rPr>
        <w:t xml:space="preserve">, or at least a stereotype </w:t>
      </w:r>
      <w:r w:rsidR="006062F8">
        <w:rPr>
          <w:rFonts w:ascii="Times New Roman" w:hAnsi="Times New Roman" w:cs="Times New Roman"/>
          <w:sz w:val="24"/>
          <w:szCs w:val="24"/>
        </w:rPr>
        <w:t>that</w:t>
      </w:r>
      <w:r w:rsidR="005D4954">
        <w:rPr>
          <w:rFonts w:ascii="Times New Roman" w:hAnsi="Times New Roman" w:cs="Times New Roman"/>
          <w:sz w:val="24"/>
          <w:szCs w:val="24"/>
        </w:rPr>
        <w:t xml:space="preserve"> inhibits the association of Whites with guns</w:t>
      </w:r>
      <w:r w:rsidR="00C80E11">
        <w:rPr>
          <w:rFonts w:ascii="Times New Roman" w:hAnsi="Times New Roman" w:cs="Times New Roman"/>
          <w:sz w:val="24"/>
          <w:szCs w:val="24"/>
        </w:rPr>
        <w:t>.  Although this is possible, no such stereotypic association</w:t>
      </w:r>
      <w:r w:rsidR="00577A88">
        <w:rPr>
          <w:rFonts w:ascii="Times New Roman" w:hAnsi="Times New Roman" w:cs="Times New Roman"/>
          <w:sz w:val="24"/>
          <w:szCs w:val="24"/>
        </w:rPr>
        <w:t xml:space="preserve"> has been reported in the research literature</w:t>
      </w:r>
      <w:r w:rsidR="00C80E11">
        <w:rPr>
          <w:rFonts w:ascii="Times New Roman" w:hAnsi="Times New Roman" w:cs="Times New Roman"/>
          <w:sz w:val="24"/>
          <w:szCs w:val="24"/>
        </w:rPr>
        <w:t xml:space="preserve">. </w:t>
      </w:r>
    </w:p>
    <w:p w14:paraId="16F4FA4F" w14:textId="24C89C44" w:rsidR="000127EC" w:rsidRDefault="000127EC" w:rsidP="000127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del w:id="235" w:author="Hilgard, Joseph" w:date="2017-01-24T14:16:00Z">
        <w:r w:rsidDel="00F745AD">
          <w:rPr>
            <w:rFonts w:ascii="Times New Roman" w:hAnsi="Times New Roman" w:cs="Times New Roman"/>
            <w:sz w:val="24"/>
            <w:szCs w:val="24"/>
          </w:rPr>
          <w:delText xml:space="preserve">n especially perplexing </w:delText>
        </w:r>
        <w:r w:rsidR="005E2817" w:rsidDel="00F745AD">
          <w:rPr>
            <w:rFonts w:ascii="Times New Roman" w:hAnsi="Times New Roman" w:cs="Times New Roman"/>
            <w:sz w:val="24"/>
            <w:szCs w:val="24"/>
          </w:rPr>
          <w:delText>and</w:delText>
        </w:r>
      </w:del>
      <w:ins w:id="236" w:author="Hilgard, Joseph" w:date="2017-01-24T14:16:00Z">
        <w:r w:rsidR="00F745AD">
          <w:rPr>
            <w:rFonts w:ascii="Times New Roman" w:hAnsi="Times New Roman" w:cs="Times New Roman"/>
            <w:sz w:val="24"/>
            <w:szCs w:val="24"/>
          </w:rPr>
          <w:t xml:space="preserve"> similarly</w:t>
        </w:r>
      </w:ins>
      <w:r w:rsidR="005E2817">
        <w:rPr>
          <w:rFonts w:ascii="Times New Roman" w:hAnsi="Times New Roman" w:cs="Times New Roman"/>
          <w:sz w:val="24"/>
          <w:szCs w:val="24"/>
        </w:rPr>
        <w:t xml:space="preserve"> </w:t>
      </w:r>
      <w:del w:id="237" w:author="Hilgard, Joseph" w:date="2017-01-24T14:16:00Z">
        <w:r w:rsidR="005E2817" w:rsidDel="00F745AD">
          <w:rPr>
            <w:rFonts w:ascii="Times New Roman" w:hAnsi="Times New Roman" w:cs="Times New Roman"/>
            <w:sz w:val="24"/>
            <w:szCs w:val="24"/>
          </w:rPr>
          <w:delText xml:space="preserve">implausible </w:delText>
        </w:r>
      </w:del>
      <w:ins w:id="238" w:author="Hilgard, Joseph" w:date="2017-01-24T14:16:00Z">
        <w:r w:rsidR="00F745AD">
          <w:rPr>
            <w:rFonts w:ascii="Times New Roman" w:hAnsi="Times New Roman" w:cs="Times New Roman"/>
            <w:sz w:val="24"/>
            <w:szCs w:val="24"/>
          </w:rPr>
          <w:t xml:space="preserve">curious </w:t>
        </w:r>
      </w:ins>
      <w:r w:rsidR="005E2817">
        <w:rPr>
          <w:rFonts w:ascii="Times New Roman" w:hAnsi="Times New Roman" w:cs="Times New Roman"/>
          <w:sz w:val="24"/>
          <w:szCs w:val="24"/>
        </w:rPr>
        <w:t>pair of associations</w:t>
      </w:r>
      <w:r>
        <w:rPr>
          <w:rFonts w:ascii="Times New Roman" w:hAnsi="Times New Roman" w:cs="Times New Roman"/>
          <w:sz w:val="24"/>
          <w:szCs w:val="24"/>
        </w:rPr>
        <w:t xml:space="preserve"> </w:t>
      </w:r>
      <w:r w:rsidR="00C51EE1">
        <w:rPr>
          <w:rFonts w:ascii="Times New Roman" w:hAnsi="Times New Roman" w:cs="Times New Roman"/>
          <w:sz w:val="24"/>
          <w:szCs w:val="24"/>
        </w:rPr>
        <w:t>was</w:t>
      </w:r>
      <w:r>
        <w:rPr>
          <w:rFonts w:ascii="Times New Roman" w:hAnsi="Times New Roman" w:cs="Times New Roman"/>
          <w:sz w:val="24"/>
          <w:szCs w:val="24"/>
        </w:rPr>
        <w:t xml:space="preserve"> </w:t>
      </w:r>
      <w:del w:id="239" w:author="Hilgard, Joseph" w:date="2017-01-24T14:16:00Z">
        <w:r w:rsidDel="00F745AD">
          <w:rPr>
            <w:rFonts w:ascii="Times New Roman" w:hAnsi="Times New Roman" w:cs="Times New Roman"/>
            <w:sz w:val="24"/>
            <w:szCs w:val="24"/>
          </w:rPr>
          <w:delText xml:space="preserve">found </w:delText>
        </w:r>
      </w:del>
      <w:ins w:id="240" w:author="Hilgard, Joseph" w:date="2017-01-24T14:16:00Z">
        <w:r w:rsidR="00F745AD">
          <w:rPr>
            <w:rFonts w:ascii="Times New Roman" w:hAnsi="Times New Roman" w:cs="Times New Roman"/>
            <w:sz w:val="24"/>
            <w:szCs w:val="24"/>
          </w:rPr>
          <w:t xml:space="preserve">observed </w:t>
        </w:r>
      </w:ins>
      <w:r w:rsidR="008A1827">
        <w:rPr>
          <w:rFonts w:ascii="Times New Roman" w:hAnsi="Times New Roman" w:cs="Times New Roman"/>
          <w:sz w:val="24"/>
          <w:szCs w:val="24"/>
        </w:rPr>
        <w:t>by</w:t>
      </w:r>
      <w:r>
        <w:rPr>
          <w:rFonts w:ascii="Times New Roman" w:hAnsi="Times New Roman" w:cs="Times New Roman"/>
          <w:sz w:val="24"/>
          <w:szCs w:val="24"/>
        </w:rPr>
        <w:t xml:space="preserve"> Judd, Blair, and Chapleau (2003), </w:t>
      </w:r>
      <w:r w:rsidR="008A1827">
        <w:rPr>
          <w:rFonts w:ascii="Times New Roman" w:hAnsi="Times New Roman" w:cs="Times New Roman"/>
          <w:sz w:val="24"/>
          <w:szCs w:val="24"/>
        </w:rPr>
        <w:t xml:space="preserve">who </w:t>
      </w:r>
      <w:r>
        <w:rPr>
          <w:rFonts w:ascii="Times New Roman" w:hAnsi="Times New Roman" w:cs="Times New Roman"/>
          <w:sz w:val="24"/>
          <w:szCs w:val="24"/>
        </w:rPr>
        <w:t xml:space="preserve">used modified forms of the WIT in an attempt to </w:t>
      </w:r>
      <w:r w:rsidR="00EF1543">
        <w:rPr>
          <w:rFonts w:ascii="Times New Roman" w:hAnsi="Times New Roman" w:cs="Times New Roman"/>
          <w:sz w:val="24"/>
          <w:szCs w:val="24"/>
        </w:rPr>
        <w:t>determin</w:t>
      </w:r>
      <w:r w:rsidR="00B67E96">
        <w:rPr>
          <w:rFonts w:ascii="Times New Roman" w:hAnsi="Times New Roman" w:cs="Times New Roman"/>
          <w:sz w:val="24"/>
          <w:szCs w:val="24"/>
        </w:rPr>
        <w:t>e</w:t>
      </w:r>
      <w:r w:rsidR="00EF1543">
        <w:rPr>
          <w:rFonts w:ascii="Times New Roman" w:hAnsi="Times New Roman" w:cs="Times New Roman"/>
          <w:sz w:val="24"/>
          <w:szCs w:val="24"/>
        </w:rPr>
        <w:t xml:space="preserve"> whether response bias in the WIT was the result of stereotypic associations</w:t>
      </w:r>
      <w:r>
        <w:rPr>
          <w:rFonts w:ascii="Times New Roman" w:hAnsi="Times New Roman" w:cs="Times New Roman"/>
          <w:sz w:val="24"/>
          <w:szCs w:val="24"/>
        </w:rPr>
        <w:t xml:space="preserve"> </w:t>
      </w:r>
      <w:r w:rsidR="00EF1543">
        <w:rPr>
          <w:rFonts w:ascii="Times New Roman" w:hAnsi="Times New Roman" w:cs="Times New Roman"/>
          <w:sz w:val="24"/>
          <w:szCs w:val="24"/>
        </w:rPr>
        <w:t>(i.e.</w:t>
      </w:r>
      <w:r w:rsidR="00D63F88">
        <w:rPr>
          <w:rFonts w:ascii="Times New Roman" w:hAnsi="Times New Roman" w:cs="Times New Roman"/>
          <w:sz w:val="24"/>
          <w:szCs w:val="24"/>
        </w:rPr>
        <w:t>,</w:t>
      </w:r>
      <w:r w:rsidR="00EF1543">
        <w:rPr>
          <w:rFonts w:ascii="Times New Roman" w:hAnsi="Times New Roman" w:cs="Times New Roman"/>
          <w:sz w:val="24"/>
          <w:szCs w:val="24"/>
        </w:rPr>
        <w:t xml:space="preserve"> between Blacks and gun violence) or a more general negative evaluative association</w:t>
      </w:r>
      <w:r>
        <w:rPr>
          <w:rFonts w:ascii="Times New Roman" w:hAnsi="Times New Roman" w:cs="Times New Roman"/>
          <w:sz w:val="24"/>
          <w:szCs w:val="24"/>
        </w:rPr>
        <w:t>.</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In these modified tasks, the gun</w:t>
      </w:r>
      <w:r w:rsidR="005E2817">
        <w:rPr>
          <w:rFonts w:ascii="Times New Roman" w:hAnsi="Times New Roman" w:cs="Times New Roman"/>
          <w:sz w:val="24"/>
          <w:szCs w:val="24"/>
        </w:rPr>
        <w:t xml:space="preserve"> and </w:t>
      </w:r>
      <w:r>
        <w:rPr>
          <w:rFonts w:ascii="Times New Roman" w:hAnsi="Times New Roman" w:cs="Times New Roman"/>
          <w:sz w:val="24"/>
          <w:szCs w:val="24"/>
        </w:rPr>
        <w:t xml:space="preserve">tool </w:t>
      </w:r>
      <w:r w:rsidR="005E2817">
        <w:rPr>
          <w:rFonts w:ascii="Times New Roman" w:hAnsi="Times New Roman" w:cs="Times New Roman"/>
          <w:sz w:val="24"/>
          <w:szCs w:val="24"/>
        </w:rPr>
        <w:t>targets</w:t>
      </w:r>
      <w:r>
        <w:rPr>
          <w:rFonts w:ascii="Times New Roman" w:hAnsi="Times New Roman" w:cs="Times New Roman"/>
          <w:sz w:val="24"/>
          <w:szCs w:val="24"/>
        </w:rPr>
        <w:t xml:space="preserve"> </w:t>
      </w:r>
      <w:r w:rsidR="005D7128">
        <w:rPr>
          <w:rFonts w:ascii="Times New Roman" w:hAnsi="Times New Roman" w:cs="Times New Roman"/>
          <w:sz w:val="24"/>
          <w:szCs w:val="24"/>
        </w:rPr>
        <w:t xml:space="preserve">were replaced, in one block, by guns and insects, and, in the other block, by </w:t>
      </w:r>
      <w:r>
        <w:rPr>
          <w:rFonts w:ascii="Times New Roman" w:hAnsi="Times New Roman" w:cs="Times New Roman"/>
          <w:sz w:val="24"/>
          <w:szCs w:val="24"/>
        </w:rPr>
        <w:t>fruit</w:t>
      </w:r>
      <w:r w:rsidR="005E2817">
        <w:rPr>
          <w:rFonts w:ascii="Times New Roman" w:hAnsi="Times New Roman" w:cs="Times New Roman"/>
          <w:sz w:val="24"/>
          <w:szCs w:val="24"/>
        </w:rPr>
        <w:t xml:space="preserve">s and </w:t>
      </w:r>
      <w:r>
        <w:rPr>
          <w:rFonts w:ascii="Times New Roman" w:hAnsi="Times New Roman" w:cs="Times New Roman"/>
          <w:sz w:val="24"/>
          <w:szCs w:val="24"/>
        </w:rPr>
        <w:t>sports objects.</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Black primes significantly facilitated responses to guns over insects and sports objects over fruits, indicating that the priming effects were stereotypical and semantic, rather than evaluative, in nature. </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Bafflingly, White primes facilitated responses to insects </w:t>
      </w:r>
      <w:r w:rsidR="00063328">
        <w:rPr>
          <w:rFonts w:ascii="Times New Roman" w:hAnsi="Times New Roman" w:cs="Times New Roman"/>
          <w:sz w:val="24"/>
          <w:szCs w:val="24"/>
        </w:rPr>
        <w:t>relative to</w:t>
      </w:r>
      <w:r>
        <w:rPr>
          <w:rFonts w:ascii="Times New Roman" w:hAnsi="Times New Roman" w:cs="Times New Roman"/>
          <w:sz w:val="24"/>
          <w:szCs w:val="24"/>
        </w:rPr>
        <w:t xml:space="preserve"> guns, and fruits </w:t>
      </w:r>
      <w:r w:rsidR="00063328">
        <w:rPr>
          <w:rFonts w:ascii="Times New Roman" w:hAnsi="Times New Roman" w:cs="Times New Roman"/>
          <w:sz w:val="24"/>
          <w:szCs w:val="24"/>
        </w:rPr>
        <w:t>relative to</w:t>
      </w:r>
      <w:r>
        <w:rPr>
          <w:rFonts w:ascii="Times New Roman" w:hAnsi="Times New Roman" w:cs="Times New Roman"/>
          <w:sz w:val="24"/>
          <w:szCs w:val="24"/>
        </w:rPr>
        <w:t xml:space="preserve"> sports objects.</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w:t>
      </w:r>
      <w:r w:rsidR="005E2817">
        <w:rPr>
          <w:rFonts w:ascii="Times New Roman" w:hAnsi="Times New Roman" w:cs="Times New Roman"/>
          <w:sz w:val="24"/>
          <w:szCs w:val="24"/>
        </w:rPr>
        <w:t>As in the above apparent White-tool association, i</w:t>
      </w:r>
      <w:r>
        <w:rPr>
          <w:rFonts w:ascii="Times New Roman" w:hAnsi="Times New Roman" w:cs="Times New Roman"/>
          <w:sz w:val="24"/>
          <w:szCs w:val="24"/>
        </w:rPr>
        <w:t>t seems implausible that participants have latent stereotypic associations link</w:t>
      </w:r>
      <w:r w:rsidR="00D63F88">
        <w:rPr>
          <w:rFonts w:ascii="Times New Roman" w:hAnsi="Times New Roman" w:cs="Times New Roman"/>
          <w:sz w:val="24"/>
          <w:szCs w:val="24"/>
        </w:rPr>
        <w:t>ing</w:t>
      </w:r>
      <w:r>
        <w:rPr>
          <w:rFonts w:ascii="Times New Roman" w:hAnsi="Times New Roman" w:cs="Times New Roman"/>
          <w:sz w:val="24"/>
          <w:szCs w:val="24"/>
        </w:rPr>
        <w:t xml:space="preserve"> Whites with insects and fruits</w:t>
      </w:r>
      <w:r w:rsidR="00D63F88">
        <w:rPr>
          <w:rFonts w:ascii="Times New Roman" w:hAnsi="Times New Roman" w:cs="Times New Roman"/>
          <w:sz w:val="24"/>
          <w:szCs w:val="24"/>
        </w:rPr>
        <w:t>.</w:t>
      </w:r>
    </w:p>
    <w:p w14:paraId="4F335581" w14:textId="77777777" w:rsidR="000700F0" w:rsidRDefault="00A17BC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more likely </w:t>
      </w:r>
      <w:r w:rsidR="00325D43">
        <w:rPr>
          <w:rFonts w:ascii="Times New Roman" w:hAnsi="Times New Roman" w:cs="Times New Roman"/>
          <w:sz w:val="24"/>
          <w:szCs w:val="24"/>
        </w:rPr>
        <w:t xml:space="preserve">explanation for these </w:t>
      </w:r>
      <w:r w:rsidR="00D63F88">
        <w:rPr>
          <w:rFonts w:ascii="Times New Roman" w:hAnsi="Times New Roman" w:cs="Times New Roman"/>
          <w:sz w:val="24"/>
          <w:szCs w:val="24"/>
        </w:rPr>
        <w:t>patterns</w:t>
      </w:r>
      <w:r w:rsidR="00325D43">
        <w:rPr>
          <w:rFonts w:ascii="Times New Roman" w:hAnsi="Times New Roman" w:cs="Times New Roman"/>
          <w:sz w:val="24"/>
          <w:szCs w:val="24"/>
        </w:rPr>
        <w:t xml:space="preserve"> </w:t>
      </w:r>
      <w:r>
        <w:rPr>
          <w:rFonts w:ascii="Times New Roman" w:hAnsi="Times New Roman" w:cs="Times New Roman"/>
          <w:sz w:val="24"/>
          <w:szCs w:val="24"/>
        </w:rPr>
        <w:t xml:space="preserve">seems to be the presence of a </w:t>
      </w:r>
      <w:r w:rsidR="00F83441">
        <w:rPr>
          <w:rFonts w:ascii="Times New Roman" w:hAnsi="Times New Roman" w:cs="Times New Roman"/>
          <w:sz w:val="24"/>
          <w:szCs w:val="24"/>
        </w:rPr>
        <w:t>RM contrast effect.</w:t>
      </w:r>
      <w:r w:rsidR="00C970F2">
        <w:rPr>
          <w:rFonts w:ascii="Times New Roman" w:hAnsi="Times New Roman" w:cs="Times New Roman"/>
          <w:sz w:val="24"/>
          <w:szCs w:val="24"/>
        </w:rPr>
        <w:t xml:space="preserve"> </w:t>
      </w:r>
      <w:r w:rsidR="007D69CC">
        <w:rPr>
          <w:rFonts w:ascii="Times New Roman" w:hAnsi="Times New Roman" w:cs="Times New Roman"/>
          <w:sz w:val="24"/>
          <w:szCs w:val="24"/>
        </w:rPr>
        <w:t xml:space="preserve"> </w:t>
      </w:r>
      <w:r w:rsidR="00B67E96">
        <w:rPr>
          <w:rFonts w:ascii="Times New Roman" w:hAnsi="Times New Roman" w:cs="Times New Roman"/>
          <w:sz w:val="24"/>
          <w:szCs w:val="24"/>
        </w:rPr>
        <w:t>The RM contrast model would predict that, in each task, Black primes would be classified to the stereotypical response, i.e.</w:t>
      </w:r>
      <w:r w:rsidR="00D63F88">
        <w:rPr>
          <w:rFonts w:ascii="Times New Roman" w:hAnsi="Times New Roman" w:cs="Times New Roman"/>
          <w:sz w:val="24"/>
          <w:szCs w:val="24"/>
        </w:rPr>
        <w:t>,</w:t>
      </w:r>
      <w:r w:rsidR="00B67E96">
        <w:rPr>
          <w:rFonts w:ascii="Times New Roman" w:hAnsi="Times New Roman" w:cs="Times New Roman"/>
          <w:sz w:val="24"/>
          <w:szCs w:val="24"/>
        </w:rPr>
        <w:t xml:space="preserve"> guns and sports objects.  This would leave the White primes to be mapped onto the remaining response, causing the presentation of a White face to facilitate responses to insects and fruit.  The RM contrast phenomenon could thereby cause the illusion of an implicit association between a given prime and response.</w:t>
      </w:r>
    </w:p>
    <w:p w14:paraId="4A03C395" w14:textId="74290331" w:rsidR="00F745AD" w:rsidRDefault="005D7128" w:rsidP="000575C6">
      <w:pPr>
        <w:spacing w:after="0" w:line="480" w:lineRule="auto"/>
        <w:ind w:firstLine="720"/>
        <w:rPr>
          <w:ins w:id="241" w:author="Hilgard, Joseph" w:date="2017-01-24T14:17:00Z"/>
          <w:rFonts w:ascii="Times New Roman" w:hAnsi="Times New Roman" w:cs="Times New Roman"/>
          <w:sz w:val="24"/>
          <w:szCs w:val="24"/>
        </w:rPr>
      </w:pPr>
      <w:r>
        <w:rPr>
          <w:rFonts w:ascii="Times New Roman" w:hAnsi="Times New Roman" w:cs="Times New Roman"/>
          <w:b/>
          <w:sz w:val="24"/>
          <w:szCs w:val="24"/>
        </w:rPr>
        <w:t xml:space="preserve">RM contrast in implicit bias tasks.  </w:t>
      </w:r>
      <w:del w:id="242" w:author="Hilgard, Joseph" w:date="2017-01-24T14:18:00Z">
        <w:r w:rsidR="00B67E96" w:rsidDel="00F745AD">
          <w:rPr>
            <w:rFonts w:ascii="Times New Roman" w:hAnsi="Times New Roman" w:cs="Times New Roman"/>
            <w:sz w:val="24"/>
            <w:szCs w:val="24"/>
          </w:rPr>
          <w:delText>Although t</w:delText>
        </w:r>
      </w:del>
      <w:ins w:id="243" w:author="Hilgard, Joseph" w:date="2017-01-24T14:18:00Z">
        <w:r w:rsidR="00F745AD">
          <w:rPr>
            <w:rFonts w:ascii="Times New Roman" w:hAnsi="Times New Roman" w:cs="Times New Roman"/>
            <w:sz w:val="24"/>
            <w:szCs w:val="24"/>
          </w:rPr>
          <w:t>T</w:t>
        </w:r>
      </w:ins>
      <w:r w:rsidR="00B67E96">
        <w:rPr>
          <w:rFonts w:ascii="Times New Roman" w:hAnsi="Times New Roman" w:cs="Times New Roman"/>
          <w:sz w:val="24"/>
          <w:szCs w:val="24"/>
        </w:rPr>
        <w:t>hese studies suggest that RM contrast effects might play a role in stereotype priming tasks such as the WIT</w:t>
      </w:r>
      <w:ins w:id="244" w:author="Hilgard, Joseph" w:date="2017-01-24T14:18:00Z">
        <w:r w:rsidR="00F745AD">
          <w:rPr>
            <w:rFonts w:ascii="Times New Roman" w:hAnsi="Times New Roman" w:cs="Times New Roman"/>
            <w:sz w:val="24"/>
            <w:szCs w:val="24"/>
          </w:rPr>
          <w:t>.</w:t>
        </w:r>
      </w:ins>
      <w:del w:id="245" w:author="Hilgard, Joseph" w:date="2017-01-24T14:18:00Z">
        <w:r w:rsidR="00B67E96" w:rsidDel="00F745AD">
          <w:rPr>
            <w:rFonts w:ascii="Times New Roman" w:hAnsi="Times New Roman" w:cs="Times New Roman"/>
            <w:sz w:val="24"/>
            <w:szCs w:val="24"/>
          </w:rPr>
          <w:delText>,</w:delText>
        </w:r>
      </w:del>
      <w:r w:rsidR="00B67E96">
        <w:rPr>
          <w:rFonts w:ascii="Times New Roman" w:hAnsi="Times New Roman" w:cs="Times New Roman"/>
          <w:sz w:val="24"/>
          <w:szCs w:val="24"/>
        </w:rPr>
        <w:t xml:space="preserve"> </w:t>
      </w:r>
      <w:del w:id="246" w:author="Hilgard, Joseph" w:date="2017-01-24T14:18:00Z">
        <w:r w:rsidR="00B67E96" w:rsidDel="00F745AD">
          <w:rPr>
            <w:rFonts w:ascii="Times New Roman" w:hAnsi="Times New Roman" w:cs="Times New Roman"/>
            <w:sz w:val="24"/>
            <w:szCs w:val="24"/>
          </w:rPr>
          <w:delText xml:space="preserve">this notion has never been directly tested.  </w:delText>
        </w:r>
      </w:del>
      <w:ins w:id="247" w:author="Hilgard, Joseph" w:date="2017-01-24T14:18:00Z">
        <w:r w:rsidR="00F745AD">
          <w:rPr>
            <w:rFonts w:ascii="Times New Roman" w:hAnsi="Times New Roman" w:cs="Times New Roman"/>
            <w:sz w:val="24"/>
            <w:szCs w:val="24"/>
          </w:rPr>
          <w:t xml:space="preserve">If so, it may be inappropriate to </w:t>
        </w:r>
        <w:r w:rsidR="00F745AD">
          <w:rPr>
            <w:rFonts w:ascii="Times New Roman" w:hAnsi="Times New Roman" w:cs="Times New Roman"/>
            <w:sz w:val="24"/>
            <w:szCs w:val="24"/>
          </w:rPr>
          <w:lastRenderedPageBreak/>
          <w:t xml:space="preserve">interpret the </w:t>
        </w:r>
      </w:ins>
      <w:ins w:id="248" w:author="Hilgard, Joseph" w:date="2017-01-24T14:19:00Z">
        <w:r w:rsidR="00F745AD">
          <w:rPr>
            <w:rFonts w:ascii="Times New Roman" w:hAnsi="Times New Roman" w:cs="Times New Roman"/>
            <w:sz w:val="24"/>
            <w:szCs w:val="24"/>
          </w:rPr>
          <w:t xml:space="preserve">degree </w:t>
        </w:r>
      </w:ins>
      <w:ins w:id="249" w:author="Hilgard, Joseph" w:date="2017-01-24T14:20:00Z">
        <w:r w:rsidR="00F745AD">
          <w:rPr>
            <w:rFonts w:ascii="Times New Roman" w:hAnsi="Times New Roman" w:cs="Times New Roman"/>
            <w:sz w:val="24"/>
            <w:szCs w:val="24"/>
          </w:rPr>
          <w:t>of prime-target response facilitation or inhibition as a measure of absolute implicit association, because the apparent association between one prime and one target may depend on the</w:t>
        </w:r>
      </w:ins>
      <w:ins w:id="250" w:author="Hilgard, Joseph" w:date="2017-01-24T14:21:00Z">
        <w:r w:rsidR="00F745AD">
          <w:rPr>
            <w:rFonts w:ascii="Times New Roman" w:hAnsi="Times New Roman" w:cs="Times New Roman"/>
            <w:sz w:val="24"/>
            <w:szCs w:val="24"/>
          </w:rPr>
          <w:t xml:space="preserve"> categories represented by the other prime and other target.</w:t>
        </w:r>
      </w:ins>
      <w:ins w:id="251" w:author="Hilgard, Joseph" w:date="2017-01-24T14:19:00Z">
        <w:r w:rsidR="00F745AD">
          <w:rPr>
            <w:rFonts w:ascii="Times New Roman" w:hAnsi="Times New Roman" w:cs="Times New Roman"/>
            <w:sz w:val="24"/>
            <w:szCs w:val="24"/>
          </w:rPr>
          <w:t xml:space="preserve"> </w:t>
        </w:r>
      </w:ins>
      <w:ins w:id="252" w:author="Hilgard, Joseph" w:date="2017-01-24T14:21:00Z">
        <w:r w:rsidR="00F745AD">
          <w:rPr>
            <w:rFonts w:ascii="Times New Roman" w:hAnsi="Times New Roman" w:cs="Times New Roman"/>
            <w:sz w:val="24"/>
            <w:szCs w:val="24"/>
          </w:rPr>
          <w:t>Thus, RM contrast effects may confuse the interpretation of task results</w:t>
        </w:r>
      </w:ins>
      <w:ins w:id="253" w:author="Hilgard, Joseph" w:date="2017-01-24T14:23:00Z">
        <w:r w:rsidR="00F37DEA">
          <w:rPr>
            <w:rFonts w:ascii="Times New Roman" w:hAnsi="Times New Roman" w:cs="Times New Roman"/>
            <w:sz w:val="24"/>
            <w:szCs w:val="24"/>
          </w:rPr>
          <w:t>. However, investigations of RM contrast effects have, to date, been limited to affective priming tasks; it is not clear whether RM contrast effects generalize to the semantic domain.</w:t>
        </w:r>
      </w:ins>
    </w:p>
    <w:p w14:paraId="7F642787" w14:textId="1338AE9B" w:rsidR="00FB2EF0" w:rsidDel="00F745AD" w:rsidRDefault="00FB2EF0" w:rsidP="000575C6">
      <w:pPr>
        <w:spacing w:after="0" w:line="480" w:lineRule="auto"/>
        <w:ind w:firstLine="720"/>
        <w:rPr>
          <w:del w:id="254" w:author="Hilgard, Joseph" w:date="2017-01-24T14:21:00Z"/>
          <w:rFonts w:ascii="Times New Roman" w:hAnsi="Times New Roman" w:cs="Times New Roman"/>
          <w:sz w:val="24"/>
          <w:szCs w:val="24"/>
        </w:rPr>
      </w:pPr>
      <w:del w:id="255" w:author="Hilgard, Joseph" w:date="2017-01-24T14:21:00Z">
        <w:r w:rsidDel="00F745AD">
          <w:rPr>
            <w:rFonts w:ascii="Times New Roman" w:hAnsi="Times New Roman" w:cs="Times New Roman"/>
            <w:sz w:val="24"/>
            <w:szCs w:val="24"/>
          </w:rPr>
          <w:delText xml:space="preserve">The presence of RM contrast effects in the WIT would have important implications above and beyond explaining </w:delText>
        </w:r>
        <w:r w:rsidR="007D69CC" w:rsidDel="00F745AD">
          <w:rPr>
            <w:rFonts w:ascii="Times New Roman" w:hAnsi="Times New Roman" w:cs="Times New Roman"/>
            <w:sz w:val="24"/>
            <w:szCs w:val="24"/>
          </w:rPr>
          <w:delText xml:space="preserve">the </w:delText>
        </w:r>
        <w:r w:rsidR="005D4954" w:rsidDel="00F745AD">
          <w:rPr>
            <w:rFonts w:ascii="Times New Roman" w:hAnsi="Times New Roman" w:cs="Times New Roman"/>
            <w:sz w:val="24"/>
            <w:szCs w:val="24"/>
          </w:rPr>
          <w:delText xml:space="preserve">apparent </w:delText>
        </w:r>
        <w:r w:rsidR="00606B72" w:rsidDel="00F745AD">
          <w:rPr>
            <w:rFonts w:ascii="Times New Roman" w:hAnsi="Times New Roman" w:cs="Times New Roman"/>
            <w:sz w:val="24"/>
            <w:szCs w:val="24"/>
          </w:rPr>
          <w:delText>White-tool association.</w:delText>
        </w:r>
        <w:r w:rsidR="00765115" w:rsidDel="00F745AD">
          <w:rPr>
            <w:rFonts w:ascii="Times New Roman" w:hAnsi="Times New Roman" w:cs="Times New Roman"/>
            <w:sz w:val="24"/>
            <w:szCs w:val="24"/>
          </w:rPr>
          <w:delText xml:space="preserve"> </w:delText>
        </w:r>
        <w:r w:rsidR="00606B72" w:rsidDel="00F745AD">
          <w:rPr>
            <w:rFonts w:ascii="Times New Roman" w:hAnsi="Times New Roman" w:cs="Times New Roman"/>
            <w:sz w:val="24"/>
            <w:szCs w:val="24"/>
          </w:rPr>
          <w:delText xml:space="preserve"> </w:delText>
        </w:r>
      </w:del>
      <w:del w:id="256" w:author="Hilgard, Joseph" w:date="2016-09-27T14:47:00Z">
        <w:r w:rsidR="00606B72" w:rsidDel="008F296E">
          <w:rPr>
            <w:rFonts w:ascii="Times New Roman" w:hAnsi="Times New Roman" w:cs="Times New Roman"/>
            <w:sz w:val="24"/>
            <w:szCs w:val="24"/>
          </w:rPr>
          <w:delText xml:space="preserve">Implicit categorization and contrasts </w:delText>
        </w:r>
        <w:r w:rsidR="00697EC9" w:rsidDel="008F296E">
          <w:rPr>
            <w:rFonts w:ascii="Times New Roman" w:hAnsi="Times New Roman" w:cs="Times New Roman"/>
            <w:sz w:val="24"/>
            <w:szCs w:val="24"/>
          </w:rPr>
          <w:delText xml:space="preserve">could </w:delText>
        </w:r>
        <w:r w:rsidR="00606B72" w:rsidDel="008F296E">
          <w:rPr>
            <w:rFonts w:ascii="Times New Roman" w:hAnsi="Times New Roman" w:cs="Times New Roman"/>
            <w:sz w:val="24"/>
            <w:szCs w:val="24"/>
          </w:rPr>
          <w:delText xml:space="preserve">influence how </w:delText>
        </w:r>
        <w:r w:rsidR="00192745" w:rsidDel="008F296E">
          <w:rPr>
            <w:rFonts w:ascii="Times New Roman" w:hAnsi="Times New Roman" w:cs="Times New Roman"/>
            <w:sz w:val="24"/>
            <w:szCs w:val="24"/>
          </w:rPr>
          <w:delText xml:space="preserve">easily </w:delText>
        </w:r>
        <w:r w:rsidR="00606B72" w:rsidDel="008F296E">
          <w:rPr>
            <w:rFonts w:ascii="Times New Roman" w:hAnsi="Times New Roman" w:cs="Times New Roman"/>
            <w:sz w:val="24"/>
            <w:szCs w:val="24"/>
          </w:rPr>
          <w:delText xml:space="preserve">the WIT and tasks like it could be generalized to other groups. </w:delText>
        </w:r>
        <w:r w:rsidR="007D69CC" w:rsidDel="008F296E">
          <w:rPr>
            <w:rFonts w:ascii="Times New Roman" w:hAnsi="Times New Roman" w:cs="Times New Roman"/>
            <w:sz w:val="24"/>
            <w:szCs w:val="24"/>
          </w:rPr>
          <w:delText xml:space="preserve"> </w:delText>
        </w:r>
        <w:r w:rsidR="00606B72" w:rsidDel="008F296E">
          <w:rPr>
            <w:rFonts w:ascii="Times New Roman" w:hAnsi="Times New Roman" w:cs="Times New Roman"/>
            <w:sz w:val="24"/>
            <w:szCs w:val="24"/>
          </w:rPr>
          <w:delText xml:space="preserve">Whether participants are </w:delText>
        </w:r>
        <w:r w:rsidR="003F6401" w:rsidDel="008F296E">
          <w:rPr>
            <w:rFonts w:ascii="Times New Roman" w:hAnsi="Times New Roman" w:cs="Times New Roman"/>
            <w:sz w:val="24"/>
            <w:szCs w:val="24"/>
          </w:rPr>
          <w:delText xml:space="preserve">observed </w:delText>
        </w:r>
        <w:r w:rsidR="00606B72" w:rsidDel="008F296E">
          <w:rPr>
            <w:rFonts w:ascii="Times New Roman" w:hAnsi="Times New Roman" w:cs="Times New Roman"/>
            <w:sz w:val="24"/>
            <w:szCs w:val="24"/>
          </w:rPr>
          <w:delText xml:space="preserve">to associate Latinos with guns, for example, could depend on whether </w:delText>
        </w:r>
        <w:r w:rsidR="003F6401" w:rsidDel="008F296E">
          <w:rPr>
            <w:rFonts w:ascii="Times New Roman" w:hAnsi="Times New Roman" w:cs="Times New Roman"/>
            <w:sz w:val="24"/>
            <w:szCs w:val="24"/>
          </w:rPr>
          <w:delText xml:space="preserve">Latinos </w:delText>
        </w:r>
        <w:r w:rsidR="00606B72" w:rsidDel="008F296E">
          <w:rPr>
            <w:rFonts w:ascii="Times New Roman" w:hAnsi="Times New Roman" w:cs="Times New Roman"/>
            <w:sz w:val="24"/>
            <w:szCs w:val="24"/>
          </w:rPr>
          <w:delText xml:space="preserve">are compared with Blacks or </w:delText>
        </w:r>
        <w:r w:rsidR="007D69CC" w:rsidDel="008F296E">
          <w:rPr>
            <w:rFonts w:ascii="Times New Roman" w:hAnsi="Times New Roman" w:cs="Times New Roman"/>
            <w:sz w:val="24"/>
            <w:szCs w:val="24"/>
          </w:rPr>
          <w:delText xml:space="preserve">with </w:delText>
        </w:r>
        <w:r w:rsidR="00606B72" w:rsidDel="008F296E">
          <w:rPr>
            <w:rFonts w:ascii="Times New Roman" w:hAnsi="Times New Roman" w:cs="Times New Roman"/>
            <w:sz w:val="24"/>
            <w:szCs w:val="24"/>
          </w:rPr>
          <w:delText>Whites</w:delText>
        </w:r>
        <w:r w:rsidR="00E53476" w:rsidDel="008F296E">
          <w:rPr>
            <w:rFonts w:ascii="Times New Roman" w:hAnsi="Times New Roman" w:cs="Times New Roman"/>
            <w:sz w:val="24"/>
            <w:szCs w:val="24"/>
          </w:rPr>
          <w:delText>, with the RM model prediction being that Latinos will facilitate gun responses when compared to Whites but not Blacks</w:delText>
        </w:r>
        <w:r w:rsidR="00606B72" w:rsidDel="008F296E">
          <w:rPr>
            <w:rFonts w:ascii="Times New Roman" w:hAnsi="Times New Roman" w:cs="Times New Roman"/>
            <w:sz w:val="24"/>
            <w:szCs w:val="24"/>
          </w:rPr>
          <w:delText xml:space="preserve">. </w:delText>
        </w:r>
        <w:r w:rsidR="007D69CC" w:rsidDel="008F296E">
          <w:rPr>
            <w:rFonts w:ascii="Times New Roman" w:hAnsi="Times New Roman" w:cs="Times New Roman"/>
            <w:sz w:val="24"/>
            <w:szCs w:val="24"/>
          </w:rPr>
          <w:delText xml:space="preserve"> </w:delText>
        </w:r>
        <w:r w:rsidR="005D4954" w:rsidDel="008F296E">
          <w:rPr>
            <w:rFonts w:ascii="Times New Roman" w:hAnsi="Times New Roman" w:cs="Times New Roman"/>
            <w:sz w:val="24"/>
            <w:szCs w:val="24"/>
          </w:rPr>
          <w:delText>This prediction is generated by considering that Blacks are strongly stereotypically associated with guns, Latinos perhaps l</w:delText>
        </w:r>
        <w:r w:rsidR="00BA1F80" w:rsidDel="008F296E">
          <w:rPr>
            <w:rFonts w:ascii="Times New Roman" w:hAnsi="Times New Roman" w:cs="Times New Roman"/>
            <w:sz w:val="24"/>
            <w:szCs w:val="24"/>
          </w:rPr>
          <w:delText xml:space="preserve">ess so, and Whites </w:delText>
        </w:r>
        <w:r w:rsidR="005D7128" w:rsidDel="008F296E">
          <w:rPr>
            <w:rFonts w:ascii="Times New Roman" w:hAnsi="Times New Roman" w:cs="Times New Roman"/>
            <w:sz w:val="24"/>
            <w:szCs w:val="24"/>
          </w:rPr>
          <w:delText xml:space="preserve">likely the </w:delText>
        </w:r>
        <w:r w:rsidR="00BA1F80" w:rsidDel="008F296E">
          <w:rPr>
            <w:rFonts w:ascii="Times New Roman" w:hAnsi="Times New Roman" w:cs="Times New Roman"/>
            <w:sz w:val="24"/>
            <w:szCs w:val="24"/>
          </w:rPr>
          <w:delText>least of all.</w:delText>
        </w:r>
        <w:r w:rsidR="00765115" w:rsidDel="008F296E">
          <w:rPr>
            <w:rFonts w:ascii="Times New Roman" w:hAnsi="Times New Roman" w:cs="Times New Roman"/>
            <w:sz w:val="24"/>
            <w:szCs w:val="24"/>
          </w:rPr>
          <w:delText xml:space="preserve"> </w:delText>
        </w:r>
        <w:r w:rsidR="00BA1F80" w:rsidDel="008F296E">
          <w:rPr>
            <w:rFonts w:ascii="Times New Roman" w:hAnsi="Times New Roman" w:cs="Times New Roman"/>
            <w:sz w:val="24"/>
            <w:szCs w:val="24"/>
          </w:rPr>
          <w:delText xml:space="preserve"> Thus, </w:delText>
        </w:r>
        <w:r w:rsidR="00325D43" w:rsidDel="008F296E">
          <w:rPr>
            <w:rFonts w:ascii="Times New Roman" w:hAnsi="Times New Roman" w:cs="Times New Roman"/>
            <w:sz w:val="24"/>
            <w:szCs w:val="24"/>
          </w:rPr>
          <w:delText>in a WIT task that presents Black and Latino faces</w:delText>
        </w:r>
        <w:r w:rsidR="00BA1F80" w:rsidDel="008F296E">
          <w:rPr>
            <w:rFonts w:ascii="Times New Roman" w:hAnsi="Times New Roman" w:cs="Times New Roman"/>
            <w:sz w:val="24"/>
            <w:szCs w:val="24"/>
          </w:rPr>
          <w:delText>, the Black primes will occupy the “gun” response and contrast the Latino primes towards the “tool” response, whereas when compared to Whites, the Latino primes will occupy the “gun” response.</w:delText>
        </w:r>
        <w:r w:rsidR="005D4954" w:rsidDel="008F296E">
          <w:rPr>
            <w:rFonts w:ascii="Times New Roman" w:hAnsi="Times New Roman" w:cs="Times New Roman"/>
            <w:sz w:val="24"/>
            <w:szCs w:val="24"/>
          </w:rPr>
          <w:delText xml:space="preserve"> </w:delText>
        </w:r>
        <w:r w:rsidR="00A23CD7" w:rsidDel="008F296E">
          <w:rPr>
            <w:rFonts w:ascii="Times New Roman" w:hAnsi="Times New Roman" w:cs="Times New Roman"/>
            <w:sz w:val="24"/>
            <w:szCs w:val="24"/>
          </w:rPr>
          <w:delText xml:space="preserve">  </w:delText>
        </w:r>
      </w:del>
    </w:p>
    <w:p w14:paraId="404D54F0" w14:textId="448CF158" w:rsidR="003043E6" w:rsidRDefault="003043E6" w:rsidP="006A12A1">
      <w:pPr>
        <w:spacing w:before="240" w:after="0" w:line="480" w:lineRule="auto"/>
        <w:rPr>
          <w:rFonts w:ascii="Times New Roman" w:hAnsi="Times New Roman" w:cs="Times New Roman"/>
          <w:sz w:val="24"/>
          <w:szCs w:val="24"/>
        </w:rPr>
      </w:pPr>
      <w:r>
        <w:rPr>
          <w:rFonts w:ascii="Times New Roman" w:hAnsi="Times New Roman" w:cs="Times New Roman"/>
          <w:b/>
          <w:sz w:val="24"/>
          <w:szCs w:val="24"/>
        </w:rPr>
        <w:tab/>
      </w:r>
      <w:r w:rsidR="00BA1F80">
        <w:rPr>
          <w:rFonts w:ascii="Times New Roman" w:hAnsi="Times New Roman" w:cs="Times New Roman"/>
          <w:b/>
          <w:sz w:val="24"/>
          <w:szCs w:val="24"/>
        </w:rPr>
        <w:t xml:space="preserve">Process dissociation procedure. </w:t>
      </w:r>
      <w:r w:rsidR="00765115">
        <w:rPr>
          <w:rFonts w:ascii="Times New Roman" w:hAnsi="Times New Roman" w:cs="Times New Roman"/>
          <w:b/>
          <w:sz w:val="24"/>
          <w:szCs w:val="24"/>
        </w:rPr>
        <w:t xml:space="preserve"> </w:t>
      </w:r>
      <w:r w:rsidR="00544872">
        <w:rPr>
          <w:rFonts w:ascii="Times New Roman" w:hAnsi="Times New Roman" w:cs="Times New Roman"/>
          <w:sz w:val="24"/>
          <w:szCs w:val="24"/>
        </w:rPr>
        <w:t>In</w:t>
      </w:r>
      <w:r>
        <w:rPr>
          <w:rFonts w:ascii="Times New Roman" w:hAnsi="Times New Roman" w:cs="Times New Roman"/>
          <w:sz w:val="24"/>
          <w:szCs w:val="24"/>
        </w:rPr>
        <w:t xml:space="preserve"> addition to determining whether contrast effects can emerge for stereotypic associations in the WIT</w:t>
      </w:r>
      <w:r w:rsidR="00544872">
        <w:rPr>
          <w:rFonts w:ascii="Times New Roman" w:hAnsi="Times New Roman" w:cs="Times New Roman"/>
          <w:sz w:val="24"/>
          <w:szCs w:val="24"/>
        </w:rPr>
        <w:t>,</w:t>
      </w:r>
      <w:r w:rsidR="00A23CD7">
        <w:rPr>
          <w:rFonts w:ascii="Times New Roman" w:hAnsi="Times New Roman" w:cs="Times New Roman"/>
          <w:sz w:val="24"/>
          <w:szCs w:val="24"/>
        </w:rPr>
        <w:t xml:space="preserve"> </w:t>
      </w:r>
      <w:r w:rsidR="00BC79F5">
        <w:rPr>
          <w:rFonts w:ascii="Times New Roman" w:hAnsi="Times New Roman" w:cs="Times New Roman"/>
          <w:sz w:val="24"/>
          <w:szCs w:val="24"/>
        </w:rPr>
        <w:t xml:space="preserve">the current research aims to address whether such effects are </w:t>
      </w:r>
      <w:r>
        <w:rPr>
          <w:rFonts w:ascii="Times New Roman" w:hAnsi="Times New Roman" w:cs="Times New Roman"/>
          <w:sz w:val="24"/>
          <w:szCs w:val="24"/>
        </w:rPr>
        <w:t>the result of shifts in automatic bias</w:t>
      </w:r>
      <w:r w:rsidR="00BC79F5">
        <w:rPr>
          <w:rFonts w:ascii="Times New Roman" w:hAnsi="Times New Roman" w:cs="Times New Roman"/>
          <w:sz w:val="24"/>
          <w:szCs w:val="24"/>
        </w:rPr>
        <w:t xml:space="preserve"> </w:t>
      </w:r>
      <w:r>
        <w:rPr>
          <w:rFonts w:ascii="Times New Roman" w:hAnsi="Times New Roman" w:cs="Times New Roman"/>
          <w:sz w:val="24"/>
          <w:szCs w:val="24"/>
        </w:rPr>
        <w:t xml:space="preserve">or shifts in the degree to which participants control their responses. </w:t>
      </w:r>
      <w:r w:rsidR="00BC79F5">
        <w:rPr>
          <w:rFonts w:ascii="Times New Roman" w:hAnsi="Times New Roman" w:cs="Times New Roman"/>
          <w:sz w:val="24"/>
          <w:szCs w:val="24"/>
        </w:rPr>
        <w:t xml:space="preserve"> </w:t>
      </w:r>
      <w:r w:rsidR="00A23CD7">
        <w:rPr>
          <w:rFonts w:ascii="Times New Roman" w:hAnsi="Times New Roman" w:cs="Times New Roman"/>
          <w:sz w:val="24"/>
          <w:szCs w:val="24"/>
        </w:rPr>
        <w:t>It</w:t>
      </w:r>
      <w:r>
        <w:rPr>
          <w:rFonts w:ascii="Times New Roman" w:hAnsi="Times New Roman" w:cs="Times New Roman"/>
          <w:sz w:val="24"/>
          <w:szCs w:val="24"/>
        </w:rPr>
        <w:t xml:space="preserve"> is now widely recognized that responses in any given </w:t>
      </w:r>
      <w:r w:rsidR="007D69CC">
        <w:rPr>
          <w:rFonts w:ascii="Times New Roman" w:hAnsi="Times New Roman" w:cs="Times New Roman"/>
          <w:sz w:val="24"/>
          <w:szCs w:val="24"/>
        </w:rPr>
        <w:t xml:space="preserve">“implicit” </w:t>
      </w:r>
      <w:r>
        <w:rPr>
          <w:rFonts w:ascii="Times New Roman" w:hAnsi="Times New Roman" w:cs="Times New Roman"/>
          <w:sz w:val="24"/>
          <w:szCs w:val="24"/>
        </w:rPr>
        <w:t xml:space="preserve">task can be the result of both </w:t>
      </w:r>
      <w:r w:rsidR="00EE46D9">
        <w:rPr>
          <w:rFonts w:ascii="Times New Roman" w:hAnsi="Times New Roman" w:cs="Times New Roman"/>
          <w:sz w:val="24"/>
          <w:szCs w:val="24"/>
        </w:rPr>
        <w:t>automatic bias</w:t>
      </w:r>
      <w:r>
        <w:rPr>
          <w:rFonts w:ascii="Times New Roman" w:hAnsi="Times New Roman" w:cs="Times New Roman"/>
          <w:sz w:val="24"/>
          <w:szCs w:val="24"/>
        </w:rPr>
        <w:t xml:space="preserve"> and </w:t>
      </w:r>
      <w:r w:rsidR="00BC79F5">
        <w:rPr>
          <w:rFonts w:ascii="Times New Roman" w:hAnsi="Times New Roman" w:cs="Times New Roman"/>
          <w:sz w:val="24"/>
          <w:szCs w:val="24"/>
        </w:rPr>
        <w:t xml:space="preserve">variability in </w:t>
      </w:r>
      <w:r>
        <w:rPr>
          <w:rFonts w:ascii="Times New Roman" w:hAnsi="Times New Roman" w:cs="Times New Roman"/>
          <w:sz w:val="24"/>
          <w:szCs w:val="24"/>
        </w:rPr>
        <w:t>control over responses (</w:t>
      </w:r>
      <w:r w:rsidR="007D69CC">
        <w:rPr>
          <w:rFonts w:ascii="Times New Roman" w:hAnsi="Times New Roman" w:cs="Times New Roman"/>
          <w:sz w:val="24"/>
          <w:szCs w:val="24"/>
        </w:rPr>
        <w:t xml:space="preserve">Ito et al., 2014; Payne, 2005; </w:t>
      </w:r>
      <w:commentRangeStart w:id="257"/>
      <w:r>
        <w:rPr>
          <w:rFonts w:ascii="Times New Roman" w:hAnsi="Times New Roman" w:cs="Times New Roman"/>
          <w:sz w:val="24"/>
          <w:szCs w:val="24"/>
        </w:rPr>
        <w:t>Payne, Jacoby</w:t>
      </w:r>
      <w:r w:rsidR="008A1827">
        <w:rPr>
          <w:rFonts w:ascii="Times New Roman" w:hAnsi="Times New Roman" w:cs="Times New Roman"/>
          <w:sz w:val="24"/>
          <w:szCs w:val="24"/>
        </w:rPr>
        <w:t>,</w:t>
      </w:r>
      <w:r>
        <w:rPr>
          <w:rFonts w:ascii="Times New Roman" w:hAnsi="Times New Roman" w:cs="Times New Roman"/>
          <w:sz w:val="24"/>
          <w:szCs w:val="24"/>
        </w:rPr>
        <w:t xml:space="preserve"> &amp; Lambert, 2005</w:t>
      </w:r>
      <w:commentRangeEnd w:id="257"/>
      <w:r w:rsidR="008A1827">
        <w:rPr>
          <w:rStyle w:val="CommentReference"/>
        </w:rPr>
        <w:commentReference w:id="257"/>
      </w:r>
      <w:r>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BC79F5">
        <w:rPr>
          <w:rFonts w:ascii="Times New Roman" w:hAnsi="Times New Roman" w:cs="Times New Roman"/>
          <w:sz w:val="24"/>
          <w:szCs w:val="24"/>
        </w:rPr>
        <w:t xml:space="preserve">Previous reports have portrayed </w:t>
      </w:r>
      <w:r>
        <w:rPr>
          <w:rFonts w:ascii="Times New Roman" w:hAnsi="Times New Roman" w:cs="Times New Roman"/>
          <w:sz w:val="24"/>
          <w:szCs w:val="24"/>
        </w:rPr>
        <w:t xml:space="preserve">implicit contrasts </w:t>
      </w:r>
      <w:r w:rsidR="00BC79F5">
        <w:rPr>
          <w:rFonts w:ascii="Times New Roman" w:hAnsi="Times New Roman" w:cs="Times New Roman"/>
          <w:sz w:val="24"/>
          <w:szCs w:val="24"/>
        </w:rPr>
        <w:t xml:space="preserve">as </w:t>
      </w:r>
      <w:r>
        <w:rPr>
          <w:rFonts w:ascii="Times New Roman" w:hAnsi="Times New Roman" w:cs="Times New Roman"/>
          <w:sz w:val="24"/>
          <w:szCs w:val="24"/>
        </w:rPr>
        <w:t xml:space="preserve">the result of </w:t>
      </w:r>
      <w:r w:rsidR="00EE46D9">
        <w:rPr>
          <w:rFonts w:ascii="Times New Roman" w:hAnsi="Times New Roman" w:cs="Times New Roman"/>
          <w:sz w:val="24"/>
          <w:szCs w:val="24"/>
        </w:rPr>
        <w:t>an</w:t>
      </w:r>
      <w:r>
        <w:rPr>
          <w:rFonts w:ascii="Times New Roman" w:hAnsi="Times New Roman" w:cs="Times New Roman"/>
          <w:sz w:val="24"/>
          <w:szCs w:val="24"/>
        </w:rPr>
        <w:t xml:space="preserve"> automatic process (Scherer &amp; Lambert, </w:t>
      </w:r>
      <w:r w:rsidR="005A3E95">
        <w:rPr>
          <w:rFonts w:ascii="Times New Roman" w:hAnsi="Times New Roman" w:cs="Times New Roman"/>
          <w:sz w:val="24"/>
          <w:szCs w:val="24"/>
        </w:rPr>
        <w:t>2009</w:t>
      </w:r>
      <w:r>
        <w:rPr>
          <w:rFonts w:ascii="Times New Roman" w:hAnsi="Times New Roman" w:cs="Times New Roman"/>
          <w:sz w:val="24"/>
          <w:szCs w:val="24"/>
        </w:rPr>
        <w:t>)</w:t>
      </w:r>
      <w:ins w:id="258" w:author="Hilgard, Joseph" w:date="2016-09-27T14:48:00Z">
        <w:r w:rsidR="008F296E">
          <w:rPr>
            <w:rFonts w:ascii="Times New Roman" w:hAnsi="Times New Roman" w:cs="Times New Roman"/>
            <w:sz w:val="24"/>
            <w:szCs w:val="24"/>
          </w:rPr>
          <w:t>.</w:t>
        </w:r>
      </w:ins>
      <w:del w:id="259" w:author="Hilgard, Joseph" w:date="2016-09-27T14:48:00Z">
        <w:r w:rsidDel="008F296E">
          <w:rPr>
            <w:rFonts w:ascii="Times New Roman" w:hAnsi="Times New Roman" w:cs="Times New Roman"/>
            <w:sz w:val="24"/>
            <w:szCs w:val="24"/>
          </w:rPr>
          <w:delText>,</w:delText>
        </w:r>
      </w:del>
      <w:r>
        <w:rPr>
          <w:rFonts w:ascii="Times New Roman" w:hAnsi="Times New Roman" w:cs="Times New Roman"/>
          <w:sz w:val="24"/>
          <w:szCs w:val="24"/>
        </w:rPr>
        <w:t xml:space="preserve"> </w:t>
      </w:r>
      <w:ins w:id="260" w:author="Hilgard, Joseph" w:date="2016-09-27T14:48:00Z">
        <w:r w:rsidR="008F296E">
          <w:rPr>
            <w:rFonts w:ascii="Times New Roman" w:hAnsi="Times New Roman" w:cs="Times New Roman"/>
            <w:sz w:val="24"/>
            <w:szCs w:val="24"/>
          </w:rPr>
          <w:t xml:space="preserve">However, such contrasts could be caused by changes in control over responses: </w:t>
        </w:r>
      </w:ins>
      <w:del w:id="261" w:author="Hilgard, Joseph" w:date="2016-09-27T14:49:00Z">
        <w:r w:rsidDel="008F296E">
          <w:rPr>
            <w:rFonts w:ascii="Times New Roman" w:hAnsi="Times New Roman" w:cs="Times New Roman"/>
            <w:sz w:val="24"/>
            <w:szCs w:val="24"/>
          </w:rPr>
          <w:delText xml:space="preserve">but </w:delText>
        </w:r>
        <w:r w:rsidR="007D69CC" w:rsidDel="008F296E">
          <w:rPr>
            <w:rFonts w:ascii="Times New Roman" w:hAnsi="Times New Roman" w:cs="Times New Roman"/>
            <w:sz w:val="24"/>
            <w:szCs w:val="24"/>
          </w:rPr>
          <w:delText>i</w:delText>
        </w:r>
        <w:r w:rsidDel="008F296E">
          <w:rPr>
            <w:rFonts w:ascii="Times New Roman" w:hAnsi="Times New Roman" w:cs="Times New Roman"/>
            <w:sz w:val="24"/>
            <w:szCs w:val="24"/>
          </w:rPr>
          <w:delText xml:space="preserve">t is possible that implicit contrast effects occur because </w:delText>
        </w:r>
      </w:del>
      <w:ins w:id="262" w:author="Hilgard, Joseph" w:date="2016-09-27T14:49:00Z">
        <w:r w:rsidR="008F296E">
          <w:rPr>
            <w:rFonts w:ascii="Times New Roman" w:hAnsi="Times New Roman" w:cs="Times New Roman"/>
            <w:sz w:val="24"/>
            <w:szCs w:val="24"/>
          </w:rPr>
          <w:t xml:space="preserve">perhaps </w:t>
        </w:r>
      </w:ins>
      <w:r>
        <w:rPr>
          <w:rFonts w:ascii="Times New Roman" w:hAnsi="Times New Roman" w:cs="Times New Roman"/>
          <w:sz w:val="24"/>
          <w:szCs w:val="24"/>
        </w:rPr>
        <w:t xml:space="preserve">different combinations of primes elicit varying degrees of motivation </w:t>
      </w:r>
      <w:ins w:id="263" w:author="Hilgard, Joseph" w:date="2016-09-27T14:48:00Z">
        <w:r w:rsidR="008F296E">
          <w:rPr>
            <w:rFonts w:ascii="Times New Roman" w:hAnsi="Times New Roman" w:cs="Times New Roman"/>
            <w:sz w:val="24"/>
            <w:szCs w:val="24"/>
          </w:rPr>
          <w:t xml:space="preserve">to </w:t>
        </w:r>
      </w:ins>
      <w:r>
        <w:rPr>
          <w:rFonts w:ascii="Times New Roman" w:hAnsi="Times New Roman" w:cs="Times New Roman"/>
          <w:sz w:val="24"/>
          <w:szCs w:val="24"/>
        </w:rPr>
        <w:t xml:space="preserve">control one’s responses, or </w:t>
      </w:r>
      <w:del w:id="264" w:author="Hilgard, Joseph" w:date="2016-09-27T14:49:00Z">
        <w:r w:rsidR="003347C0" w:rsidDel="008F296E">
          <w:rPr>
            <w:rFonts w:ascii="Times New Roman" w:hAnsi="Times New Roman" w:cs="Times New Roman"/>
            <w:sz w:val="24"/>
            <w:szCs w:val="24"/>
          </w:rPr>
          <w:delText xml:space="preserve">that </w:delText>
        </w:r>
      </w:del>
      <w:ins w:id="265" w:author="Hilgard, Joseph" w:date="2016-09-27T14:49:00Z">
        <w:r w:rsidR="008F296E">
          <w:rPr>
            <w:rFonts w:ascii="Times New Roman" w:hAnsi="Times New Roman" w:cs="Times New Roman"/>
            <w:sz w:val="24"/>
            <w:szCs w:val="24"/>
          </w:rPr>
          <w:t xml:space="preserve">perhaps </w:t>
        </w:r>
      </w:ins>
      <w:r>
        <w:rPr>
          <w:rFonts w:ascii="Times New Roman" w:hAnsi="Times New Roman" w:cs="Times New Roman"/>
          <w:sz w:val="24"/>
          <w:szCs w:val="24"/>
        </w:rPr>
        <w:t>certain combinations of primes are more or less challenging to handle via controlled processing.</w:t>
      </w:r>
      <w:r w:rsidR="00765115">
        <w:rPr>
          <w:rFonts w:ascii="Times New Roman" w:hAnsi="Times New Roman" w:cs="Times New Roman"/>
          <w:sz w:val="24"/>
          <w:szCs w:val="24"/>
        </w:rPr>
        <w:t xml:space="preserve"> </w:t>
      </w:r>
      <w:r>
        <w:rPr>
          <w:rFonts w:ascii="Times New Roman" w:hAnsi="Times New Roman" w:cs="Times New Roman"/>
          <w:sz w:val="24"/>
          <w:szCs w:val="24"/>
        </w:rPr>
        <w:t xml:space="preserve"> To address this issue, we used the Process Dissociation Procedure (PDP; Jacoby, 1991) to create estimates of the extent to which participants’ responses were determined by controlled versus automatic processes</w:t>
      </w:r>
      <w:r w:rsidR="00D63F88">
        <w:rPr>
          <w:rFonts w:ascii="Times New Roman" w:hAnsi="Times New Roman" w:cs="Times New Roman"/>
          <w:sz w:val="24"/>
          <w:szCs w:val="24"/>
        </w:rPr>
        <w:t xml:space="preserve"> (see Payne, 2001)</w:t>
      </w:r>
      <w:r>
        <w:rPr>
          <w:rFonts w:ascii="Times New Roman" w:hAnsi="Times New Roman" w:cs="Times New Roman"/>
          <w:sz w:val="24"/>
          <w:szCs w:val="24"/>
        </w:rPr>
        <w:t>.</w:t>
      </w:r>
      <w:del w:id="266" w:author="Hilgard, Joseph" w:date="2016-09-27T17:05:00Z">
        <w:r w:rsidR="00765115" w:rsidDel="0001696A">
          <w:rPr>
            <w:rFonts w:ascii="Times New Roman" w:hAnsi="Times New Roman" w:cs="Times New Roman"/>
            <w:sz w:val="24"/>
            <w:szCs w:val="24"/>
          </w:rPr>
          <w:delText xml:space="preserve"> </w:delText>
        </w:r>
        <w:r w:rsidR="00F257D4" w:rsidDel="0001696A">
          <w:rPr>
            <w:rFonts w:ascii="Times New Roman" w:hAnsi="Times New Roman" w:cs="Times New Roman"/>
            <w:sz w:val="24"/>
            <w:szCs w:val="24"/>
          </w:rPr>
          <w:delText xml:space="preserve"> </w:delText>
        </w:r>
        <w:r w:rsidR="00761966" w:rsidDel="0001696A">
          <w:rPr>
            <w:rFonts w:ascii="Times New Roman" w:hAnsi="Times New Roman" w:cs="Times New Roman"/>
            <w:sz w:val="24"/>
            <w:szCs w:val="24"/>
          </w:rPr>
          <w:delText>Note</w:delText>
        </w:r>
        <w:r w:rsidR="00F257D4" w:rsidDel="0001696A">
          <w:rPr>
            <w:rFonts w:ascii="Times New Roman" w:hAnsi="Times New Roman" w:cs="Times New Roman"/>
            <w:sz w:val="24"/>
            <w:szCs w:val="24"/>
          </w:rPr>
          <w:delText>, however, that PDP cannot distinguish between sources or types of automatic processes, and so cannot be used to compare a shifting-associative-content model against a</w:delText>
        </w:r>
        <w:r w:rsidR="001B0B1D" w:rsidDel="0001696A">
          <w:rPr>
            <w:rFonts w:ascii="Times New Roman" w:hAnsi="Times New Roman" w:cs="Times New Roman"/>
            <w:sz w:val="24"/>
            <w:szCs w:val="24"/>
          </w:rPr>
          <w:delText>n</w:delText>
        </w:r>
        <w:r w:rsidR="00F257D4" w:rsidDel="0001696A">
          <w:rPr>
            <w:rFonts w:ascii="Times New Roman" w:hAnsi="Times New Roman" w:cs="Times New Roman"/>
            <w:sz w:val="24"/>
            <w:szCs w:val="24"/>
          </w:rPr>
          <w:delText xml:space="preserve"> RM contrast model of </w:delText>
        </w:r>
        <w:r w:rsidR="00D63F88" w:rsidDel="0001696A">
          <w:rPr>
            <w:rFonts w:ascii="Times New Roman" w:hAnsi="Times New Roman" w:cs="Times New Roman"/>
            <w:sz w:val="24"/>
            <w:szCs w:val="24"/>
          </w:rPr>
          <w:delText xml:space="preserve">the </w:delText>
        </w:r>
        <w:r w:rsidR="00F257D4" w:rsidDel="0001696A">
          <w:rPr>
            <w:rFonts w:ascii="Times New Roman" w:hAnsi="Times New Roman" w:cs="Times New Roman"/>
            <w:sz w:val="24"/>
            <w:szCs w:val="24"/>
          </w:rPr>
          <w:delText xml:space="preserve">results. </w:delText>
        </w:r>
        <w:r w:rsidR="00765115" w:rsidDel="0001696A">
          <w:rPr>
            <w:rFonts w:ascii="Times New Roman" w:hAnsi="Times New Roman" w:cs="Times New Roman"/>
            <w:sz w:val="24"/>
            <w:szCs w:val="24"/>
          </w:rPr>
          <w:delText xml:space="preserve"> </w:delText>
        </w:r>
        <w:r w:rsidR="00F257D4" w:rsidDel="0001696A">
          <w:rPr>
            <w:rFonts w:ascii="Times New Roman" w:hAnsi="Times New Roman" w:cs="Times New Roman"/>
            <w:sz w:val="24"/>
            <w:szCs w:val="24"/>
          </w:rPr>
          <w:delText>Nevertheless, it can help to rule out changes in controlled processing as a cause of shifts in apparent bias.</w:delText>
        </w:r>
      </w:del>
    </w:p>
    <w:p w14:paraId="71C04E6E" w14:textId="77777777" w:rsidR="00DE278C" w:rsidRPr="00DE278C" w:rsidRDefault="00DE278C" w:rsidP="00DE278C">
      <w:pPr>
        <w:spacing w:after="0" w:line="480" w:lineRule="auto"/>
        <w:rPr>
          <w:rFonts w:ascii="Times New Roman" w:hAnsi="Times New Roman" w:cs="Times New Roman"/>
          <w:sz w:val="24"/>
          <w:szCs w:val="24"/>
        </w:rPr>
      </w:pPr>
      <w:r>
        <w:rPr>
          <w:rFonts w:ascii="Times New Roman" w:hAnsi="Times New Roman" w:cs="Times New Roman"/>
          <w:b/>
          <w:sz w:val="24"/>
          <w:szCs w:val="24"/>
        </w:rPr>
        <w:t>Summary</w:t>
      </w:r>
    </w:p>
    <w:p w14:paraId="798DCA98" w14:textId="304780C5" w:rsidR="00FA36AD" w:rsidRDefault="00FA36AD" w:rsidP="000700F0">
      <w:pPr>
        <w:spacing w:after="0" w:line="480" w:lineRule="auto"/>
        <w:ind w:firstLine="720"/>
        <w:rPr>
          <w:rFonts w:ascii="Times New Roman" w:hAnsi="Times New Roman" w:cs="Times New Roman"/>
          <w:sz w:val="24"/>
          <w:szCs w:val="24"/>
        </w:rPr>
      </w:pPr>
      <w:del w:id="267" w:author="Hilgard, Joseph" w:date="2017-01-24T14:25:00Z">
        <w:r w:rsidDel="00F37DEA">
          <w:rPr>
            <w:rFonts w:ascii="Times New Roman" w:hAnsi="Times New Roman" w:cs="Times New Roman"/>
            <w:sz w:val="24"/>
            <w:szCs w:val="24"/>
          </w:rPr>
          <w:delText>The present study had the following main goals</w:delText>
        </w:r>
        <w:r w:rsidR="00233A79" w:rsidDel="00F37DEA">
          <w:rPr>
            <w:rFonts w:ascii="Times New Roman" w:hAnsi="Times New Roman" w:cs="Times New Roman"/>
            <w:sz w:val="24"/>
            <w:szCs w:val="24"/>
          </w:rPr>
          <w:delText>.</w:delText>
        </w:r>
        <w:r w:rsidDel="00F37DEA">
          <w:rPr>
            <w:rFonts w:ascii="Times New Roman" w:hAnsi="Times New Roman" w:cs="Times New Roman"/>
            <w:sz w:val="24"/>
            <w:szCs w:val="24"/>
          </w:rPr>
          <w:delText xml:space="preserve"> </w:delText>
        </w:r>
        <w:r w:rsidR="00233A79" w:rsidDel="00F37DEA">
          <w:rPr>
            <w:rFonts w:ascii="Times New Roman" w:hAnsi="Times New Roman" w:cs="Times New Roman"/>
            <w:sz w:val="24"/>
            <w:szCs w:val="24"/>
          </w:rPr>
          <w:delText xml:space="preserve"> </w:delText>
        </w:r>
        <w:r w:rsidDel="00F37DEA">
          <w:rPr>
            <w:rFonts w:ascii="Times New Roman" w:hAnsi="Times New Roman" w:cs="Times New Roman"/>
            <w:sz w:val="24"/>
            <w:szCs w:val="24"/>
          </w:rPr>
          <w:delText>First</w:delText>
        </w:r>
      </w:del>
      <w:ins w:id="268" w:author="Hilgard, Joseph" w:date="2017-01-24T14:25:00Z">
        <w:r w:rsidR="00F37DEA">
          <w:rPr>
            <w:rFonts w:ascii="Times New Roman" w:hAnsi="Times New Roman" w:cs="Times New Roman"/>
            <w:sz w:val="24"/>
            <w:szCs w:val="24"/>
          </w:rPr>
          <w:t>In the present study</w:t>
        </w:r>
      </w:ins>
      <w:r>
        <w:rPr>
          <w:rFonts w:ascii="Times New Roman" w:hAnsi="Times New Roman" w:cs="Times New Roman"/>
          <w:sz w:val="24"/>
          <w:szCs w:val="24"/>
        </w:rPr>
        <w:t xml:space="preserve">, we sought to </w:t>
      </w:r>
      <w:r w:rsidR="005A76AF">
        <w:rPr>
          <w:rFonts w:ascii="Times New Roman" w:hAnsi="Times New Roman" w:cs="Times New Roman"/>
          <w:sz w:val="24"/>
          <w:szCs w:val="24"/>
        </w:rPr>
        <w:t xml:space="preserve">establish </w:t>
      </w:r>
      <w:r>
        <w:rPr>
          <w:rFonts w:ascii="Times New Roman" w:hAnsi="Times New Roman" w:cs="Times New Roman"/>
          <w:sz w:val="24"/>
          <w:szCs w:val="24"/>
        </w:rPr>
        <w:t xml:space="preserve">whether implicit contrast effects </w:t>
      </w:r>
      <w:r w:rsidR="005A76AF">
        <w:rPr>
          <w:rFonts w:ascii="Times New Roman" w:hAnsi="Times New Roman" w:cs="Times New Roman"/>
          <w:sz w:val="24"/>
          <w:szCs w:val="24"/>
        </w:rPr>
        <w:t xml:space="preserve">previously studied in the context of evaluative priming paradigms </w:t>
      </w:r>
      <w:r w:rsidR="00D63F88">
        <w:rPr>
          <w:rFonts w:ascii="Times New Roman" w:hAnsi="Times New Roman" w:cs="Times New Roman"/>
          <w:sz w:val="24"/>
          <w:szCs w:val="24"/>
        </w:rPr>
        <w:t>(e.g., S</w:t>
      </w:r>
      <w:r w:rsidR="00C02A21">
        <w:rPr>
          <w:rFonts w:ascii="Times New Roman" w:hAnsi="Times New Roman" w:cs="Times New Roman"/>
          <w:sz w:val="24"/>
          <w:szCs w:val="24"/>
        </w:rPr>
        <w:t>c</w:t>
      </w:r>
      <w:r w:rsidR="00D63F88">
        <w:rPr>
          <w:rFonts w:ascii="Times New Roman" w:hAnsi="Times New Roman" w:cs="Times New Roman"/>
          <w:sz w:val="24"/>
          <w:szCs w:val="24"/>
        </w:rPr>
        <w:t xml:space="preserve">herer &amp; Lambert, 2009) </w:t>
      </w:r>
      <w:r w:rsidR="005A76AF">
        <w:rPr>
          <w:rFonts w:ascii="Times New Roman" w:hAnsi="Times New Roman" w:cs="Times New Roman"/>
          <w:sz w:val="24"/>
          <w:szCs w:val="24"/>
        </w:rPr>
        <w:t xml:space="preserve">also emerge </w:t>
      </w:r>
      <w:r>
        <w:rPr>
          <w:rFonts w:ascii="Times New Roman" w:hAnsi="Times New Roman" w:cs="Times New Roman"/>
          <w:sz w:val="24"/>
          <w:szCs w:val="24"/>
        </w:rPr>
        <w:t xml:space="preserve">in a </w:t>
      </w:r>
      <w:r w:rsidR="005F1010">
        <w:rPr>
          <w:rFonts w:ascii="Times New Roman" w:hAnsi="Times New Roman" w:cs="Times New Roman"/>
          <w:sz w:val="24"/>
          <w:szCs w:val="24"/>
        </w:rPr>
        <w:t>semantic</w:t>
      </w:r>
      <w:r>
        <w:rPr>
          <w:rFonts w:ascii="Times New Roman" w:hAnsi="Times New Roman" w:cs="Times New Roman"/>
          <w:sz w:val="24"/>
          <w:szCs w:val="24"/>
        </w:rPr>
        <w:t xml:space="preserve"> priming paradigm</w:t>
      </w:r>
      <w:r w:rsidR="00BF0BF2">
        <w:rPr>
          <w:rFonts w:ascii="Times New Roman" w:hAnsi="Times New Roman" w:cs="Times New Roman"/>
          <w:sz w:val="24"/>
          <w:szCs w:val="24"/>
        </w:rPr>
        <w:t>, namely</w:t>
      </w:r>
      <w:r w:rsidR="005A76AF">
        <w:rPr>
          <w:rFonts w:ascii="Times New Roman" w:hAnsi="Times New Roman" w:cs="Times New Roman"/>
          <w:sz w:val="24"/>
          <w:szCs w:val="24"/>
        </w:rPr>
        <w:t>,</w:t>
      </w:r>
      <w:r w:rsidR="00BF0BF2">
        <w:rPr>
          <w:rFonts w:ascii="Times New Roman" w:hAnsi="Times New Roman" w:cs="Times New Roman"/>
          <w:sz w:val="24"/>
          <w:szCs w:val="24"/>
        </w:rPr>
        <w:t xml:space="preserve"> the WIT</w:t>
      </w:r>
      <w:r>
        <w:rPr>
          <w:rFonts w:ascii="Times New Roman" w:hAnsi="Times New Roman" w:cs="Times New Roman"/>
          <w:sz w:val="24"/>
          <w:szCs w:val="24"/>
        </w:rPr>
        <w:t xml:space="preserve">. </w:t>
      </w:r>
      <w:r w:rsidR="005A76AF">
        <w:rPr>
          <w:rFonts w:ascii="Times New Roman" w:hAnsi="Times New Roman" w:cs="Times New Roman"/>
          <w:sz w:val="24"/>
          <w:szCs w:val="24"/>
        </w:rPr>
        <w:t xml:space="preserve"> </w:t>
      </w:r>
      <w:ins w:id="269" w:author="Hilgard, Joseph" w:date="2016-09-27T14:53:00Z">
        <w:r w:rsidR="008F296E">
          <w:rPr>
            <w:rFonts w:ascii="Times New Roman" w:hAnsi="Times New Roman" w:cs="Times New Roman"/>
            <w:sz w:val="24"/>
            <w:szCs w:val="24"/>
          </w:rPr>
          <w:t xml:space="preserve">If so, this would represent a novel </w:t>
        </w:r>
        <w:r w:rsidR="008F296E">
          <w:rPr>
            <w:rFonts w:ascii="Times New Roman" w:hAnsi="Times New Roman" w:cs="Times New Roman"/>
            <w:sz w:val="24"/>
            <w:szCs w:val="24"/>
          </w:rPr>
          <w:lastRenderedPageBreak/>
          <w:t>extension of the generality of RM contrast effects</w:t>
        </w:r>
      </w:ins>
      <w:del w:id="270" w:author="Hilgard, Joseph" w:date="2016-09-27T14:53:00Z">
        <w:r w:rsidR="00233A79" w:rsidDel="008F296E">
          <w:rPr>
            <w:rFonts w:ascii="Times New Roman" w:hAnsi="Times New Roman" w:cs="Times New Roman"/>
            <w:sz w:val="24"/>
            <w:szCs w:val="24"/>
          </w:rPr>
          <w:delText>D</w:delText>
        </w:r>
        <w:r w:rsidR="00544872" w:rsidRPr="00233A79" w:rsidDel="008F296E">
          <w:rPr>
            <w:rFonts w:ascii="Times New Roman" w:hAnsi="Times New Roman" w:cs="Times New Roman"/>
            <w:sz w:val="24"/>
            <w:szCs w:val="24"/>
          </w:rPr>
          <w:delText xml:space="preserve">oing so </w:delText>
        </w:r>
        <w:r w:rsidR="00233A79" w:rsidDel="008F296E">
          <w:rPr>
            <w:rFonts w:ascii="Times New Roman" w:hAnsi="Times New Roman" w:cs="Times New Roman"/>
            <w:sz w:val="24"/>
            <w:szCs w:val="24"/>
          </w:rPr>
          <w:delText>could not only</w:delText>
        </w:r>
      </w:del>
      <w:del w:id="271" w:author="Hilgard, Joseph" w:date="2017-01-24T14:24:00Z">
        <w:r w:rsidR="00233A79" w:rsidDel="00F37DEA">
          <w:rPr>
            <w:rFonts w:ascii="Times New Roman" w:hAnsi="Times New Roman" w:cs="Times New Roman"/>
            <w:sz w:val="24"/>
            <w:szCs w:val="24"/>
          </w:rPr>
          <w:delText xml:space="preserve"> </w:delText>
        </w:r>
        <w:r w:rsidR="00544872" w:rsidRPr="00233A79" w:rsidDel="00F37DEA">
          <w:rPr>
            <w:rFonts w:ascii="Times New Roman" w:hAnsi="Times New Roman" w:cs="Times New Roman"/>
            <w:sz w:val="24"/>
            <w:szCs w:val="24"/>
          </w:rPr>
          <w:delText xml:space="preserve">provide </w:delText>
        </w:r>
        <w:r w:rsidR="00233A79" w:rsidDel="00F37DEA">
          <w:rPr>
            <w:rFonts w:ascii="Times New Roman" w:hAnsi="Times New Roman" w:cs="Times New Roman"/>
            <w:sz w:val="24"/>
            <w:szCs w:val="24"/>
          </w:rPr>
          <w:delText xml:space="preserve">a plausible </w:delText>
        </w:r>
        <w:r w:rsidR="00544872" w:rsidRPr="00233A79" w:rsidDel="00F37DEA">
          <w:rPr>
            <w:rFonts w:ascii="Times New Roman" w:hAnsi="Times New Roman" w:cs="Times New Roman"/>
            <w:sz w:val="24"/>
            <w:szCs w:val="24"/>
          </w:rPr>
          <w:delText xml:space="preserve">explanation for the </w:delText>
        </w:r>
        <w:r w:rsidR="00233A79" w:rsidDel="00F37DEA">
          <w:rPr>
            <w:rFonts w:ascii="Times New Roman" w:hAnsi="Times New Roman" w:cs="Times New Roman"/>
            <w:sz w:val="24"/>
            <w:szCs w:val="24"/>
          </w:rPr>
          <w:delText>often</w:delText>
        </w:r>
        <w:r w:rsidR="009310E8" w:rsidDel="00F37DEA">
          <w:rPr>
            <w:rFonts w:ascii="Times New Roman" w:hAnsi="Times New Roman" w:cs="Times New Roman"/>
            <w:sz w:val="24"/>
            <w:szCs w:val="24"/>
          </w:rPr>
          <w:delText>-</w:delText>
        </w:r>
        <w:r w:rsidR="00544872" w:rsidRPr="00233A79" w:rsidDel="00F37DEA">
          <w:rPr>
            <w:rFonts w:ascii="Times New Roman" w:hAnsi="Times New Roman" w:cs="Times New Roman"/>
            <w:sz w:val="24"/>
            <w:szCs w:val="24"/>
          </w:rPr>
          <w:delText>observed association between White faces and tools</w:delText>
        </w:r>
        <w:r w:rsidR="00233A79" w:rsidDel="00F37DEA">
          <w:rPr>
            <w:rFonts w:ascii="Times New Roman" w:hAnsi="Times New Roman" w:cs="Times New Roman"/>
            <w:sz w:val="24"/>
            <w:szCs w:val="24"/>
          </w:rPr>
          <w:delText xml:space="preserve"> in the WIT (</w:delText>
        </w:r>
        <w:r w:rsidR="00D63F88" w:rsidDel="00F37DEA">
          <w:rPr>
            <w:rFonts w:ascii="Times New Roman" w:hAnsi="Times New Roman" w:cs="Times New Roman"/>
            <w:sz w:val="24"/>
            <w:szCs w:val="24"/>
          </w:rPr>
          <w:delText xml:space="preserve">see </w:delText>
        </w:r>
        <w:r w:rsidR="00847961" w:rsidDel="00F37DEA">
          <w:rPr>
            <w:rFonts w:ascii="Times New Roman" w:hAnsi="Times New Roman" w:cs="Times New Roman"/>
            <w:sz w:val="24"/>
            <w:szCs w:val="24"/>
          </w:rPr>
          <w:delText>Amodio et al., 2004</w:delText>
        </w:r>
        <w:r w:rsidR="00D63F88" w:rsidDel="00F37DEA">
          <w:rPr>
            <w:rFonts w:ascii="Times New Roman" w:hAnsi="Times New Roman" w:cs="Times New Roman"/>
            <w:sz w:val="24"/>
            <w:szCs w:val="24"/>
          </w:rPr>
          <w:delText>, 2008</w:delText>
        </w:r>
        <w:r w:rsidR="00847961" w:rsidDel="00F37DEA">
          <w:rPr>
            <w:rFonts w:ascii="Times New Roman" w:hAnsi="Times New Roman" w:cs="Times New Roman"/>
            <w:sz w:val="24"/>
            <w:szCs w:val="24"/>
          </w:rPr>
          <w:delText>; Payne et al., 2002</w:delText>
        </w:r>
        <w:r w:rsidR="00233A79" w:rsidDel="00F37DEA">
          <w:rPr>
            <w:rFonts w:ascii="Times New Roman" w:hAnsi="Times New Roman" w:cs="Times New Roman"/>
            <w:sz w:val="24"/>
            <w:szCs w:val="24"/>
          </w:rPr>
          <w:delText>)</w:delText>
        </w:r>
      </w:del>
      <w:del w:id="272" w:author="Hilgard, Joseph" w:date="2016-09-27T14:53:00Z">
        <w:r w:rsidR="00233A79" w:rsidDel="008F296E">
          <w:rPr>
            <w:rFonts w:ascii="Times New Roman" w:hAnsi="Times New Roman" w:cs="Times New Roman"/>
            <w:sz w:val="24"/>
            <w:szCs w:val="24"/>
          </w:rPr>
          <w:delText>, but mor</w:delText>
        </w:r>
      </w:del>
      <w:ins w:id="273" w:author="Hilgard, Joseph" w:date="2016-09-27T14:53:00Z">
        <w:r w:rsidR="008F296E">
          <w:rPr>
            <w:rFonts w:ascii="Times New Roman" w:hAnsi="Times New Roman" w:cs="Times New Roman"/>
            <w:sz w:val="24"/>
            <w:szCs w:val="24"/>
          </w:rPr>
          <w:t xml:space="preserve"> and</w:t>
        </w:r>
      </w:ins>
      <w:del w:id="274" w:author="Hilgard, Joseph" w:date="2016-09-27T14:53:00Z">
        <w:r w:rsidR="00233A79" w:rsidDel="008F296E">
          <w:rPr>
            <w:rFonts w:ascii="Times New Roman" w:hAnsi="Times New Roman" w:cs="Times New Roman"/>
            <w:sz w:val="24"/>
            <w:szCs w:val="24"/>
          </w:rPr>
          <w:delText xml:space="preserve">e generally </w:delText>
        </w:r>
      </w:del>
      <w:del w:id="275" w:author="Hilgard, Joseph" w:date="2016-09-27T14:54:00Z">
        <w:r w:rsidR="00233A79" w:rsidDel="008F296E">
          <w:rPr>
            <w:rFonts w:ascii="Times New Roman" w:hAnsi="Times New Roman" w:cs="Times New Roman"/>
            <w:sz w:val="24"/>
            <w:szCs w:val="24"/>
          </w:rPr>
          <w:delText>would</w:delText>
        </w:r>
      </w:del>
      <w:r w:rsidR="00233A79">
        <w:rPr>
          <w:rFonts w:ascii="Times New Roman" w:hAnsi="Times New Roman" w:cs="Times New Roman"/>
          <w:sz w:val="24"/>
          <w:szCs w:val="24"/>
        </w:rPr>
        <w:t xml:space="preserve"> suggest caution </w:t>
      </w:r>
      <w:r w:rsidR="008A32BC">
        <w:rPr>
          <w:rFonts w:ascii="Times New Roman" w:hAnsi="Times New Roman" w:cs="Times New Roman"/>
          <w:sz w:val="24"/>
          <w:szCs w:val="24"/>
        </w:rPr>
        <w:t xml:space="preserve">and consideration </w:t>
      </w:r>
      <w:r w:rsidR="00233A79">
        <w:rPr>
          <w:rFonts w:ascii="Times New Roman" w:hAnsi="Times New Roman" w:cs="Times New Roman"/>
          <w:sz w:val="24"/>
          <w:szCs w:val="24"/>
        </w:rPr>
        <w:t xml:space="preserve">in the interpretation of bias observed in </w:t>
      </w:r>
      <w:del w:id="276" w:author="Hilgard, Joseph" w:date="2017-01-24T14:24:00Z">
        <w:r w:rsidR="00233A79" w:rsidDel="00F37DEA">
          <w:rPr>
            <w:rFonts w:ascii="Times New Roman" w:hAnsi="Times New Roman" w:cs="Times New Roman"/>
            <w:sz w:val="24"/>
            <w:szCs w:val="24"/>
          </w:rPr>
          <w:delText xml:space="preserve">this and other </w:delText>
        </w:r>
      </w:del>
      <w:r w:rsidR="00233A79">
        <w:rPr>
          <w:rFonts w:ascii="Times New Roman" w:hAnsi="Times New Roman" w:cs="Times New Roman"/>
          <w:sz w:val="24"/>
          <w:szCs w:val="24"/>
        </w:rPr>
        <w:t>stereotype-priming paradigms</w:t>
      </w:r>
      <w:del w:id="277" w:author="Hilgard, Joseph" w:date="2017-01-24T14:25:00Z">
        <w:r w:rsidR="00640300" w:rsidDel="00F37DEA">
          <w:rPr>
            <w:rFonts w:ascii="Times New Roman" w:hAnsi="Times New Roman" w:cs="Times New Roman"/>
            <w:sz w:val="24"/>
            <w:szCs w:val="24"/>
          </w:rPr>
          <w:delText xml:space="preserve">. </w:delText>
        </w:r>
        <w:r w:rsidR="005A76AF" w:rsidDel="00F37DEA">
          <w:rPr>
            <w:rFonts w:ascii="Times New Roman" w:hAnsi="Times New Roman" w:cs="Times New Roman"/>
            <w:sz w:val="24"/>
            <w:szCs w:val="24"/>
          </w:rPr>
          <w:delText xml:space="preserve"> </w:delText>
        </w:r>
        <w:r w:rsidR="00D63F88" w:rsidDel="00F37DEA">
          <w:rPr>
            <w:rFonts w:ascii="Times New Roman" w:hAnsi="Times New Roman" w:cs="Times New Roman"/>
            <w:sz w:val="24"/>
            <w:szCs w:val="24"/>
          </w:rPr>
          <w:delText xml:space="preserve">Second, we hoped to </w:delText>
        </w:r>
        <w:r w:rsidR="00C20599" w:rsidDel="00F37DEA">
          <w:rPr>
            <w:rFonts w:ascii="Times New Roman" w:hAnsi="Times New Roman" w:cs="Times New Roman"/>
            <w:sz w:val="24"/>
            <w:szCs w:val="24"/>
          </w:rPr>
          <w:delText>compare</w:delText>
        </w:r>
        <w:r w:rsidR="00D63F88" w:rsidDel="00F37DEA">
          <w:rPr>
            <w:rFonts w:ascii="Times New Roman" w:hAnsi="Times New Roman" w:cs="Times New Roman"/>
            <w:sz w:val="24"/>
            <w:szCs w:val="24"/>
          </w:rPr>
          <w:delText xml:space="preserve"> whether changes in observed response priming are more likely to be due to response contrast effects or to changes in the actual activated semantic content of a prime.  Finally</w:delText>
        </w:r>
        <w:r w:rsidR="00640300" w:rsidDel="00F37DEA">
          <w:rPr>
            <w:rFonts w:ascii="Times New Roman" w:hAnsi="Times New Roman" w:cs="Times New Roman"/>
            <w:sz w:val="24"/>
            <w:szCs w:val="24"/>
          </w:rPr>
          <w:delText>,</w:delText>
        </w:r>
        <w:r w:rsidR="00063328" w:rsidDel="00F37DEA">
          <w:rPr>
            <w:rFonts w:ascii="Times New Roman" w:hAnsi="Times New Roman" w:cs="Times New Roman"/>
            <w:sz w:val="24"/>
            <w:szCs w:val="24"/>
          </w:rPr>
          <w:delText xml:space="preserve"> we wished to study the </w:delText>
        </w:r>
        <w:r w:rsidR="007C3706" w:rsidRPr="005F1010" w:rsidDel="00F37DEA">
          <w:rPr>
            <w:rFonts w:ascii="Times New Roman" w:hAnsi="Times New Roman" w:cs="Times New Roman"/>
            <w:i/>
            <w:sz w:val="24"/>
            <w:szCs w:val="24"/>
          </w:rPr>
          <w:delText>magnitude</w:delText>
        </w:r>
        <w:r w:rsidR="00063328" w:rsidDel="00F37DEA">
          <w:rPr>
            <w:rFonts w:ascii="Times New Roman" w:hAnsi="Times New Roman" w:cs="Times New Roman"/>
            <w:sz w:val="24"/>
            <w:szCs w:val="24"/>
          </w:rPr>
          <w:delText xml:space="preserve"> of response contrast effects in the WIT, as </w:delText>
        </w:r>
        <w:r w:rsidR="00D63F88" w:rsidDel="00F37DEA">
          <w:rPr>
            <w:rFonts w:ascii="Times New Roman" w:hAnsi="Times New Roman" w:cs="Times New Roman"/>
            <w:sz w:val="24"/>
            <w:szCs w:val="24"/>
          </w:rPr>
          <w:delText xml:space="preserve">statistically significant yet tiny effects </w:delText>
        </w:r>
        <w:r w:rsidR="007E69FF" w:rsidDel="00F37DEA">
          <w:rPr>
            <w:rFonts w:ascii="Times New Roman" w:hAnsi="Times New Roman" w:cs="Times New Roman"/>
            <w:sz w:val="24"/>
            <w:szCs w:val="24"/>
          </w:rPr>
          <w:delText>might be</w:delText>
        </w:r>
        <w:r w:rsidR="00D63F88" w:rsidDel="00F37DEA">
          <w:rPr>
            <w:rFonts w:ascii="Times New Roman" w:hAnsi="Times New Roman" w:cs="Times New Roman"/>
            <w:sz w:val="24"/>
            <w:szCs w:val="24"/>
          </w:rPr>
          <w:delText xml:space="preserve"> irrelevant</w:delText>
        </w:r>
        <w:r w:rsidR="007F14A0" w:rsidDel="00F37DEA">
          <w:rPr>
            <w:rFonts w:ascii="Times New Roman" w:hAnsi="Times New Roman" w:cs="Times New Roman"/>
            <w:sz w:val="24"/>
            <w:szCs w:val="24"/>
          </w:rPr>
          <w:delText>.</w:delText>
        </w:r>
        <w:r w:rsidR="00765115" w:rsidDel="00F37DEA">
          <w:rPr>
            <w:rFonts w:ascii="Times New Roman" w:hAnsi="Times New Roman" w:cs="Times New Roman"/>
            <w:sz w:val="24"/>
            <w:szCs w:val="24"/>
          </w:rPr>
          <w:delText xml:space="preserve"> </w:delText>
        </w:r>
        <w:r w:rsidR="007F14A0" w:rsidDel="00F37DEA">
          <w:rPr>
            <w:rFonts w:ascii="Times New Roman" w:hAnsi="Times New Roman" w:cs="Times New Roman"/>
            <w:sz w:val="24"/>
            <w:szCs w:val="24"/>
          </w:rPr>
          <w:delText xml:space="preserve"> </w:delText>
        </w:r>
      </w:del>
      <w:ins w:id="278" w:author="Hilgard, Joseph" w:date="2017-01-24T14:25:00Z">
        <w:r w:rsidR="00F37DEA">
          <w:rPr>
            <w:rFonts w:ascii="Times New Roman" w:hAnsi="Times New Roman" w:cs="Times New Roman"/>
            <w:sz w:val="24"/>
            <w:szCs w:val="24"/>
          </w:rPr>
          <w:t>. Attempts were made to rule out an alternative “shifting associative content</w:t>
        </w:r>
      </w:ins>
      <w:ins w:id="279" w:author="Hilgard, Joseph" w:date="2017-01-24T14:26:00Z">
        <w:r w:rsidR="00F37DEA">
          <w:rPr>
            <w:rFonts w:ascii="Times New Roman" w:hAnsi="Times New Roman" w:cs="Times New Roman"/>
            <w:sz w:val="24"/>
            <w:szCs w:val="24"/>
          </w:rPr>
          <w:t>” model of results, by which it would be argued that the associations of a prime are altered by comparison with another prime (e.g., comparison with Blacks makes Whites seem more industrial and thus</w:t>
        </w:r>
      </w:ins>
      <w:ins w:id="280" w:author="Hilgard, Joseph" w:date="2017-01-24T14:27:00Z">
        <w:r w:rsidR="00F37DEA">
          <w:rPr>
            <w:rFonts w:ascii="Times New Roman" w:hAnsi="Times New Roman" w:cs="Times New Roman"/>
            <w:sz w:val="24"/>
            <w:szCs w:val="24"/>
          </w:rPr>
          <w:t xml:space="preserve"> related to tools</w:t>
        </w:r>
      </w:ins>
      <w:ins w:id="281" w:author="Hilgard, Joseph" w:date="2017-01-24T14:26:00Z">
        <w:r w:rsidR="00F37DEA">
          <w:rPr>
            <w:rFonts w:ascii="Times New Roman" w:hAnsi="Times New Roman" w:cs="Times New Roman"/>
            <w:sz w:val="24"/>
            <w:szCs w:val="24"/>
          </w:rPr>
          <w:t>)</w:t>
        </w:r>
      </w:ins>
      <w:ins w:id="282" w:author="Hilgard, Joseph" w:date="2017-01-24T14:27:00Z">
        <w:r w:rsidR="00F37DEA">
          <w:rPr>
            <w:rFonts w:ascii="Times New Roman" w:hAnsi="Times New Roman" w:cs="Times New Roman"/>
            <w:sz w:val="24"/>
            <w:szCs w:val="24"/>
          </w:rPr>
          <w:t>.</w:t>
        </w:r>
      </w:ins>
    </w:p>
    <w:p w14:paraId="4FA21424" w14:textId="4E6E4147" w:rsidR="006A238E" w:rsidRPr="00856612" w:rsidRDefault="006A238E" w:rsidP="006A238E">
      <w:pPr>
        <w:spacing w:after="0" w:line="480" w:lineRule="auto"/>
        <w:ind w:firstLine="720"/>
        <w:rPr>
          <w:rFonts w:ascii="Times New Roman" w:hAnsi="Times New Roman" w:cs="Times New Roman"/>
          <w:sz w:val="24"/>
          <w:szCs w:val="24"/>
        </w:rPr>
      </w:pPr>
      <w:del w:id="283" w:author="Hilgard, Joseph" w:date="2016-09-27T14:54:00Z">
        <w:r w:rsidRPr="00856612" w:rsidDel="008F296E">
          <w:rPr>
            <w:rFonts w:ascii="Times New Roman" w:hAnsi="Times New Roman" w:cs="Times New Roman"/>
            <w:sz w:val="24"/>
            <w:szCs w:val="24"/>
          </w:rPr>
          <w:delText xml:space="preserve">Two </w:delText>
        </w:r>
      </w:del>
      <w:ins w:id="284" w:author="Hilgard, Joseph" w:date="2016-09-27T14:54:00Z">
        <w:r w:rsidR="008F296E">
          <w:rPr>
            <w:rFonts w:ascii="Times New Roman" w:hAnsi="Times New Roman" w:cs="Times New Roman"/>
            <w:sz w:val="24"/>
            <w:szCs w:val="24"/>
          </w:rPr>
          <w:t>Four</w:t>
        </w:r>
        <w:r w:rsidR="008F296E" w:rsidRPr="00856612">
          <w:rPr>
            <w:rFonts w:ascii="Times New Roman" w:hAnsi="Times New Roman" w:cs="Times New Roman"/>
            <w:sz w:val="24"/>
            <w:szCs w:val="24"/>
          </w:rPr>
          <w:t xml:space="preserve"> </w:t>
        </w:r>
      </w:ins>
      <w:r w:rsidR="008A32BC">
        <w:rPr>
          <w:rFonts w:ascii="Times New Roman" w:hAnsi="Times New Roman" w:cs="Times New Roman"/>
          <w:sz w:val="24"/>
          <w:szCs w:val="24"/>
        </w:rPr>
        <w:t>experiments</w:t>
      </w:r>
      <w:r w:rsidR="008A32BC" w:rsidRPr="00856612">
        <w:rPr>
          <w:rFonts w:ascii="Times New Roman" w:hAnsi="Times New Roman" w:cs="Times New Roman"/>
          <w:sz w:val="24"/>
          <w:szCs w:val="24"/>
        </w:rPr>
        <w:t xml:space="preserve"> </w:t>
      </w:r>
      <w:r w:rsidRPr="00856612">
        <w:rPr>
          <w:rFonts w:ascii="Times New Roman" w:hAnsi="Times New Roman" w:cs="Times New Roman"/>
          <w:sz w:val="24"/>
          <w:szCs w:val="24"/>
        </w:rPr>
        <w:t>were conducted using modified forms of the WIT.</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In </w:t>
      </w:r>
      <w:r w:rsidR="00A21726">
        <w:rPr>
          <w:rFonts w:ascii="Times New Roman" w:hAnsi="Times New Roman" w:cs="Times New Roman"/>
          <w:sz w:val="24"/>
          <w:szCs w:val="24"/>
        </w:rPr>
        <w:t>Experiment</w:t>
      </w:r>
      <w:r w:rsidRPr="00856612">
        <w:rPr>
          <w:rFonts w:ascii="Times New Roman" w:hAnsi="Times New Roman" w:cs="Times New Roman"/>
          <w:sz w:val="24"/>
          <w:szCs w:val="24"/>
        </w:rPr>
        <w:t xml:space="preserve"> 1, participants performed a standard Black/White WIT or a version </w:t>
      </w:r>
      <w:r>
        <w:rPr>
          <w:rFonts w:ascii="Times New Roman" w:hAnsi="Times New Roman" w:cs="Times New Roman"/>
          <w:sz w:val="24"/>
          <w:szCs w:val="24"/>
        </w:rPr>
        <w:t>that</w:t>
      </w:r>
      <w:r w:rsidRPr="00856612">
        <w:rPr>
          <w:rFonts w:ascii="Times New Roman" w:hAnsi="Times New Roman" w:cs="Times New Roman"/>
          <w:sz w:val="24"/>
          <w:szCs w:val="24"/>
        </w:rPr>
        <w:t xml:space="preserve"> replaced one category of </w:t>
      </w:r>
      <w:r w:rsidR="00233A79">
        <w:rPr>
          <w:rFonts w:ascii="Times New Roman" w:hAnsi="Times New Roman" w:cs="Times New Roman"/>
          <w:sz w:val="24"/>
          <w:szCs w:val="24"/>
        </w:rPr>
        <w:t xml:space="preserve">primes </w:t>
      </w:r>
      <w:r w:rsidR="00223044">
        <w:rPr>
          <w:rFonts w:ascii="Times New Roman" w:hAnsi="Times New Roman" w:cs="Times New Roman"/>
          <w:sz w:val="24"/>
          <w:szCs w:val="24"/>
        </w:rPr>
        <w:t xml:space="preserve">(either Black or White </w:t>
      </w:r>
      <w:r w:rsidR="00233A79">
        <w:rPr>
          <w:rFonts w:ascii="Times New Roman" w:hAnsi="Times New Roman" w:cs="Times New Roman"/>
          <w:sz w:val="24"/>
          <w:szCs w:val="24"/>
        </w:rPr>
        <w:t>faces</w:t>
      </w:r>
      <w:r w:rsidR="00223044">
        <w:rPr>
          <w:rFonts w:ascii="Times New Roman" w:hAnsi="Times New Roman" w:cs="Times New Roman"/>
          <w:sz w:val="24"/>
          <w:szCs w:val="24"/>
        </w:rPr>
        <w:t xml:space="preserve">) </w:t>
      </w:r>
      <w:r w:rsidRPr="00856612">
        <w:rPr>
          <w:rFonts w:ascii="Times New Roman" w:hAnsi="Times New Roman" w:cs="Times New Roman"/>
          <w:sz w:val="24"/>
          <w:szCs w:val="24"/>
        </w:rPr>
        <w:t xml:space="preserve">with neutral </w:t>
      </w:r>
      <w:r w:rsidR="00677D96" w:rsidRPr="00856612">
        <w:rPr>
          <w:rFonts w:ascii="Times New Roman" w:hAnsi="Times New Roman" w:cs="Times New Roman"/>
          <w:sz w:val="24"/>
          <w:szCs w:val="24"/>
        </w:rPr>
        <w:t>object</w:t>
      </w:r>
      <w:r w:rsidR="00677D96">
        <w:rPr>
          <w:rFonts w:ascii="Times New Roman" w:hAnsi="Times New Roman" w:cs="Times New Roman"/>
          <w:sz w:val="24"/>
          <w:szCs w:val="24"/>
        </w:rPr>
        <w:t xml:space="preserve">s (e.g., a </w:t>
      </w:r>
      <w:r w:rsidR="0067366D">
        <w:rPr>
          <w:rFonts w:ascii="Times New Roman" w:hAnsi="Times New Roman" w:cs="Times New Roman"/>
          <w:sz w:val="24"/>
          <w:szCs w:val="24"/>
        </w:rPr>
        <w:t>hair dryer</w:t>
      </w:r>
      <w:r w:rsidR="00677D96">
        <w:rPr>
          <w:rFonts w:ascii="Times New Roman" w:hAnsi="Times New Roman" w:cs="Times New Roman"/>
          <w:sz w:val="24"/>
          <w:szCs w:val="24"/>
        </w:rPr>
        <w:t>)</w:t>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To </w:t>
      </w:r>
      <w:r>
        <w:rPr>
          <w:rFonts w:ascii="Times New Roman" w:hAnsi="Times New Roman" w:cs="Times New Roman"/>
          <w:sz w:val="24"/>
          <w:szCs w:val="24"/>
        </w:rPr>
        <w:t xml:space="preserve">extend and </w:t>
      </w:r>
      <w:r w:rsidRPr="00856612">
        <w:rPr>
          <w:rFonts w:ascii="Times New Roman" w:hAnsi="Times New Roman" w:cs="Times New Roman"/>
          <w:sz w:val="24"/>
          <w:szCs w:val="24"/>
        </w:rPr>
        <w:t>clarify the</w:t>
      </w:r>
      <w:ins w:id="285" w:author="Hilgard, Joseph" w:date="2017-01-24T14:51:00Z">
        <w:r w:rsidR="00287F9A">
          <w:rPr>
            <w:rFonts w:ascii="Times New Roman" w:hAnsi="Times New Roman" w:cs="Times New Roman"/>
            <w:sz w:val="24"/>
            <w:szCs w:val="24"/>
          </w:rPr>
          <w:t>se</w:t>
        </w:r>
      </w:ins>
      <w:r w:rsidRPr="00856612">
        <w:rPr>
          <w:rFonts w:ascii="Times New Roman" w:hAnsi="Times New Roman" w:cs="Times New Roman"/>
          <w:sz w:val="24"/>
          <w:szCs w:val="24"/>
        </w:rPr>
        <w:t xml:space="preserve"> results</w:t>
      </w:r>
      <w:del w:id="286" w:author="Hilgard, Joseph" w:date="2017-01-24T14:51:00Z">
        <w:r w:rsidRPr="00856612" w:rsidDel="00287F9A">
          <w:rPr>
            <w:rFonts w:ascii="Times New Roman" w:hAnsi="Times New Roman" w:cs="Times New Roman"/>
            <w:sz w:val="24"/>
            <w:szCs w:val="24"/>
          </w:rPr>
          <w:delText xml:space="preserve"> of </w:delText>
        </w:r>
        <w:r w:rsidR="00A21726" w:rsidDel="00287F9A">
          <w:rPr>
            <w:rFonts w:ascii="Times New Roman" w:hAnsi="Times New Roman" w:cs="Times New Roman"/>
            <w:sz w:val="24"/>
            <w:szCs w:val="24"/>
          </w:rPr>
          <w:delText>Experiment</w:delText>
        </w:r>
        <w:r w:rsidRPr="00856612" w:rsidDel="00287F9A">
          <w:rPr>
            <w:rFonts w:ascii="Times New Roman" w:hAnsi="Times New Roman" w:cs="Times New Roman"/>
            <w:sz w:val="24"/>
            <w:szCs w:val="24"/>
          </w:rPr>
          <w:delText xml:space="preserve"> 1</w:delText>
        </w:r>
      </w:del>
      <w:r w:rsidRPr="00856612">
        <w:rPr>
          <w:rFonts w:ascii="Times New Roman" w:hAnsi="Times New Roman" w:cs="Times New Roman"/>
          <w:sz w:val="24"/>
          <w:szCs w:val="24"/>
        </w:rPr>
        <w:t xml:space="preserve">, </w:t>
      </w:r>
      <w:del w:id="287" w:author="Hilgard, Joseph" w:date="2017-01-24T14:51:00Z">
        <w:r w:rsidRPr="00856612" w:rsidDel="00287F9A">
          <w:rPr>
            <w:rFonts w:ascii="Times New Roman" w:hAnsi="Times New Roman" w:cs="Times New Roman"/>
            <w:sz w:val="24"/>
            <w:szCs w:val="24"/>
          </w:rPr>
          <w:delText xml:space="preserve">a second </w:delText>
        </w:r>
        <w:r w:rsidR="008A32BC" w:rsidDel="00287F9A">
          <w:rPr>
            <w:rFonts w:ascii="Times New Roman" w:hAnsi="Times New Roman" w:cs="Times New Roman"/>
            <w:sz w:val="24"/>
            <w:szCs w:val="24"/>
          </w:rPr>
          <w:delText>e</w:delText>
        </w:r>
      </w:del>
      <w:ins w:id="288" w:author="Hilgard, Joseph" w:date="2017-01-24T14:51:00Z">
        <w:r w:rsidR="00287F9A">
          <w:rPr>
            <w:rFonts w:ascii="Times New Roman" w:hAnsi="Times New Roman" w:cs="Times New Roman"/>
            <w:sz w:val="24"/>
            <w:szCs w:val="24"/>
          </w:rPr>
          <w:t>E</w:t>
        </w:r>
      </w:ins>
      <w:r w:rsidR="008A32BC">
        <w:rPr>
          <w:rFonts w:ascii="Times New Roman" w:hAnsi="Times New Roman" w:cs="Times New Roman"/>
          <w:sz w:val="24"/>
          <w:szCs w:val="24"/>
        </w:rPr>
        <w:t>xperiment</w:t>
      </w:r>
      <w:r w:rsidR="008A32BC" w:rsidRPr="00856612">
        <w:rPr>
          <w:rFonts w:ascii="Times New Roman" w:hAnsi="Times New Roman" w:cs="Times New Roman"/>
          <w:sz w:val="24"/>
          <w:szCs w:val="24"/>
        </w:rPr>
        <w:t xml:space="preserve"> </w:t>
      </w:r>
      <w:ins w:id="289" w:author="Hilgard, Joseph" w:date="2017-01-24T14:51:00Z">
        <w:r w:rsidR="00287F9A">
          <w:rPr>
            <w:rFonts w:ascii="Times New Roman" w:hAnsi="Times New Roman" w:cs="Times New Roman"/>
            <w:sz w:val="24"/>
            <w:szCs w:val="24"/>
          </w:rPr>
          <w:t xml:space="preserve">2 </w:t>
        </w:r>
      </w:ins>
      <w:r w:rsidR="00677D96">
        <w:rPr>
          <w:rFonts w:ascii="Times New Roman" w:hAnsi="Times New Roman" w:cs="Times New Roman"/>
          <w:sz w:val="24"/>
          <w:szCs w:val="24"/>
        </w:rPr>
        <w:t>investigated</w:t>
      </w:r>
      <w:r w:rsidRPr="00856612">
        <w:rPr>
          <w:rFonts w:ascii="Times New Roman" w:hAnsi="Times New Roman" w:cs="Times New Roman"/>
          <w:sz w:val="24"/>
          <w:szCs w:val="24"/>
        </w:rPr>
        <w:t xml:space="preserve"> </w:t>
      </w:r>
      <w:r w:rsidR="00233A79">
        <w:rPr>
          <w:rFonts w:ascii="Times New Roman" w:hAnsi="Times New Roman" w:cs="Times New Roman"/>
          <w:sz w:val="24"/>
          <w:szCs w:val="24"/>
        </w:rPr>
        <w:t xml:space="preserve">the </w:t>
      </w:r>
      <w:del w:id="290" w:author="Hilgard, Joseph" w:date="2017-01-24T14:52:00Z">
        <w:r w:rsidR="00233A79" w:rsidDel="00287F9A">
          <w:rPr>
            <w:rFonts w:ascii="Times New Roman" w:hAnsi="Times New Roman" w:cs="Times New Roman"/>
            <w:sz w:val="24"/>
            <w:szCs w:val="24"/>
          </w:rPr>
          <w:delText xml:space="preserve">influence </w:delText>
        </w:r>
      </w:del>
      <w:ins w:id="291" w:author="Hilgard, Joseph" w:date="2017-01-24T14:52:00Z">
        <w:r w:rsidR="00287F9A">
          <w:rPr>
            <w:rFonts w:ascii="Times New Roman" w:hAnsi="Times New Roman" w:cs="Times New Roman"/>
            <w:sz w:val="24"/>
            <w:szCs w:val="24"/>
          </w:rPr>
          <w:t>apparent associations</w:t>
        </w:r>
        <w:r w:rsidR="00287F9A">
          <w:rPr>
            <w:rFonts w:ascii="Times New Roman" w:hAnsi="Times New Roman" w:cs="Times New Roman"/>
            <w:sz w:val="24"/>
            <w:szCs w:val="24"/>
          </w:rPr>
          <w:t xml:space="preserve"> </w:t>
        </w:r>
      </w:ins>
      <w:r w:rsidR="00233A79">
        <w:rPr>
          <w:rFonts w:ascii="Times New Roman" w:hAnsi="Times New Roman" w:cs="Times New Roman"/>
          <w:sz w:val="24"/>
          <w:szCs w:val="24"/>
        </w:rPr>
        <w:t xml:space="preserve">of </w:t>
      </w:r>
      <w:r w:rsidRPr="00856612">
        <w:rPr>
          <w:rFonts w:ascii="Times New Roman" w:hAnsi="Times New Roman" w:cs="Times New Roman"/>
          <w:sz w:val="24"/>
          <w:szCs w:val="24"/>
        </w:rPr>
        <w:t xml:space="preserve">Hispanic primes </w:t>
      </w:r>
      <w:r w:rsidR="008A32BC">
        <w:rPr>
          <w:rFonts w:ascii="Times New Roman" w:hAnsi="Times New Roman" w:cs="Times New Roman"/>
          <w:sz w:val="24"/>
          <w:szCs w:val="24"/>
        </w:rPr>
        <w:t xml:space="preserve">when </w:t>
      </w:r>
      <w:r w:rsidR="00233A79">
        <w:rPr>
          <w:rFonts w:ascii="Times New Roman" w:hAnsi="Times New Roman" w:cs="Times New Roman"/>
          <w:sz w:val="24"/>
          <w:szCs w:val="24"/>
        </w:rPr>
        <w:t xml:space="preserve">compared to </w:t>
      </w:r>
      <w:r w:rsidRPr="00856612">
        <w:rPr>
          <w:rFonts w:ascii="Times New Roman" w:hAnsi="Times New Roman" w:cs="Times New Roman"/>
          <w:sz w:val="24"/>
          <w:szCs w:val="24"/>
        </w:rPr>
        <w:t xml:space="preserve">Black, White, or neutral primes. </w:t>
      </w:r>
      <w:r w:rsidR="00765115">
        <w:rPr>
          <w:rFonts w:ascii="Times New Roman" w:hAnsi="Times New Roman" w:cs="Times New Roman"/>
          <w:sz w:val="24"/>
          <w:szCs w:val="24"/>
        </w:rPr>
        <w:t xml:space="preserve"> </w:t>
      </w:r>
      <w:ins w:id="292" w:author="Hilgard, Joseph" w:date="2016-09-27T14:54:00Z">
        <w:r w:rsidR="008F296E">
          <w:rPr>
            <w:rFonts w:ascii="Times New Roman" w:hAnsi="Times New Roman" w:cs="Times New Roman"/>
            <w:sz w:val="24"/>
            <w:szCs w:val="24"/>
          </w:rPr>
          <w:t xml:space="preserve">In Experiment 3, </w:t>
        </w:r>
      </w:ins>
      <w:ins w:id="293" w:author="Hilgard, Joseph" w:date="2017-01-24T14:55:00Z">
        <w:r w:rsidR="00287F9A">
          <w:rPr>
            <w:rFonts w:ascii="Times New Roman" w:hAnsi="Times New Roman" w:cs="Times New Roman"/>
            <w:sz w:val="24"/>
            <w:szCs w:val="24"/>
          </w:rPr>
          <w:t xml:space="preserve">we tested whether inclusion of a </w:t>
        </w:r>
      </w:ins>
      <w:ins w:id="294" w:author="Hilgard, Joseph" w:date="2017-01-24T14:56:00Z">
        <w:r w:rsidR="00287F9A">
          <w:rPr>
            <w:rFonts w:ascii="Times New Roman" w:hAnsi="Times New Roman" w:cs="Times New Roman"/>
            <w:sz w:val="24"/>
            <w:szCs w:val="24"/>
          </w:rPr>
          <w:t xml:space="preserve">target category very strongly associated with Blacks </w:t>
        </w:r>
      </w:ins>
      <w:ins w:id="295" w:author="Hilgard, Joseph" w:date="2017-01-24T14:57:00Z">
        <w:r w:rsidR="00287F9A">
          <w:rPr>
            <w:rFonts w:ascii="Times New Roman" w:hAnsi="Times New Roman" w:cs="Times New Roman"/>
            <w:sz w:val="24"/>
            <w:szCs w:val="24"/>
          </w:rPr>
          <w:t>could cause a White-Gun association</w:t>
        </w:r>
      </w:ins>
      <w:ins w:id="296" w:author="Hilgard, Joseph" w:date="2016-09-27T14:54:00Z">
        <w:r w:rsidR="008F296E">
          <w:rPr>
            <w:rFonts w:ascii="Times New Roman" w:hAnsi="Times New Roman" w:cs="Times New Roman"/>
            <w:sz w:val="24"/>
            <w:szCs w:val="24"/>
          </w:rPr>
          <w:t xml:space="preserve">. In Experiment 4, </w:t>
        </w:r>
      </w:ins>
      <w:ins w:id="297" w:author="Hilgard, Joseph" w:date="2017-01-24T14:57:00Z">
        <w:r w:rsidR="00287F9A">
          <w:rPr>
            <w:rFonts w:ascii="Times New Roman" w:hAnsi="Times New Roman" w:cs="Times New Roman"/>
            <w:sz w:val="24"/>
            <w:szCs w:val="24"/>
          </w:rPr>
          <w:t xml:space="preserve">we found that White primes prepared </w:t>
        </w:r>
      </w:ins>
      <w:ins w:id="298" w:author="Hilgard, Joseph" w:date="2017-01-24T14:58:00Z">
        <w:r w:rsidR="00287F9A">
          <w:rPr>
            <w:rFonts w:ascii="Times New Roman" w:hAnsi="Times New Roman" w:cs="Times New Roman"/>
            <w:sz w:val="24"/>
            <w:szCs w:val="24"/>
          </w:rPr>
          <w:t>responses to a heterogeneous array of targets with no clear associative content</w:t>
        </w:r>
      </w:ins>
      <w:ins w:id="299" w:author="Hilgard, Joseph" w:date="2016-09-27T14:54:00Z">
        <w:r w:rsidR="008F296E">
          <w:rPr>
            <w:rFonts w:ascii="Times New Roman" w:hAnsi="Times New Roman" w:cs="Times New Roman"/>
            <w:sz w:val="24"/>
            <w:szCs w:val="24"/>
          </w:rPr>
          <w:t xml:space="preserve">. </w:t>
        </w:r>
      </w:ins>
      <w:r>
        <w:rPr>
          <w:rFonts w:ascii="Times New Roman" w:hAnsi="Times New Roman" w:cs="Times New Roman"/>
          <w:sz w:val="24"/>
          <w:szCs w:val="24"/>
        </w:rPr>
        <w:t xml:space="preserve">In </w:t>
      </w:r>
      <w:del w:id="300" w:author="Hilgard, Joseph" w:date="2016-09-27T14:54:00Z">
        <w:r w:rsidDel="008F296E">
          <w:rPr>
            <w:rFonts w:ascii="Times New Roman" w:hAnsi="Times New Roman" w:cs="Times New Roman"/>
            <w:sz w:val="24"/>
            <w:szCs w:val="24"/>
          </w:rPr>
          <w:delText xml:space="preserve">both </w:delText>
        </w:r>
      </w:del>
      <w:ins w:id="301" w:author="Hilgard, Joseph" w:date="2016-09-27T14:54:00Z">
        <w:r w:rsidR="008F296E">
          <w:rPr>
            <w:rFonts w:ascii="Times New Roman" w:hAnsi="Times New Roman" w:cs="Times New Roman"/>
            <w:sz w:val="24"/>
            <w:szCs w:val="24"/>
          </w:rPr>
          <w:t xml:space="preserve">all </w:t>
        </w:r>
      </w:ins>
      <w:r>
        <w:rPr>
          <w:rFonts w:ascii="Times New Roman" w:hAnsi="Times New Roman" w:cs="Times New Roman"/>
          <w:sz w:val="24"/>
          <w:szCs w:val="24"/>
        </w:rPr>
        <w:t xml:space="preserve">studies, PDP </w:t>
      </w:r>
      <w:r w:rsidR="001F7EA8">
        <w:rPr>
          <w:rFonts w:ascii="Times New Roman" w:hAnsi="Times New Roman" w:cs="Times New Roman"/>
          <w:sz w:val="24"/>
          <w:szCs w:val="24"/>
        </w:rPr>
        <w:t>analyses assessed</w:t>
      </w:r>
      <w:r>
        <w:rPr>
          <w:rFonts w:ascii="Times New Roman" w:hAnsi="Times New Roman" w:cs="Times New Roman"/>
          <w:sz w:val="24"/>
          <w:szCs w:val="24"/>
        </w:rPr>
        <w:t xml:space="preserve"> whether the observed effects were the result of changes in</w:t>
      </w:r>
      <w:r w:rsidR="00233A79">
        <w:rPr>
          <w:rFonts w:ascii="Times New Roman" w:hAnsi="Times New Roman" w:cs="Times New Roman"/>
          <w:sz w:val="24"/>
          <w:szCs w:val="24"/>
        </w:rPr>
        <w:t xml:space="preserve"> the influence of</w:t>
      </w:r>
      <w:r>
        <w:rPr>
          <w:rFonts w:ascii="Times New Roman" w:hAnsi="Times New Roman" w:cs="Times New Roman"/>
          <w:sz w:val="24"/>
          <w:szCs w:val="24"/>
        </w:rPr>
        <w:t xml:space="preserve"> automatic or controlled processes. </w:t>
      </w:r>
    </w:p>
    <w:p w14:paraId="17EB8AB6" w14:textId="114E4050" w:rsidR="004F6AE2" w:rsidDel="00255EE8" w:rsidRDefault="00596CA0" w:rsidP="00EE55B6">
      <w:pPr>
        <w:spacing w:after="0" w:line="480" w:lineRule="auto"/>
        <w:ind w:firstLine="720"/>
        <w:rPr>
          <w:moveFrom w:id="302" w:author="Hilgard, Joseph" w:date="2016-09-27T16:44:00Z"/>
          <w:rFonts w:ascii="Times New Roman" w:hAnsi="Times New Roman" w:cs="Times New Roman"/>
          <w:sz w:val="24"/>
          <w:szCs w:val="24"/>
        </w:rPr>
      </w:pPr>
      <w:moveFromRangeStart w:id="303" w:author="Hilgard, Joseph" w:date="2016-09-27T16:44:00Z" w:name="move462757985"/>
      <w:moveFrom w:id="304" w:author="Hilgard, Joseph" w:date="2016-09-27T16:44:00Z">
        <w:r w:rsidRPr="00856612" w:rsidDel="00255EE8">
          <w:rPr>
            <w:rFonts w:ascii="Times New Roman" w:hAnsi="Times New Roman" w:cs="Times New Roman"/>
            <w:sz w:val="24"/>
            <w:szCs w:val="24"/>
          </w:rPr>
          <w:t xml:space="preserve">Considering previous evidence of </w:t>
        </w:r>
        <w:r w:rsidR="00540A5E" w:rsidDel="00255EE8">
          <w:rPr>
            <w:rFonts w:ascii="Times New Roman" w:hAnsi="Times New Roman" w:cs="Times New Roman"/>
            <w:sz w:val="24"/>
            <w:szCs w:val="24"/>
          </w:rPr>
          <w:t xml:space="preserve">spontaneous </w:t>
        </w:r>
        <w:r w:rsidRPr="00856612" w:rsidDel="00255EE8">
          <w:rPr>
            <w:rFonts w:ascii="Times New Roman" w:hAnsi="Times New Roman" w:cs="Times New Roman"/>
            <w:sz w:val="24"/>
            <w:szCs w:val="24"/>
          </w:rPr>
          <w:t xml:space="preserve">contrast in priming studies, we </w:t>
        </w:r>
        <w:r w:rsidR="00B92EFA" w:rsidDel="00255EE8">
          <w:rPr>
            <w:rFonts w:ascii="Times New Roman" w:hAnsi="Times New Roman" w:cs="Times New Roman"/>
            <w:sz w:val="24"/>
            <w:szCs w:val="24"/>
          </w:rPr>
          <w:t>developed the following hypothese</w:t>
        </w:r>
        <w:r w:rsidR="00C159E1" w:rsidDel="00255EE8">
          <w:rPr>
            <w:rFonts w:ascii="Times New Roman" w:hAnsi="Times New Roman" w:cs="Times New Roman"/>
            <w:sz w:val="24"/>
            <w:szCs w:val="24"/>
          </w:rPr>
          <w:t>s</w:t>
        </w:r>
        <w:r w:rsidR="00A21726" w:rsidDel="00255EE8">
          <w:rPr>
            <w:rFonts w:ascii="Times New Roman" w:hAnsi="Times New Roman" w:cs="Times New Roman"/>
            <w:sz w:val="24"/>
            <w:szCs w:val="24"/>
          </w:rPr>
          <w:t xml:space="preserve"> for Experiment 1</w:t>
        </w:r>
        <w:r w:rsidR="00721D8E" w:rsidDel="00255EE8">
          <w:rPr>
            <w:rFonts w:ascii="Times New Roman" w:hAnsi="Times New Roman" w:cs="Times New Roman"/>
            <w:sz w:val="24"/>
            <w:szCs w:val="24"/>
          </w:rPr>
          <w:t>:</w:t>
        </w:r>
        <w:r w:rsidRPr="00856612" w:rsidDel="00255EE8">
          <w:rPr>
            <w:rFonts w:ascii="Times New Roman" w:hAnsi="Times New Roman" w:cs="Times New Roman"/>
            <w:sz w:val="24"/>
            <w:szCs w:val="24"/>
          </w:rPr>
          <w:t xml:space="preserve"> </w:t>
        </w:r>
        <w:r w:rsidR="0016303B" w:rsidDel="00255EE8">
          <w:rPr>
            <w:rFonts w:ascii="Times New Roman" w:hAnsi="Times New Roman" w:cs="Times New Roman"/>
            <w:sz w:val="24"/>
            <w:szCs w:val="24"/>
          </w:rPr>
          <w:t xml:space="preserve"> </w:t>
        </w:r>
        <w:r w:rsidR="00614733" w:rsidDel="00255EE8">
          <w:rPr>
            <w:rFonts w:ascii="Times New Roman" w:hAnsi="Times New Roman" w:cs="Times New Roman"/>
            <w:sz w:val="24"/>
            <w:szCs w:val="24"/>
          </w:rPr>
          <w:t>S</w:t>
        </w:r>
        <w:r w:rsidR="00540A5E" w:rsidDel="00255EE8">
          <w:rPr>
            <w:rFonts w:ascii="Times New Roman" w:hAnsi="Times New Roman" w:cs="Times New Roman"/>
            <w:sz w:val="24"/>
            <w:szCs w:val="24"/>
          </w:rPr>
          <w:t xml:space="preserve">pontaneous </w:t>
        </w:r>
        <w:r w:rsidR="00D53833" w:rsidRPr="00856612" w:rsidDel="00255EE8">
          <w:rPr>
            <w:rFonts w:ascii="Times New Roman" w:hAnsi="Times New Roman" w:cs="Times New Roman"/>
            <w:sz w:val="24"/>
            <w:szCs w:val="24"/>
          </w:rPr>
          <w:t xml:space="preserve">contrast effects </w:t>
        </w:r>
        <w:r w:rsidR="00AD0F7E" w:rsidDel="00255EE8">
          <w:rPr>
            <w:rFonts w:ascii="Times New Roman" w:hAnsi="Times New Roman" w:cs="Times New Roman"/>
            <w:sz w:val="24"/>
            <w:szCs w:val="24"/>
          </w:rPr>
          <w:t xml:space="preserve">will occur </w:t>
        </w:r>
        <w:r w:rsidR="00D53833" w:rsidRPr="00856612" w:rsidDel="00255EE8">
          <w:rPr>
            <w:rFonts w:ascii="Times New Roman" w:hAnsi="Times New Roman" w:cs="Times New Roman"/>
            <w:sz w:val="24"/>
            <w:szCs w:val="24"/>
          </w:rPr>
          <w:t>in the WIT</w:t>
        </w:r>
        <w:r w:rsidR="00D63F88" w:rsidDel="00255EE8">
          <w:rPr>
            <w:rFonts w:ascii="Times New Roman" w:hAnsi="Times New Roman" w:cs="Times New Roman"/>
            <w:sz w:val="24"/>
            <w:szCs w:val="24"/>
          </w:rPr>
          <w:t>,</w:t>
        </w:r>
        <w:r w:rsidR="00D53833" w:rsidRPr="00856612" w:rsidDel="00255EE8">
          <w:rPr>
            <w:rFonts w:ascii="Times New Roman" w:hAnsi="Times New Roman" w:cs="Times New Roman"/>
            <w:sz w:val="24"/>
            <w:szCs w:val="24"/>
          </w:rPr>
          <w:t xml:space="preserve"> such that </w:t>
        </w:r>
        <w:r w:rsidRPr="00856612" w:rsidDel="00255EE8">
          <w:rPr>
            <w:rFonts w:ascii="Times New Roman" w:hAnsi="Times New Roman" w:cs="Times New Roman"/>
            <w:sz w:val="24"/>
            <w:szCs w:val="24"/>
          </w:rPr>
          <w:t xml:space="preserve">a single stimulus </w:t>
        </w:r>
        <w:r w:rsidR="00A30568" w:rsidDel="00255EE8">
          <w:rPr>
            <w:rFonts w:ascii="Times New Roman" w:hAnsi="Times New Roman" w:cs="Times New Roman"/>
            <w:sz w:val="24"/>
            <w:szCs w:val="24"/>
          </w:rPr>
          <w:t>could</w:t>
        </w:r>
        <w:r w:rsidR="00DB5DAC" w:rsidRPr="00856612" w:rsidDel="00255EE8">
          <w:rPr>
            <w:rFonts w:ascii="Times New Roman" w:hAnsi="Times New Roman" w:cs="Times New Roman"/>
            <w:sz w:val="24"/>
            <w:szCs w:val="24"/>
          </w:rPr>
          <w:t xml:space="preserve"> be capable of priming either “gun” or “tool” responses depending on the other primes in the </w:t>
        </w:r>
        <w:r w:rsidR="00B33F45" w:rsidDel="00255EE8">
          <w:rPr>
            <w:rFonts w:ascii="Times New Roman" w:hAnsi="Times New Roman" w:cs="Times New Roman"/>
            <w:sz w:val="24"/>
            <w:szCs w:val="24"/>
          </w:rPr>
          <w:t>task</w:t>
        </w:r>
        <w:r w:rsidR="006A238E" w:rsidDel="00255EE8">
          <w:rPr>
            <w:rFonts w:ascii="Times New Roman" w:hAnsi="Times New Roman" w:cs="Times New Roman"/>
            <w:sz w:val="24"/>
            <w:szCs w:val="24"/>
          </w:rPr>
          <w:t xml:space="preserve">. </w:t>
        </w:r>
        <w:r w:rsidR="00765115" w:rsidDel="00255EE8">
          <w:rPr>
            <w:rFonts w:ascii="Times New Roman" w:hAnsi="Times New Roman" w:cs="Times New Roman"/>
            <w:sz w:val="24"/>
            <w:szCs w:val="24"/>
          </w:rPr>
          <w:t xml:space="preserve"> </w:t>
        </w:r>
        <w:r w:rsidR="004F6AE2" w:rsidDel="00255EE8">
          <w:rPr>
            <w:rFonts w:ascii="Times New Roman" w:hAnsi="Times New Roman" w:cs="Times New Roman"/>
            <w:sz w:val="24"/>
            <w:szCs w:val="24"/>
          </w:rPr>
          <w:t>Black primes will remain strongly associated with guns regardless of task context, causing neutral objects and White primes to facilitate tool responses</w:t>
        </w:r>
        <w:r w:rsidR="00EE46D9" w:rsidDel="00255EE8">
          <w:rPr>
            <w:rFonts w:ascii="Times New Roman" w:hAnsi="Times New Roman" w:cs="Times New Roman"/>
            <w:sz w:val="24"/>
            <w:szCs w:val="24"/>
          </w:rPr>
          <w:t xml:space="preserve"> (cf. Scherer &amp; Lambert, 201</w:t>
        </w:r>
        <w:r w:rsidR="00C042D0" w:rsidDel="00255EE8">
          <w:rPr>
            <w:rFonts w:ascii="Times New Roman" w:hAnsi="Times New Roman" w:cs="Times New Roman"/>
            <w:sz w:val="24"/>
            <w:szCs w:val="24"/>
          </w:rPr>
          <w:t>2</w:t>
        </w:r>
        <w:r w:rsidR="00EE46D9" w:rsidDel="00255EE8">
          <w:rPr>
            <w:rFonts w:ascii="Times New Roman" w:hAnsi="Times New Roman" w:cs="Times New Roman"/>
            <w:sz w:val="24"/>
            <w:szCs w:val="24"/>
          </w:rPr>
          <w:t>)</w:t>
        </w:r>
        <w:r w:rsidR="004F6AE2" w:rsidDel="00255EE8">
          <w:rPr>
            <w:rFonts w:ascii="Times New Roman" w:hAnsi="Times New Roman" w:cs="Times New Roman"/>
            <w:sz w:val="24"/>
            <w:szCs w:val="24"/>
          </w:rPr>
          <w:t>.</w:t>
        </w:r>
        <w:r w:rsidR="00765115" w:rsidDel="00255EE8">
          <w:rPr>
            <w:rFonts w:ascii="Times New Roman" w:hAnsi="Times New Roman" w:cs="Times New Roman"/>
            <w:sz w:val="24"/>
            <w:szCs w:val="24"/>
          </w:rPr>
          <w:t xml:space="preserve"> </w:t>
        </w:r>
        <w:r w:rsidR="004F6AE2" w:rsidDel="00255EE8">
          <w:rPr>
            <w:rFonts w:ascii="Times New Roman" w:hAnsi="Times New Roman" w:cs="Times New Roman"/>
            <w:sz w:val="24"/>
            <w:szCs w:val="24"/>
          </w:rPr>
          <w:t xml:space="preserve"> </w:t>
        </w:r>
        <w:r w:rsidR="00D63F88" w:rsidDel="00255EE8">
          <w:rPr>
            <w:rFonts w:ascii="Times New Roman" w:hAnsi="Times New Roman" w:cs="Times New Roman"/>
            <w:sz w:val="24"/>
            <w:szCs w:val="24"/>
          </w:rPr>
          <w:t>However</w:t>
        </w:r>
        <w:r w:rsidR="004B3376" w:rsidDel="00255EE8">
          <w:rPr>
            <w:rFonts w:ascii="Times New Roman" w:hAnsi="Times New Roman" w:cs="Times New Roman"/>
            <w:sz w:val="24"/>
            <w:szCs w:val="24"/>
          </w:rPr>
          <w:t>, i</w:t>
        </w:r>
        <w:r w:rsidR="004F6AE2" w:rsidDel="00255EE8">
          <w:rPr>
            <w:rFonts w:ascii="Times New Roman" w:hAnsi="Times New Roman" w:cs="Times New Roman"/>
            <w:sz w:val="24"/>
            <w:szCs w:val="24"/>
          </w:rPr>
          <w:t xml:space="preserve">f White primes are </w:t>
        </w:r>
        <w:r w:rsidR="004B3376" w:rsidDel="00255EE8">
          <w:rPr>
            <w:rFonts w:ascii="Times New Roman" w:hAnsi="Times New Roman" w:cs="Times New Roman"/>
            <w:sz w:val="24"/>
            <w:szCs w:val="24"/>
          </w:rPr>
          <w:t xml:space="preserve">actually </w:t>
        </w:r>
        <w:r w:rsidR="004F6AE2" w:rsidDel="00255EE8">
          <w:rPr>
            <w:rFonts w:ascii="Times New Roman" w:hAnsi="Times New Roman" w:cs="Times New Roman"/>
            <w:sz w:val="24"/>
            <w:szCs w:val="24"/>
          </w:rPr>
          <w:t xml:space="preserve">associated with tools, the neutral objects should reverse their association </w:t>
        </w:r>
        <w:r w:rsidR="00F60B19" w:rsidDel="00255EE8">
          <w:rPr>
            <w:rFonts w:ascii="Times New Roman" w:hAnsi="Times New Roman" w:cs="Times New Roman"/>
            <w:sz w:val="24"/>
            <w:szCs w:val="24"/>
          </w:rPr>
          <w:t>when they appear in a task along with White faces</w:t>
        </w:r>
        <w:r w:rsidR="004F6AE2" w:rsidDel="00255EE8">
          <w:rPr>
            <w:rFonts w:ascii="Times New Roman" w:hAnsi="Times New Roman" w:cs="Times New Roman"/>
            <w:sz w:val="24"/>
            <w:szCs w:val="24"/>
          </w:rPr>
          <w:t xml:space="preserve">, instead facilitating gun responses. </w:t>
        </w:r>
        <w:r w:rsidR="00765115" w:rsidDel="00255EE8">
          <w:rPr>
            <w:rFonts w:ascii="Times New Roman" w:hAnsi="Times New Roman" w:cs="Times New Roman"/>
            <w:sz w:val="24"/>
            <w:szCs w:val="24"/>
          </w:rPr>
          <w:t xml:space="preserve"> </w:t>
        </w:r>
        <w:r w:rsidR="004F6AE2" w:rsidDel="00255EE8">
          <w:rPr>
            <w:rFonts w:ascii="Times New Roman" w:hAnsi="Times New Roman" w:cs="Times New Roman"/>
            <w:sz w:val="24"/>
            <w:szCs w:val="24"/>
          </w:rPr>
          <w:t xml:space="preserve">Otherwise, if White primes and neutral objects are associated with neither guns nor tools, neither should prime either response in the absence of Black primes. </w:t>
        </w:r>
      </w:moveFrom>
    </w:p>
    <w:moveFromRangeEnd w:id="303"/>
    <w:p w14:paraId="42353598" w14:textId="4283D151" w:rsidR="00B71067" w:rsidRDefault="00B71067" w:rsidP="00614733">
      <w:pPr>
        <w:spacing w:after="0" w:line="480" w:lineRule="auto"/>
        <w:contextualSpacing/>
        <w:jc w:val="center"/>
        <w:rPr>
          <w:ins w:id="305" w:author="Hilgard, Joseph" w:date="2016-09-27T16:44:00Z"/>
          <w:rFonts w:ascii="Times New Roman" w:hAnsi="Times New Roman" w:cs="Times New Roman"/>
          <w:b/>
          <w:sz w:val="24"/>
          <w:szCs w:val="24"/>
        </w:rPr>
      </w:pPr>
      <w:r>
        <w:rPr>
          <w:rFonts w:ascii="Times New Roman" w:hAnsi="Times New Roman" w:cs="Times New Roman"/>
          <w:b/>
          <w:sz w:val="24"/>
          <w:szCs w:val="24"/>
        </w:rPr>
        <w:t>Experiment 1</w:t>
      </w:r>
    </w:p>
    <w:p w14:paraId="2861EAE3" w14:textId="6E3B8FAB" w:rsidR="00255EE8" w:rsidRDefault="00255EE8" w:rsidP="00255EE8">
      <w:pPr>
        <w:spacing w:after="0" w:line="480" w:lineRule="auto"/>
        <w:ind w:firstLine="720"/>
        <w:rPr>
          <w:ins w:id="306" w:author="Hilgard, Joseph" w:date="2016-09-27T16:48:00Z"/>
          <w:rFonts w:ascii="Times New Roman" w:hAnsi="Times New Roman" w:cs="Times New Roman"/>
          <w:sz w:val="24"/>
          <w:szCs w:val="24"/>
        </w:rPr>
      </w:pPr>
      <w:ins w:id="307" w:author="Hilgard, Joseph" w:date="2016-09-27T16:45:00Z">
        <w:r>
          <w:rPr>
            <w:rFonts w:ascii="Times New Roman" w:hAnsi="Times New Roman" w:cs="Times New Roman"/>
            <w:sz w:val="24"/>
            <w:szCs w:val="24"/>
          </w:rPr>
          <w:t xml:space="preserve">In this first experiment, we tested the effects of replacing one prime category with a </w:t>
        </w:r>
      </w:ins>
      <w:ins w:id="308" w:author="Hilgard, Joseph" w:date="2016-09-27T16:46:00Z">
        <w:r>
          <w:rPr>
            <w:rFonts w:ascii="Times New Roman" w:hAnsi="Times New Roman" w:cs="Times New Roman"/>
            <w:sz w:val="24"/>
            <w:szCs w:val="24"/>
          </w:rPr>
          <w:t>new prime category</w:t>
        </w:r>
      </w:ins>
      <w:ins w:id="309" w:author="Hilgard, Joseph" w:date="2016-09-27T16:48:00Z">
        <w:r>
          <w:rPr>
            <w:rFonts w:ascii="Times New Roman" w:hAnsi="Times New Roman" w:cs="Times New Roman"/>
            <w:sz w:val="24"/>
            <w:szCs w:val="24"/>
          </w:rPr>
          <w:t xml:space="preserve"> consisting of neutrally-valenced household objects</w:t>
        </w:r>
      </w:ins>
      <w:ins w:id="310" w:author="Hilgard, Joseph" w:date="2016-09-27T16:46:00Z">
        <w:r>
          <w:rPr>
            <w:rFonts w:ascii="Times New Roman" w:hAnsi="Times New Roman" w:cs="Times New Roman"/>
            <w:sz w:val="24"/>
            <w:szCs w:val="24"/>
          </w:rPr>
          <w:t>. Participants performed a standard</w:t>
        </w:r>
      </w:ins>
      <w:ins w:id="311" w:author="Hilgard, Joseph" w:date="2016-09-27T16:49:00Z">
        <w:r>
          <w:rPr>
            <w:rFonts w:ascii="Times New Roman" w:hAnsi="Times New Roman" w:cs="Times New Roman"/>
            <w:sz w:val="24"/>
            <w:szCs w:val="24"/>
          </w:rPr>
          <w:t xml:space="preserve"> WIT with Black and White primes, a modified WIT with Black and neutral household primes, or a modified WIT with White and neutral household primes.</w:t>
        </w:r>
      </w:ins>
      <w:ins w:id="312" w:author="Hilgard, Joseph" w:date="2016-09-27T16:46:00Z">
        <w:r>
          <w:rPr>
            <w:rFonts w:ascii="Times New Roman" w:hAnsi="Times New Roman" w:cs="Times New Roman"/>
            <w:sz w:val="24"/>
            <w:szCs w:val="24"/>
          </w:rPr>
          <w:t xml:space="preserve"> </w:t>
        </w:r>
      </w:ins>
    </w:p>
    <w:p w14:paraId="1A6C456B" w14:textId="6683F08F" w:rsidR="00371702" w:rsidRDefault="00255EE8">
      <w:pPr>
        <w:spacing w:after="0" w:line="480" w:lineRule="auto"/>
        <w:ind w:firstLine="720"/>
        <w:contextualSpacing/>
        <w:rPr>
          <w:ins w:id="313" w:author="Hilgard, Joseph" w:date="2016-09-27T16:56:00Z"/>
          <w:rFonts w:ascii="Times New Roman" w:hAnsi="Times New Roman" w:cs="Times New Roman"/>
          <w:sz w:val="24"/>
          <w:szCs w:val="24"/>
        </w:rPr>
        <w:pPrChange w:id="314" w:author="Hilgard, Joseph" w:date="2016-09-27T16:55:00Z">
          <w:pPr>
            <w:spacing w:after="0" w:line="480" w:lineRule="auto"/>
            <w:contextualSpacing/>
            <w:jc w:val="center"/>
          </w:pPr>
        </w:pPrChange>
      </w:pPr>
      <w:moveToRangeStart w:id="315" w:author="Hilgard, Joseph" w:date="2016-09-27T16:44:00Z" w:name="move462757985"/>
      <w:commentRangeStart w:id="316"/>
      <w:moveTo w:id="317" w:author="Hilgard, Joseph" w:date="2016-09-27T16:44:00Z">
        <w:del w:id="318" w:author="Hilgard, Joseph" w:date="2016-09-27T16:52:00Z">
          <w:r w:rsidRPr="00856612" w:rsidDel="00255EE8">
            <w:rPr>
              <w:rFonts w:ascii="Times New Roman" w:hAnsi="Times New Roman" w:cs="Times New Roman"/>
              <w:sz w:val="24"/>
              <w:szCs w:val="24"/>
            </w:rPr>
            <w:delText xml:space="preserve">Considering previous evidence of </w:delText>
          </w:r>
          <w:r w:rsidDel="00255EE8">
            <w:rPr>
              <w:rFonts w:ascii="Times New Roman" w:hAnsi="Times New Roman" w:cs="Times New Roman"/>
              <w:sz w:val="24"/>
              <w:szCs w:val="24"/>
            </w:rPr>
            <w:delText xml:space="preserve">spontaneous </w:delText>
          </w:r>
          <w:r w:rsidRPr="00856612" w:rsidDel="00255EE8">
            <w:rPr>
              <w:rFonts w:ascii="Times New Roman" w:hAnsi="Times New Roman" w:cs="Times New Roman"/>
              <w:sz w:val="24"/>
              <w:szCs w:val="24"/>
            </w:rPr>
            <w:delText xml:space="preserve">contrast in priming studies, we </w:delText>
          </w:r>
          <w:r w:rsidDel="00255EE8">
            <w:rPr>
              <w:rFonts w:ascii="Times New Roman" w:hAnsi="Times New Roman" w:cs="Times New Roman"/>
              <w:sz w:val="24"/>
              <w:szCs w:val="24"/>
            </w:rPr>
            <w:delText>developed the following hypotheses for Experiment 1</w:delText>
          </w:r>
        </w:del>
      </w:moveTo>
      <w:ins w:id="319" w:author="Hilgard, Joseph" w:date="2016-09-27T16:52:00Z">
        <w:r>
          <w:rPr>
            <w:rFonts w:ascii="Times New Roman" w:hAnsi="Times New Roman" w:cs="Times New Roman"/>
            <w:sz w:val="24"/>
            <w:szCs w:val="24"/>
          </w:rPr>
          <w:t xml:space="preserve">We hypothesized that </w:t>
        </w:r>
      </w:ins>
      <w:ins w:id="320" w:author="Hilgard, Joseph" w:date="2016-09-27T16:53:00Z">
        <w:r>
          <w:rPr>
            <w:rFonts w:ascii="Times New Roman" w:hAnsi="Times New Roman" w:cs="Times New Roman"/>
            <w:sz w:val="24"/>
            <w:szCs w:val="24"/>
          </w:rPr>
          <w:t xml:space="preserve">response-mapping contrast effects would change the </w:t>
        </w:r>
      </w:ins>
      <w:ins w:id="321" w:author="Hilgard, Joseph" w:date="2016-09-27T16:54:00Z">
        <w:r>
          <w:rPr>
            <w:rFonts w:ascii="Times New Roman" w:hAnsi="Times New Roman" w:cs="Times New Roman"/>
            <w:sz w:val="24"/>
            <w:szCs w:val="24"/>
          </w:rPr>
          <w:t xml:space="preserve">apparent associations of primes such that </w:t>
        </w:r>
        <w:r w:rsidRPr="00856612">
          <w:rPr>
            <w:rFonts w:ascii="Times New Roman" w:hAnsi="Times New Roman" w:cs="Times New Roman"/>
            <w:sz w:val="24"/>
            <w:szCs w:val="24"/>
          </w:rPr>
          <w:t xml:space="preserve">a single stimulus </w:t>
        </w:r>
        <w:r>
          <w:rPr>
            <w:rFonts w:ascii="Times New Roman" w:hAnsi="Times New Roman" w:cs="Times New Roman"/>
            <w:sz w:val="24"/>
            <w:szCs w:val="24"/>
          </w:rPr>
          <w:t>could</w:t>
        </w:r>
        <w:r w:rsidRPr="00856612">
          <w:rPr>
            <w:rFonts w:ascii="Times New Roman" w:hAnsi="Times New Roman" w:cs="Times New Roman"/>
            <w:sz w:val="24"/>
            <w:szCs w:val="24"/>
          </w:rPr>
          <w:t xml:space="preserve"> be capable of priming either “gun” or “tool” responses depending on the other primes in the </w:t>
        </w:r>
        <w:r>
          <w:rPr>
            <w:rFonts w:ascii="Times New Roman" w:hAnsi="Times New Roman" w:cs="Times New Roman"/>
            <w:sz w:val="24"/>
            <w:szCs w:val="24"/>
          </w:rPr>
          <w:t>task.</w:t>
        </w:r>
        <w:r w:rsidR="00371702">
          <w:rPr>
            <w:rFonts w:ascii="Times New Roman" w:hAnsi="Times New Roman" w:cs="Times New Roman"/>
            <w:sz w:val="24"/>
            <w:szCs w:val="24"/>
          </w:rPr>
          <w:t xml:space="preserve"> </w:t>
        </w:r>
      </w:ins>
      <w:ins w:id="322" w:author="Hilgard, Joseph" w:date="2016-09-27T16:58:00Z">
        <w:r w:rsidR="00371702">
          <w:rPr>
            <w:rFonts w:ascii="Times New Roman" w:hAnsi="Times New Roman" w:cs="Times New Roman"/>
            <w:sz w:val="24"/>
            <w:szCs w:val="24"/>
          </w:rPr>
          <w:t xml:space="preserve">When neutral-object primes are </w:t>
        </w:r>
        <w:r w:rsidR="00371702">
          <w:rPr>
            <w:rFonts w:ascii="Times New Roman" w:hAnsi="Times New Roman" w:cs="Times New Roman"/>
            <w:sz w:val="24"/>
            <w:szCs w:val="24"/>
          </w:rPr>
          <w:lastRenderedPageBreak/>
          <w:t xml:space="preserve">presented in contrast to Black-face primes, the neutral objects are expected to prepare </w:t>
        </w:r>
      </w:ins>
      <w:ins w:id="323" w:author="Hilgard, Joseph" w:date="2016-09-27T16:59:00Z">
        <w:r w:rsidR="00371702">
          <w:rPr>
            <w:rFonts w:ascii="Times New Roman" w:hAnsi="Times New Roman" w:cs="Times New Roman"/>
            <w:sz w:val="24"/>
            <w:szCs w:val="24"/>
          </w:rPr>
          <w:t xml:space="preserve">“tool” responses. However, when neutral-object primes are presented in contrast to White-face primes, the neutral objects are expected to prepare “gun” responses. </w:t>
        </w:r>
      </w:ins>
      <w:moveTo w:id="324" w:author="Hilgard, Joseph" w:date="2016-09-27T16:44:00Z">
        <w:del w:id="325" w:author="Hilgard, Joseph" w:date="2016-09-27T16:54:00Z">
          <w:r w:rsidDel="00371702">
            <w:rPr>
              <w:rFonts w:ascii="Times New Roman" w:hAnsi="Times New Roman" w:cs="Times New Roman"/>
              <w:sz w:val="24"/>
              <w:szCs w:val="24"/>
            </w:rPr>
            <w:delText>:</w:delText>
          </w:r>
          <w:r w:rsidRPr="00856612" w:rsidDel="00371702">
            <w:rPr>
              <w:rFonts w:ascii="Times New Roman" w:hAnsi="Times New Roman" w:cs="Times New Roman"/>
              <w:sz w:val="24"/>
              <w:szCs w:val="24"/>
            </w:rPr>
            <w:delText xml:space="preserve"> </w:delText>
          </w:r>
          <w:r w:rsidDel="00371702">
            <w:rPr>
              <w:rFonts w:ascii="Times New Roman" w:hAnsi="Times New Roman" w:cs="Times New Roman"/>
              <w:sz w:val="24"/>
              <w:szCs w:val="24"/>
            </w:rPr>
            <w:delText xml:space="preserve"> Spontaneous </w:delText>
          </w:r>
          <w:r w:rsidRPr="00856612" w:rsidDel="00371702">
            <w:rPr>
              <w:rFonts w:ascii="Times New Roman" w:hAnsi="Times New Roman" w:cs="Times New Roman"/>
              <w:sz w:val="24"/>
              <w:szCs w:val="24"/>
            </w:rPr>
            <w:delText xml:space="preserve">contrast effects </w:delText>
          </w:r>
          <w:r w:rsidDel="00371702">
            <w:rPr>
              <w:rFonts w:ascii="Times New Roman" w:hAnsi="Times New Roman" w:cs="Times New Roman"/>
              <w:sz w:val="24"/>
              <w:szCs w:val="24"/>
            </w:rPr>
            <w:delText xml:space="preserve">will occur </w:delText>
          </w:r>
          <w:r w:rsidRPr="00856612" w:rsidDel="00371702">
            <w:rPr>
              <w:rFonts w:ascii="Times New Roman" w:hAnsi="Times New Roman" w:cs="Times New Roman"/>
              <w:sz w:val="24"/>
              <w:szCs w:val="24"/>
            </w:rPr>
            <w:delText>in the WIT</w:delText>
          </w:r>
          <w:r w:rsidDel="00371702">
            <w:rPr>
              <w:rFonts w:ascii="Times New Roman" w:hAnsi="Times New Roman" w:cs="Times New Roman"/>
              <w:sz w:val="24"/>
              <w:szCs w:val="24"/>
            </w:rPr>
            <w:delText>,</w:delText>
          </w:r>
          <w:r w:rsidRPr="00856612" w:rsidDel="00371702">
            <w:rPr>
              <w:rFonts w:ascii="Times New Roman" w:hAnsi="Times New Roman" w:cs="Times New Roman"/>
              <w:sz w:val="24"/>
              <w:szCs w:val="24"/>
            </w:rPr>
            <w:delText xml:space="preserve"> such that</w:delText>
          </w:r>
          <w:r w:rsidRPr="00856612" w:rsidDel="00255EE8">
            <w:rPr>
              <w:rFonts w:ascii="Times New Roman" w:hAnsi="Times New Roman" w:cs="Times New Roman"/>
              <w:sz w:val="24"/>
              <w:szCs w:val="24"/>
            </w:rPr>
            <w:delText xml:space="preserve"> a single stimulus </w:delText>
          </w:r>
          <w:r w:rsidDel="00255EE8">
            <w:rPr>
              <w:rFonts w:ascii="Times New Roman" w:hAnsi="Times New Roman" w:cs="Times New Roman"/>
              <w:sz w:val="24"/>
              <w:szCs w:val="24"/>
            </w:rPr>
            <w:delText>could</w:delText>
          </w:r>
          <w:r w:rsidRPr="00856612" w:rsidDel="00255EE8">
            <w:rPr>
              <w:rFonts w:ascii="Times New Roman" w:hAnsi="Times New Roman" w:cs="Times New Roman"/>
              <w:sz w:val="24"/>
              <w:szCs w:val="24"/>
            </w:rPr>
            <w:delText xml:space="preserve"> be capable of priming either “gun” or “tool” responses depending on the other primes in the </w:delText>
          </w:r>
          <w:r w:rsidDel="00255EE8">
            <w:rPr>
              <w:rFonts w:ascii="Times New Roman" w:hAnsi="Times New Roman" w:cs="Times New Roman"/>
              <w:sz w:val="24"/>
              <w:szCs w:val="24"/>
            </w:rPr>
            <w:delText>task.</w:delText>
          </w:r>
          <w:r w:rsidDel="00371702">
            <w:rPr>
              <w:rFonts w:ascii="Times New Roman" w:hAnsi="Times New Roman" w:cs="Times New Roman"/>
              <w:sz w:val="24"/>
              <w:szCs w:val="24"/>
            </w:rPr>
            <w:delText xml:space="preserve">  </w:delText>
          </w:r>
        </w:del>
        <w:del w:id="326" w:author="Hilgard, Joseph" w:date="2016-09-27T17:00:00Z">
          <w:r w:rsidDel="00371702">
            <w:rPr>
              <w:rFonts w:ascii="Times New Roman" w:hAnsi="Times New Roman" w:cs="Times New Roman"/>
              <w:sz w:val="24"/>
              <w:szCs w:val="24"/>
            </w:rPr>
            <w:delText xml:space="preserve">Black primes will remain strongly associated with guns regardless of task context, </w:delText>
          </w:r>
        </w:del>
        <w:del w:id="327" w:author="Hilgard, Joseph" w:date="2016-09-27T16:56:00Z">
          <w:r w:rsidDel="00371702">
            <w:rPr>
              <w:rFonts w:ascii="Times New Roman" w:hAnsi="Times New Roman" w:cs="Times New Roman"/>
              <w:sz w:val="24"/>
              <w:szCs w:val="24"/>
            </w:rPr>
            <w:delText>causing neutral objects and White primes to facilitate tool responses</w:delText>
          </w:r>
        </w:del>
        <w:del w:id="328" w:author="Hilgard, Joseph" w:date="2016-09-27T17:00:00Z">
          <w:r w:rsidDel="00371702">
            <w:rPr>
              <w:rFonts w:ascii="Times New Roman" w:hAnsi="Times New Roman" w:cs="Times New Roman"/>
              <w:sz w:val="24"/>
              <w:szCs w:val="24"/>
            </w:rPr>
            <w:delText xml:space="preserve"> (cf. Scherer &amp; Lambert, 2012).  </w:delText>
          </w:r>
        </w:del>
      </w:moveTo>
    </w:p>
    <w:p w14:paraId="76DB2F39" w14:textId="1F8A5F07" w:rsidR="00371702" w:rsidDel="00371702" w:rsidRDefault="00255EE8">
      <w:pPr>
        <w:spacing w:after="0" w:line="480" w:lineRule="auto"/>
        <w:ind w:firstLine="720"/>
        <w:rPr>
          <w:del w:id="329" w:author="Hilgard, Joseph" w:date="2016-09-27T16:55:00Z"/>
          <w:moveTo w:id="330" w:author="Hilgard, Joseph" w:date="2016-09-27T16:44:00Z"/>
          <w:rFonts w:ascii="Times New Roman" w:hAnsi="Times New Roman" w:cs="Times New Roman"/>
          <w:sz w:val="24"/>
          <w:szCs w:val="24"/>
        </w:rPr>
      </w:pPr>
      <w:moveTo w:id="331" w:author="Hilgard, Joseph" w:date="2016-09-27T16:44:00Z">
        <w:r>
          <w:rPr>
            <w:rFonts w:ascii="Times New Roman" w:hAnsi="Times New Roman" w:cs="Times New Roman"/>
            <w:sz w:val="24"/>
            <w:szCs w:val="24"/>
          </w:rPr>
          <w:t xml:space="preserve">However, if White primes are actually associated with tools, the neutral objects should reverse their association when they appear in a task along with White faces, instead facilitating gun responses.  Otherwise, if White primes and neutral objects are associated with neither guns nor tools, neither should prime either response in the absence of Black primes. </w:t>
        </w:r>
      </w:moveTo>
      <w:commentRangeEnd w:id="316"/>
      <w:r w:rsidR="00371702">
        <w:rPr>
          <w:rStyle w:val="CommentReference"/>
        </w:rPr>
        <w:commentReference w:id="316"/>
      </w:r>
    </w:p>
    <w:moveToRangeEnd w:id="315"/>
    <w:p w14:paraId="5601E9AA" w14:textId="77777777" w:rsidR="00255EE8" w:rsidRDefault="00255EE8">
      <w:pPr>
        <w:spacing w:after="0" w:line="480" w:lineRule="auto"/>
        <w:ind w:firstLine="720"/>
        <w:contextualSpacing/>
        <w:rPr>
          <w:rFonts w:ascii="Times New Roman" w:hAnsi="Times New Roman" w:cs="Times New Roman"/>
          <w:b/>
          <w:sz w:val="24"/>
          <w:szCs w:val="24"/>
        </w:rPr>
        <w:pPrChange w:id="332" w:author="Hilgard, Joseph" w:date="2016-09-27T16:55:00Z">
          <w:pPr>
            <w:spacing w:after="0" w:line="480" w:lineRule="auto"/>
            <w:contextualSpacing/>
            <w:jc w:val="center"/>
          </w:pPr>
        </w:pPrChange>
      </w:pPr>
    </w:p>
    <w:p w14:paraId="0E55DB05" w14:textId="77777777" w:rsidR="0095222B" w:rsidRDefault="00A3164F" w:rsidP="0046237A">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Method</w:t>
      </w:r>
    </w:p>
    <w:p w14:paraId="0EBFF748" w14:textId="77777777" w:rsidR="00072774" w:rsidRPr="00072774" w:rsidRDefault="00072774" w:rsidP="006C1A5B">
      <w:pPr>
        <w:pStyle w:val="Default"/>
        <w:spacing w:line="480" w:lineRule="auto"/>
        <w:contextualSpacing/>
        <w:rPr>
          <w:color w:val="auto"/>
        </w:rPr>
      </w:pPr>
      <w:r w:rsidRPr="00072774">
        <w:rPr>
          <w:color w:val="auto"/>
        </w:rPr>
        <w:tab/>
        <w:t xml:space="preserve"> We report how we determined our sample size, all data exclusions, all manipulations, and all measures in the study.</w:t>
      </w:r>
      <w:r w:rsidR="00765115">
        <w:rPr>
          <w:color w:val="auto"/>
        </w:rPr>
        <w:t xml:space="preserve"> </w:t>
      </w:r>
      <w:ins w:id="333" w:author="bartholowlab" w:date="2014-08-18T17:41:00Z">
        <w:r w:rsidR="00BA1F80">
          <w:rPr>
            <w:color w:val="auto"/>
          </w:rPr>
          <w:t xml:space="preserve"> Data and analytic code are publicly hosted at </w:t>
        </w:r>
      </w:ins>
      <w:r w:rsidR="007E69FF" w:rsidRPr="007E69FF">
        <w:rPr>
          <w:color w:val="auto"/>
        </w:rPr>
        <w:t>https://github.com/hiv8r3/WIT4</w:t>
      </w:r>
      <w:r w:rsidR="007E69FF">
        <w:rPr>
          <w:color w:val="auto"/>
        </w:rPr>
        <w:t>.</w:t>
      </w:r>
    </w:p>
    <w:p w14:paraId="757E3BED" w14:textId="0D83FEEC" w:rsidR="00CD3608" w:rsidRDefault="00F111BC" w:rsidP="00706911">
      <w:pPr>
        <w:spacing w:after="0" w:line="48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 xml:space="preserve">Participants and </w:t>
      </w:r>
      <w:r w:rsidR="00706911">
        <w:rPr>
          <w:rFonts w:ascii="Times New Roman" w:hAnsi="Times New Roman" w:cs="Times New Roman"/>
          <w:b/>
          <w:sz w:val="24"/>
          <w:szCs w:val="24"/>
        </w:rPr>
        <w:t>d</w:t>
      </w:r>
      <w:r>
        <w:rPr>
          <w:rFonts w:ascii="Times New Roman" w:hAnsi="Times New Roman" w:cs="Times New Roman"/>
          <w:b/>
          <w:sz w:val="24"/>
          <w:szCs w:val="24"/>
        </w:rPr>
        <w:t>esign</w:t>
      </w:r>
      <w:r w:rsidR="00706911">
        <w:rPr>
          <w:rFonts w:ascii="Times New Roman" w:hAnsi="Times New Roman" w:cs="Times New Roman"/>
          <w:b/>
          <w:sz w:val="24"/>
          <w:szCs w:val="24"/>
        </w:rPr>
        <w:t>.</w:t>
      </w:r>
      <w:r w:rsidR="00765115">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CD3608" w:rsidRPr="00072774">
        <w:rPr>
          <w:rFonts w:ascii="Times New Roman" w:hAnsi="Times New Roman" w:cs="Times New Roman"/>
          <w:sz w:val="24"/>
          <w:szCs w:val="24"/>
        </w:rPr>
        <w:t>Participants were</w:t>
      </w:r>
      <w:r w:rsidR="00320DEB" w:rsidRPr="00072774">
        <w:rPr>
          <w:rFonts w:ascii="Times New Roman" w:hAnsi="Times New Roman" w:cs="Times New Roman"/>
          <w:sz w:val="24"/>
          <w:szCs w:val="24"/>
        </w:rPr>
        <w:t xml:space="preserve"> 130</w:t>
      </w:r>
      <w:r w:rsidR="00CD3608" w:rsidRPr="00072774">
        <w:rPr>
          <w:rFonts w:ascii="Times New Roman" w:hAnsi="Times New Roman" w:cs="Times New Roman"/>
          <w:sz w:val="24"/>
          <w:szCs w:val="24"/>
        </w:rPr>
        <w:t xml:space="preserve"> </w:t>
      </w:r>
      <w:r w:rsidR="00D953BB">
        <w:rPr>
          <w:rFonts w:ascii="Times New Roman" w:hAnsi="Times New Roman" w:cs="Times New Roman"/>
          <w:sz w:val="24"/>
          <w:szCs w:val="24"/>
        </w:rPr>
        <w:t>university</w:t>
      </w:r>
      <w:r w:rsidR="00D953BB" w:rsidRPr="00072774">
        <w:rPr>
          <w:rFonts w:ascii="Times New Roman" w:hAnsi="Times New Roman" w:cs="Times New Roman"/>
          <w:sz w:val="24"/>
          <w:szCs w:val="24"/>
        </w:rPr>
        <w:t xml:space="preserve"> </w:t>
      </w:r>
      <w:r w:rsidR="00CD3608" w:rsidRPr="00072774">
        <w:rPr>
          <w:rFonts w:ascii="Times New Roman" w:hAnsi="Times New Roman" w:cs="Times New Roman"/>
          <w:sz w:val="24"/>
          <w:szCs w:val="24"/>
        </w:rPr>
        <w:t xml:space="preserve">undergraduates who participated in exchange for partial course credit. </w:t>
      </w:r>
      <w:r w:rsidR="00765115">
        <w:rPr>
          <w:rFonts w:ascii="Times New Roman" w:hAnsi="Times New Roman" w:cs="Times New Roman"/>
          <w:sz w:val="24"/>
          <w:szCs w:val="24"/>
        </w:rPr>
        <w:t xml:space="preserve"> </w:t>
      </w:r>
      <w:r w:rsidR="002351B9">
        <w:rPr>
          <w:rFonts w:ascii="Times New Roman" w:hAnsi="Times New Roman" w:cs="Times New Roman"/>
          <w:sz w:val="24"/>
          <w:szCs w:val="24"/>
        </w:rPr>
        <w:t xml:space="preserve">Sample size was set so </w:t>
      </w:r>
      <w:r w:rsidR="004B3376">
        <w:rPr>
          <w:rFonts w:ascii="Times New Roman" w:hAnsi="Times New Roman" w:cs="Times New Roman"/>
          <w:sz w:val="24"/>
          <w:szCs w:val="24"/>
        </w:rPr>
        <w:t xml:space="preserve">that the size of each experimental group </w:t>
      </w:r>
      <w:r w:rsidR="002351B9">
        <w:rPr>
          <w:rFonts w:ascii="Times New Roman" w:hAnsi="Times New Roman" w:cs="Times New Roman"/>
          <w:sz w:val="24"/>
          <w:szCs w:val="24"/>
        </w:rPr>
        <w:t>roughly approximate</w:t>
      </w:r>
      <w:r w:rsidR="00D953BB">
        <w:rPr>
          <w:rFonts w:ascii="Times New Roman" w:hAnsi="Times New Roman" w:cs="Times New Roman"/>
          <w:sz w:val="24"/>
          <w:szCs w:val="24"/>
        </w:rPr>
        <w:t>d</w:t>
      </w:r>
      <w:r w:rsidR="002351B9">
        <w:rPr>
          <w:rFonts w:ascii="Times New Roman" w:hAnsi="Times New Roman" w:cs="Times New Roman"/>
          <w:sz w:val="24"/>
          <w:szCs w:val="24"/>
        </w:rPr>
        <w:t xml:space="preserve"> those of previous studies of </w:t>
      </w:r>
      <w:r w:rsidR="001F7EA8">
        <w:rPr>
          <w:rFonts w:ascii="Times New Roman" w:hAnsi="Times New Roman" w:cs="Times New Roman"/>
          <w:sz w:val="24"/>
          <w:szCs w:val="24"/>
        </w:rPr>
        <w:t xml:space="preserve">the RM contrast </w:t>
      </w:r>
      <w:r w:rsidR="002351B9">
        <w:rPr>
          <w:rFonts w:ascii="Times New Roman" w:hAnsi="Times New Roman" w:cs="Times New Roman"/>
          <w:sz w:val="24"/>
          <w:szCs w:val="24"/>
        </w:rPr>
        <w:t xml:space="preserve">effect (e.g. Scherer &amp; Lambert, </w:t>
      </w:r>
      <w:r w:rsidR="005A3E95">
        <w:rPr>
          <w:rFonts w:ascii="Times New Roman" w:hAnsi="Times New Roman" w:cs="Times New Roman"/>
          <w:sz w:val="24"/>
          <w:szCs w:val="24"/>
        </w:rPr>
        <w:t>2009</w:t>
      </w:r>
      <w:r w:rsidR="002351B9">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892374" w:rsidRPr="00072774">
        <w:rPr>
          <w:rFonts w:ascii="Times New Roman" w:hAnsi="Times New Roman" w:cs="Times New Roman"/>
          <w:sz w:val="24"/>
          <w:szCs w:val="24"/>
        </w:rPr>
        <w:t xml:space="preserve">The study was a 3 (Condition: Black/White, Black/Neutral, White/Neutral) </w:t>
      </w:r>
      <w:r w:rsidR="00E61235">
        <w:rPr>
          <w:rFonts w:ascii="Times New Roman" w:hAnsi="Times New Roman" w:cs="Times New Roman"/>
          <w:sz w:val="24"/>
          <w:szCs w:val="24"/>
        </w:rPr>
        <w:t>×</w:t>
      </w:r>
      <w:r w:rsidR="00D953BB" w:rsidRPr="00072774">
        <w:rPr>
          <w:rFonts w:ascii="Times New Roman" w:hAnsi="Times New Roman" w:cs="Times New Roman"/>
          <w:sz w:val="24"/>
          <w:szCs w:val="24"/>
        </w:rPr>
        <w:t xml:space="preserve"> </w:t>
      </w:r>
      <w:r w:rsidR="00892374" w:rsidRPr="00072774">
        <w:rPr>
          <w:rFonts w:ascii="Times New Roman" w:hAnsi="Times New Roman" w:cs="Times New Roman"/>
          <w:sz w:val="24"/>
          <w:szCs w:val="24"/>
        </w:rPr>
        <w:t>2 (Prime</w:t>
      </w:r>
      <w:r w:rsidR="004D3BBE">
        <w:rPr>
          <w:rFonts w:ascii="Times New Roman" w:hAnsi="Times New Roman" w:cs="Times New Roman"/>
          <w:sz w:val="24"/>
          <w:szCs w:val="24"/>
        </w:rPr>
        <w:t xml:space="preserve"> category</w:t>
      </w:r>
      <w:r w:rsidR="00892374" w:rsidRPr="00072774">
        <w:rPr>
          <w:rFonts w:ascii="Times New Roman" w:hAnsi="Times New Roman" w:cs="Times New Roman"/>
          <w:sz w:val="24"/>
          <w:szCs w:val="24"/>
        </w:rPr>
        <w:t xml:space="preserve">) </w:t>
      </w:r>
      <w:r w:rsidR="00E61235">
        <w:rPr>
          <w:rFonts w:ascii="Times New Roman" w:hAnsi="Times New Roman" w:cs="Times New Roman"/>
          <w:sz w:val="24"/>
          <w:szCs w:val="24"/>
        </w:rPr>
        <w:t>×</w:t>
      </w:r>
      <w:r w:rsidR="00D953BB" w:rsidRPr="00072774">
        <w:rPr>
          <w:rFonts w:ascii="Times New Roman" w:hAnsi="Times New Roman" w:cs="Times New Roman"/>
          <w:sz w:val="24"/>
          <w:szCs w:val="24"/>
        </w:rPr>
        <w:t xml:space="preserve"> </w:t>
      </w:r>
      <w:r w:rsidR="00E61235">
        <w:rPr>
          <w:rFonts w:ascii="Times New Roman" w:hAnsi="Times New Roman" w:cs="Times New Roman"/>
          <w:sz w:val="24"/>
          <w:szCs w:val="24"/>
        </w:rPr>
        <w:t>2 (Target: Gun or Tool) mixed-</w:t>
      </w:r>
      <w:r w:rsidR="00892374" w:rsidRPr="00072774">
        <w:rPr>
          <w:rFonts w:ascii="Times New Roman" w:hAnsi="Times New Roman" w:cs="Times New Roman"/>
          <w:sz w:val="24"/>
          <w:szCs w:val="24"/>
        </w:rPr>
        <w:t>model design</w:t>
      </w:r>
      <w:r w:rsidR="002351B9">
        <w:rPr>
          <w:rFonts w:ascii="Times New Roman" w:hAnsi="Times New Roman" w:cs="Times New Roman"/>
          <w:sz w:val="24"/>
          <w:szCs w:val="24"/>
        </w:rPr>
        <w:t>, with Condition varying between subjects and Prime and Target varying within subjects</w:t>
      </w:r>
      <w:r w:rsidR="00892374" w:rsidRPr="00072774">
        <w:rPr>
          <w:rFonts w:ascii="Times New Roman" w:hAnsi="Times New Roman" w:cs="Times New Roman"/>
          <w:sz w:val="24"/>
          <w:szCs w:val="24"/>
        </w:rPr>
        <w:t>.</w:t>
      </w:r>
      <w:r w:rsidR="00765115">
        <w:rPr>
          <w:rFonts w:ascii="Times New Roman" w:hAnsi="Times New Roman" w:cs="Times New Roman"/>
          <w:sz w:val="24"/>
          <w:szCs w:val="24"/>
        </w:rPr>
        <w:t xml:space="preserve"> </w:t>
      </w:r>
      <w:r w:rsidR="00892374" w:rsidRPr="00072774">
        <w:rPr>
          <w:rFonts w:ascii="Times New Roman" w:hAnsi="Times New Roman" w:cs="Times New Roman"/>
          <w:sz w:val="24"/>
          <w:szCs w:val="24"/>
        </w:rPr>
        <w:t xml:space="preserve"> Prime content was determined by condition</w:t>
      </w:r>
      <w:r w:rsidR="00D953BB">
        <w:rPr>
          <w:rFonts w:ascii="Times New Roman" w:hAnsi="Times New Roman" w:cs="Times New Roman"/>
          <w:sz w:val="24"/>
          <w:szCs w:val="24"/>
        </w:rPr>
        <w:t>:</w:t>
      </w:r>
      <w:r w:rsidR="00441741" w:rsidRPr="00072774">
        <w:rPr>
          <w:rFonts w:ascii="Times New Roman" w:hAnsi="Times New Roman" w:cs="Times New Roman"/>
          <w:sz w:val="24"/>
          <w:szCs w:val="24"/>
        </w:rPr>
        <w:t xml:space="preserve"> </w:t>
      </w:r>
      <w:r w:rsidR="00441741" w:rsidRPr="00856612">
        <w:rPr>
          <w:rFonts w:ascii="Times New Roman" w:hAnsi="Times New Roman" w:cs="Times New Roman"/>
          <w:sz w:val="24"/>
          <w:szCs w:val="24"/>
        </w:rPr>
        <w:t xml:space="preserve">In the Black/White condition, </w:t>
      </w:r>
      <w:r w:rsidR="00441741">
        <w:rPr>
          <w:rFonts w:ascii="Times New Roman" w:hAnsi="Times New Roman" w:cs="Times New Roman"/>
          <w:sz w:val="24"/>
          <w:szCs w:val="24"/>
        </w:rPr>
        <w:t>trials were evenly divided between</w:t>
      </w:r>
      <w:r w:rsidR="00441741" w:rsidRPr="00856612">
        <w:rPr>
          <w:rFonts w:ascii="Times New Roman" w:hAnsi="Times New Roman" w:cs="Times New Roman"/>
          <w:sz w:val="24"/>
          <w:szCs w:val="24"/>
        </w:rPr>
        <w:t xml:space="preserve"> Black </w:t>
      </w:r>
      <w:r w:rsidR="00441741">
        <w:rPr>
          <w:rFonts w:ascii="Times New Roman" w:hAnsi="Times New Roman" w:cs="Times New Roman"/>
          <w:sz w:val="24"/>
          <w:szCs w:val="24"/>
        </w:rPr>
        <w:t>and</w:t>
      </w:r>
      <w:r w:rsidR="00441741" w:rsidRPr="00856612">
        <w:rPr>
          <w:rFonts w:ascii="Times New Roman" w:hAnsi="Times New Roman" w:cs="Times New Roman"/>
          <w:sz w:val="24"/>
          <w:szCs w:val="24"/>
        </w:rPr>
        <w:t xml:space="preserve"> White faces</w:t>
      </w:r>
      <w:r w:rsidR="00441741">
        <w:rPr>
          <w:rFonts w:ascii="Times New Roman" w:hAnsi="Times New Roman" w:cs="Times New Roman"/>
          <w:sz w:val="24"/>
          <w:szCs w:val="24"/>
        </w:rPr>
        <w:t xml:space="preserve"> that appeared as primes</w:t>
      </w:r>
      <w:r w:rsidR="00441741" w:rsidRPr="00856612">
        <w:rPr>
          <w:rFonts w:ascii="Times New Roman" w:hAnsi="Times New Roman" w:cs="Times New Roman"/>
          <w:sz w:val="24"/>
          <w:szCs w:val="24"/>
        </w:rPr>
        <w:t>, as is typical of the WIT</w:t>
      </w:r>
      <w:r w:rsidR="00D953BB">
        <w:rPr>
          <w:rFonts w:ascii="Times New Roman" w:hAnsi="Times New Roman" w:cs="Times New Roman"/>
          <w:sz w:val="24"/>
          <w:szCs w:val="24"/>
        </w:rPr>
        <w:t>;</w:t>
      </w:r>
      <w:r w:rsidR="00441741" w:rsidRPr="00856612">
        <w:rPr>
          <w:rFonts w:ascii="Times New Roman" w:hAnsi="Times New Roman" w:cs="Times New Roman"/>
          <w:sz w:val="24"/>
          <w:szCs w:val="24"/>
        </w:rPr>
        <w:t xml:space="preserve"> </w:t>
      </w:r>
      <w:r w:rsidR="00D953BB">
        <w:rPr>
          <w:rFonts w:ascii="Times New Roman" w:hAnsi="Times New Roman" w:cs="Times New Roman"/>
          <w:sz w:val="24"/>
          <w:szCs w:val="24"/>
        </w:rPr>
        <w:t>i</w:t>
      </w:r>
      <w:r w:rsidR="00D953BB" w:rsidRPr="00856612">
        <w:rPr>
          <w:rFonts w:ascii="Times New Roman" w:hAnsi="Times New Roman" w:cs="Times New Roman"/>
          <w:sz w:val="24"/>
          <w:szCs w:val="24"/>
        </w:rPr>
        <w:t xml:space="preserve">n </w:t>
      </w:r>
      <w:r w:rsidR="00441741" w:rsidRPr="00856612">
        <w:rPr>
          <w:rFonts w:ascii="Times New Roman" w:hAnsi="Times New Roman" w:cs="Times New Roman"/>
          <w:sz w:val="24"/>
          <w:szCs w:val="24"/>
        </w:rPr>
        <w:t xml:space="preserve">the Neutral/Black condition, </w:t>
      </w:r>
      <w:r w:rsidR="00441741">
        <w:rPr>
          <w:rFonts w:ascii="Times New Roman" w:hAnsi="Times New Roman" w:cs="Times New Roman"/>
          <w:sz w:val="24"/>
          <w:szCs w:val="24"/>
        </w:rPr>
        <w:t xml:space="preserve">primes included </w:t>
      </w:r>
      <w:r w:rsidR="00441741" w:rsidRPr="00856612">
        <w:rPr>
          <w:rFonts w:ascii="Times New Roman" w:hAnsi="Times New Roman" w:cs="Times New Roman"/>
          <w:sz w:val="24"/>
          <w:szCs w:val="24"/>
        </w:rPr>
        <w:t>Black face</w:t>
      </w:r>
      <w:r w:rsidR="00441741">
        <w:rPr>
          <w:rFonts w:ascii="Times New Roman" w:hAnsi="Times New Roman" w:cs="Times New Roman"/>
          <w:sz w:val="24"/>
          <w:szCs w:val="24"/>
        </w:rPr>
        <w:t>s and</w:t>
      </w:r>
      <w:r w:rsidR="00441741" w:rsidRPr="00856612">
        <w:rPr>
          <w:rFonts w:ascii="Times New Roman" w:hAnsi="Times New Roman" w:cs="Times New Roman"/>
          <w:sz w:val="24"/>
          <w:szCs w:val="24"/>
        </w:rPr>
        <w:t xml:space="preserve"> neutral object</w:t>
      </w:r>
      <w:r w:rsidR="00441741">
        <w:rPr>
          <w:rFonts w:ascii="Times New Roman" w:hAnsi="Times New Roman" w:cs="Times New Roman"/>
          <w:sz w:val="24"/>
          <w:szCs w:val="24"/>
        </w:rPr>
        <w:t>s</w:t>
      </w:r>
      <w:r w:rsidR="00D953BB">
        <w:rPr>
          <w:rFonts w:ascii="Times New Roman" w:hAnsi="Times New Roman" w:cs="Times New Roman"/>
          <w:sz w:val="24"/>
          <w:szCs w:val="24"/>
        </w:rPr>
        <w:t>;</w:t>
      </w:r>
      <w:r w:rsidR="00441741" w:rsidRPr="00856612">
        <w:rPr>
          <w:rFonts w:ascii="Times New Roman" w:hAnsi="Times New Roman" w:cs="Times New Roman"/>
          <w:sz w:val="24"/>
          <w:szCs w:val="24"/>
        </w:rPr>
        <w:t xml:space="preserve"> </w:t>
      </w:r>
      <w:r w:rsidR="00D953BB">
        <w:rPr>
          <w:rFonts w:ascii="Times New Roman" w:hAnsi="Times New Roman" w:cs="Times New Roman"/>
          <w:sz w:val="24"/>
          <w:szCs w:val="24"/>
        </w:rPr>
        <w:t>i</w:t>
      </w:r>
      <w:r w:rsidR="00441741" w:rsidRPr="00856612">
        <w:rPr>
          <w:rFonts w:ascii="Times New Roman" w:hAnsi="Times New Roman" w:cs="Times New Roman"/>
          <w:sz w:val="24"/>
          <w:szCs w:val="24"/>
        </w:rPr>
        <w:t xml:space="preserve">n the Neutral/White condition, </w:t>
      </w:r>
      <w:r w:rsidR="00441741">
        <w:rPr>
          <w:rFonts w:ascii="Times New Roman" w:hAnsi="Times New Roman" w:cs="Times New Roman"/>
          <w:sz w:val="24"/>
          <w:szCs w:val="24"/>
        </w:rPr>
        <w:t>primes included</w:t>
      </w:r>
      <w:r w:rsidR="00441741" w:rsidRPr="00856612">
        <w:rPr>
          <w:rFonts w:ascii="Times New Roman" w:hAnsi="Times New Roman" w:cs="Times New Roman"/>
          <w:sz w:val="24"/>
          <w:szCs w:val="24"/>
        </w:rPr>
        <w:t xml:space="preserve"> White face</w:t>
      </w:r>
      <w:r w:rsidR="00441741">
        <w:rPr>
          <w:rFonts w:ascii="Times New Roman" w:hAnsi="Times New Roman" w:cs="Times New Roman"/>
          <w:sz w:val="24"/>
          <w:szCs w:val="24"/>
        </w:rPr>
        <w:t>s and</w:t>
      </w:r>
      <w:r w:rsidR="00441741" w:rsidRPr="00856612">
        <w:rPr>
          <w:rFonts w:ascii="Times New Roman" w:hAnsi="Times New Roman" w:cs="Times New Roman"/>
          <w:sz w:val="24"/>
          <w:szCs w:val="24"/>
        </w:rPr>
        <w:t xml:space="preserve"> neutral object</w:t>
      </w:r>
      <w:r w:rsidR="00441741">
        <w:rPr>
          <w:rFonts w:ascii="Times New Roman" w:hAnsi="Times New Roman" w:cs="Times New Roman"/>
          <w:sz w:val="24"/>
          <w:szCs w:val="24"/>
        </w:rPr>
        <w:t>s</w:t>
      </w:r>
      <w:r w:rsidR="00441741" w:rsidRPr="00856612">
        <w:rPr>
          <w:rFonts w:ascii="Times New Roman" w:hAnsi="Times New Roman" w:cs="Times New Roman"/>
          <w:sz w:val="24"/>
          <w:szCs w:val="24"/>
        </w:rPr>
        <w:t>.</w:t>
      </w:r>
    </w:p>
    <w:p w14:paraId="06CDEAD6" w14:textId="7AAE6B4F" w:rsidR="00892374" w:rsidRPr="00072774" w:rsidRDefault="00892374" w:rsidP="006C1A5B">
      <w:pPr>
        <w:spacing w:after="0" w:line="480" w:lineRule="auto"/>
        <w:contextualSpacing/>
        <w:rPr>
          <w:rFonts w:ascii="Times New Roman" w:hAnsi="Times New Roman" w:cs="Times New Roman"/>
          <w:sz w:val="24"/>
          <w:szCs w:val="24"/>
        </w:rPr>
      </w:pPr>
      <w:r w:rsidDel="00892374">
        <w:rPr>
          <w:rFonts w:ascii="Times New Roman" w:hAnsi="Times New Roman" w:cs="Times New Roman"/>
          <w:b/>
          <w:sz w:val="24"/>
          <w:szCs w:val="24"/>
        </w:rPr>
        <w:t xml:space="preserve"> </w:t>
      </w:r>
      <w:r w:rsidR="00706911">
        <w:rPr>
          <w:rFonts w:ascii="Times New Roman" w:hAnsi="Times New Roman" w:cs="Times New Roman"/>
          <w:b/>
          <w:sz w:val="24"/>
          <w:szCs w:val="24"/>
        </w:rPr>
        <w:tab/>
      </w:r>
      <w:r w:rsidR="00F111BC">
        <w:rPr>
          <w:rFonts w:ascii="Times New Roman" w:hAnsi="Times New Roman" w:cs="Times New Roman"/>
          <w:b/>
          <w:sz w:val="24"/>
          <w:szCs w:val="24"/>
        </w:rPr>
        <w:t>Materials</w:t>
      </w:r>
      <w:r w:rsidR="00706911">
        <w:rPr>
          <w:rFonts w:ascii="Times New Roman" w:hAnsi="Times New Roman" w:cs="Times New Roman"/>
          <w:b/>
          <w:sz w:val="24"/>
          <w:szCs w:val="24"/>
        </w:rPr>
        <w:t xml:space="preserve">. </w:t>
      </w:r>
      <w:r w:rsidR="00765115">
        <w:rPr>
          <w:rFonts w:ascii="Times New Roman" w:hAnsi="Times New Roman" w:cs="Times New Roman"/>
          <w:b/>
          <w:sz w:val="24"/>
          <w:szCs w:val="24"/>
        </w:rPr>
        <w:t xml:space="preserve"> </w:t>
      </w:r>
      <w:r w:rsidRPr="00072774">
        <w:rPr>
          <w:rFonts w:ascii="Times New Roman" w:hAnsi="Times New Roman" w:cs="Times New Roman"/>
          <w:sz w:val="24"/>
          <w:szCs w:val="24"/>
        </w:rPr>
        <w:t xml:space="preserve">Materials </w:t>
      </w:r>
      <w:r w:rsidR="008156A0">
        <w:rPr>
          <w:rFonts w:ascii="Times New Roman" w:hAnsi="Times New Roman" w:cs="Times New Roman"/>
          <w:sz w:val="24"/>
          <w:szCs w:val="24"/>
        </w:rPr>
        <w:t>included</w:t>
      </w:r>
      <w:r w:rsidRPr="00072774">
        <w:rPr>
          <w:rFonts w:ascii="Times New Roman" w:hAnsi="Times New Roman" w:cs="Times New Roman"/>
          <w:sz w:val="24"/>
          <w:szCs w:val="24"/>
        </w:rPr>
        <w:t xml:space="preserve"> four images </w:t>
      </w:r>
      <w:r w:rsidR="00A30D3E">
        <w:rPr>
          <w:rFonts w:ascii="Times New Roman" w:hAnsi="Times New Roman" w:cs="Times New Roman"/>
          <w:sz w:val="24"/>
          <w:szCs w:val="24"/>
        </w:rPr>
        <w:t>of</w:t>
      </w:r>
      <w:r w:rsidR="00A30D3E" w:rsidRPr="00072774">
        <w:rPr>
          <w:rFonts w:ascii="Times New Roman" w:hAnsi="Times New Roman" w:cs="Times New Roman"/>
          <w:sz w:val="24"/>
          <w:szCs w:val="24"/>
        </w:rPr>
        <w:t xml:space="preserve"> </w:t>
      </w:r>
      <w:r w:rsidRPr="00072774">
        <w:rPr>
          <w:rFonts w:ascii="Times New Roman" w:hAnsi="Times New Roman" w:cs="Times New Roman"/>
          <w:sz w:val="24"/>
          <w:szCs w:val="24"/>
        </w:rPr>
        <w:t>each</w:t>
      </w:r>
      <w:r w:rsidR="007B7247">
        <w:rPr>
          <w:rFonts w:ascii="Times New Roman" w:hAnsi="Times New Roman" w:cs="Times New Roman"/>
          <w:sz w:val="24"/>
          <w:szCs w:val="24"/>
        </w:rPr>
        <w:t xml:space="preserve"> prime and target</w:t>
      </w:r>
      <w:r w:rsidRPr="00072774">
        <w:rPr>
          <w:rFonts w:ascii="Times New Roman" w:hAnsi="Times New Roman" w:cs="Times New Roman"/>
          <w:sz w:val="24"/>
          <w:szCs w:val="24"/>
        </w:rPr>
        <w:t xml:space="preserve"> category: Black faces, White faces,</w:t>
      </w:r>
      <w:r w:rsidR="00484869">
        <w:rPr>
          <w:rFonts w:ascii="Times New Roman" w:hAnsi="Times New Roman" w:cs="Times New Roman"/>
          <w:sz w:val="24"/>
          <w:szCs w:val="24"/>
        </w:rPr>
        <w:t xml:space="preserve"> </w:t>
      </w:r>
      <w:r w:rsidRPr="00072774">
        <w:rPr>
          <w:rFonts w:ascii="Times New Roman" w:hAnsi="Times New Roman" w:cs="Times New Roman"/>
          <w:sz w:val="24"/>
          <w:szCs w:val="24"/>
        </w:rPr>
        <w:t xml:space="preserve">neutral object primes, </w:t>
      </w:r>
      <w:r w:rsidR="007B7247">
        <w:rPr>
          <w:rFonts w:ascii="Times New Roman" w:hAnsi="Times New Roman" w:cs="Times New Roman"/>
          <w:sz w:val="24"/>
          <w:szCs w:val="24"/>
        </w:rPr>
        <w:t xml:space="preserve">and </w:t>
      </w:r>
      <w:r w:rsidRPr="00072774">
        <w:rPr>
          <w:rFonts w:ascii="Times New Roman" w:hAnsi="Times New Roman" w:cs="Times New Roman"/>
          <w:sz w:val="24"/>
          <w:szCs w:val="24"/>
        </w:rPr>
        <w:t>guns and tool</w:t>
      </w:r>
      <w:r w:rsidR="007B7247">
        <w:rPr>
          <w:rFonts w:ascii="Times New Roman" w:hAnsi="Times New Roman" w:cs="Times New Roman"/>
          <w:sz w:val="24"/>
          <w:szCs w:val="24"/>
        </w:rPr>
        <w:t xml:space="preserve"> targets</w:t>
      </w:r>
      <w:r w:rsidRPr="00072774">
        <w:rPr>
          <w:rFonts w:ascii="Times New Roman" w:hAnsi="Times New Roman" w:cs="Times New Roman"/>
          <w:sz w:val="24"/>
          <w:szCs w:val="24"/>
        </w:rPr>
        <w:t>.</w:t>
      </w:r>
      <w:r w:rsidR="00765115">
        <w:rPr>
          <w:rFonts w:ascii="Times New Roman" w:hAnsi="Times New Roman" w:cs="Times New Roman"/>
          <w:sz w:val="24"/>
          <w:szCs w:val="24"/>
        </w:rPr>
        <w:t xml:space="preserve"> </w:t>
      </w:r>
      <w:r w:rsidRPr="00072774">
        <w:rPr>
          <w:rFonts w:ascii="Times New Roman" w:hAnsi="Times New Roman" w:cs="Times New Roman"/>
          <w:sz w:val="24"/>
          <w:szCs w:val="24"/>
        </w:rPr>
        <w:t xml:space="preserve"> Black and White primes and </w:t>
      </w:r>
      <w:r w:rsidRPr="00072774">
        <w:rPr>
          <w:rFonts w:ascii="Times New Roman" w:hAnsi="Times New Roman" w:cs="Times New Roman"/>
          <w:sz w:val="24"/>
          <w:szCs w:val="24"/>
        </w:rPr>
        <w:lastRenderedPageBreak/>
        <w:t>gun and tool targets were taken from the original WIT (Payne, 2001</w:t>
      </w:r>
      <w:r w:rsidR="001A6AC8">
        <w:rPr>
          <w:rFonts w:ascii="Times New Roman" w:hAnsi="Times New Roman" w:cs="Times New Roman"/>
          <w:sz w:val="24"/>
          <w:szCs w:val="24"/>
        </w:rPr>
        <w:t xml:space="preserve">; available </w:t>
      </w:r>
      <w:r w:rsidR="00BB2BD5">
        <w:rPr>
          <w:rFonts w:ascii="Times New Roman" w:hAnsi="Times New Roman" w:cs="Times New Roman"/>
          <w:sz w:val="24"/>
          <w:szCs w:val="24"/>
        </w:rPr>
        <w:t>from</w:t>
      </w:r>
      <w:r w:rsidR="001A6AC8">
        <w:rPr>
          <w:rFonts w:ascii="Times New Roman" w:hAnsi="Times New Roman" w:cs="Times New Roman"/>
          <w:sz w:val="24"/>
          <w:szCs w:val="24"/>
        </w:rPr>
        <w:t xml:space="preserve"> </w:t>
      </w:r>
      <w:hyperlink r:id="rId11" w:history="1">
        <w:r w:rsidR="00D953BB" w:rsidRPr="008535B6">
          <w:rPr>
            <w:rStyle w:val="Hyperlink"/>
            <w:rFonts w:ascii="Times New Roman" w:hAnsi="Times New Roman" w:cs="Times New Roman"/>
            <w:sz w:val="24"/>
            <w:szCs w:val="24"/>
          </w:rPr>
          <w:t>http://www.unc.edu/~bkpayne/materials.html</w:t>
        </w:r>
      </w:hyperlink>
      <w:r w:rsidRPr="00072774">
        <w:rPr>
          <w:rFonts w:ascii="Times New Roman" w:hAnsi="Times New Roman" w:cs="Times New Roman"/>
          <w:sz w:val="24"/>
          <w:szCs w:val="24"/>
        </w:rPr>
        <w:t>)</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Pr="00072774">
        <w:rPr>
          <w:rFonts w:ascii="Times New Roman" w:hAnsi="Times New Roman" w:cs="Times New Roman"/>
          <w:sz w:val="24"/>
          <w:szCs w:val="24"/>
        </w:rPr>
        <w:t xml:space="preserve">Neutral </w:t>
      </w:r>
      <w:r w:rsidR="00BB2BD5">
        <w:rPr>
          <w:rFonts w:ascii="Times New Roman" w:hAnsi="Times New Roman" w:cs="Times New Roman"/>
          <w:sz w:val="24"/>
          <w:szCs w:val="24"/>
        </w:rPr>
        <w:t xml:space="preserve">household </w:t>
      </w:r>
      <w:r w:rsidRPr="00072774">
        <w:rPr>
          <w:rFonts w:ascii="Times New Roman" w:hAnsi="Times New Roman" w:cs="Times New Roman"/>
          <w:sz w:val="24"/>
          <w:szCs w:val="24"/>
        </w:rPr>
        <w:t xml:space="preserve">objects </w:t>
      </w:r>
      <w:r w:rsidR="00BB2BD5">
        <w:rPr>
          <w:rFonts w:ascii="Times New Roman" w:hAnsi="Times New Roman" w:cs="Times New Roman"/>
          <w:sz w:val="24"/>
          <w:szCs w:val="24"/>
        </w:rPr>
        <w:t xml:space="preserve">(e.g., hair dryer) </w:t>
      </w:r>
      <w:r w:rsidRPr="00072774">
        <w:rPr>
          <w:rFonts w:ascii="Times New Roman" w:hAnsi="Times New Roman" w:cs="Times New Roman"/>
          <w:sz w:val="24"/>
          <w:szCs w:val="24"/>
        </w:rPr>
        <w:t xml:space="preserve">were chosen from the </w:t>
      </w:r>
      <w:r w:rsidR="00D953BB">
        <w:rPr>
          <w:rFonts w:ascii="Times New Roman" w:hAnsi="Times New Roman" w:cs="Times New Roman"/>
          <w:sz w:val="24"/>
          <w:szCs w:val="24"/>
        </w:rPr>
        <w:t>International Affective Picture System (</w:t>
      </w:r>
      <w:r w:rsidRPr="00072774">
        <w:rPr>
          <w:rFonts w:ascii="Times New Roman" w:hAnsi="Times New Roman" w:cs="Times New Roman"/>
          <w:sz w:val="24"/>
          <w:szCs w:val="24"/>
        </w:rPr>
        <w:t>IAPS</w:t>
      </w:r>
      <w:r w:rsidR="00FB103B" w:rsidRPr="00072774">
        <w:rPr>
          <w:rStyle w:val="FootnoteReference"/>
          <w:rFonts w:ascii="Times New Roman" w:hAnsi="Times New Roman" w:cs="Times New Roman"/>
          <w:sz w:val="24"/>
          <w:szCs w:val="24"/>
        </w:rPr>
        <w:footnoteReference w:id="1"/>
      </w:r>
      <w:r w:rsidR="00D953BB">
        <w:rPr>
          <w:rFonts w:ascii="Times New Roman" w:hAnsi="Times New Roman" w:cs="Times New Roman"/>
          <w:sz w:val="24"/>
          <w:szCs w:val="24"/>
        </w:rPr>
        <w:t>;</w:t>
      </w:r>
      <w:r w:rsidRPr="00072774">
        <w:rPr>
          <w:rFonts w:ascii="Times New Roman" w:hAnsi="Times New Roman" w:cs="Times New Roman"/>
          <w:sz w:val="24"/>
          <w:szCs w:val="24"/>
        </w:rPr>
        <w:t xml:space="preserve"> </w:t>
      </w:r>
      <w:r w:rsidR="00295FD6" w:rsidRPr="00072774">
        <w:rPr>
          <w:rFonts w:ascii="Times New Roman" w:hAnsi="Times New Roman" w:cs="Times New Roman"/>
          <w:sz w:val="24"/>
          <w:szCs w:val="24"/>
        </w:rPr>
        <w:t xml:space="preserve">Lang, Bradley, </w:t>
      </w:r>
      <w:r w:rsidR="006A2183">
        <w:rPr>
          <w:rFonts w:ascii="Times New Roman" w:hAnsi="Times New Roman" w:cs="Times New Roman"/>
          <w:sz w:val="24"/>
          <w:szCs w:val="24"/>
        </w:rPr>
        <w:t>&amp;</w:t>
      </w:r>
      <w:r w:rsidR="006A2183" w:rsidRPr="00072774">
        <w:rPr>
          <w:rFonts w:ascii="Times New Roman" w:hAnsi="Times New Roman" w:cs="Times New Roman"/>
          <w:sz w:val="24"/>
          <w:szCs w:val="24"/>
        </w:rPr>
        <w:t xml:space="preserve"> </w:t>
      </w:r>
      <w:r w:rsidR="00295FD6" w:rsidRPr="00072774">
        <w:rPr>
          <w:rFonts w:ascii="Times New Roman" w:hAnsi="Times New Roman" w:cs="Times New Roman"/>
          <w:sz w:val="24"/>
          <w:szCs w:val="24"/>
        </w:rPr>
        <w:t xml:space="preserve">Cuthbert, 2008). </w:t>
      </w:r>
      <w:r w:rsidR="00765115">
        <w:rPr>
          <w:rFonts w:ascii="Times New Roman" w:hAnsi="Times New Roman" w:cs="Times New Roman"/>
          <w:sz w:val="24"/>
          <w:szCs w:val="24"/>
        </w:rPr>
        <w:t xml:space="preserve"> </w:t>
      </w:r>
      <w:r w:rsidR="00C20599">
        <w:rPr>
          <w:rFonts w:ascii="Times New Roman" w:hAnsi="Times New Roman" w:cs="Times New Roman"/>
          <w:sz w:val="24"/>
          <w:szCs w:val="24"/>
        </w:rPr>
        <w:t>These stimuli</w:t>
      </w:r>
      <w:r w:rsidR="00295FD6" w:rsidRPr="00072774">
        <w:rPr>
          <w:rFonts w:ascii="Times New Roman" w:hAnsi="Times New Roman" w:cs="Times New Roman"/>
          <w:sz w:val="24"/>
          <w:szCs w:val="24"/>
        </w:rPr>
        <w:t xml:space="preserve"> were converted to grayscale so as to match the other stimuli in the study.</w:t>
      </w:r>
      <w:r w:rsidR="00765115">
        <w:rPr>
          <w:rFonts w:ascii="Times New Roman" w:hAnsi="Times New Roman" w:cs="Times New Roman"/>
          <w:sz w:val="24"/>
          <w:szCs w:val="24"/>
        </w:rPr>
        <w:t xml:space="preserve"> </w:t>
      </w:r>
      <w:r w:rsidR="00E36EF8">
        <w:rPr>
          <w:rFonts w:ascii="Times New Roman" w:hAnsi="Times New Roman" w:cs="Times New Roman"/>
          <w:sz w:val="24"/>
          <w:szCs w:val="24"/>
        </w:rPr>
        <w:t xml:space="preserve"> </w:t>
      </w:r>
      <w:r w:rsidR="00BB2BD5">
        <w:rPr>
          <w:rFonts w:ascii="Times New Roman" w:hAnsi="Times New Roman" w:cs="Times New Roman"/>
          <w:sz w:val="24"/>
          <w:szCs w:val="24"/>
        </w:rPr>
        <w:t xml:space="preserve">The stimuli used in both experiments </w:t>
      </w:r>
      <w:r w:rsidR="00E36EF8">
        <w:rPr>
          <w:rFonts w:ascii="Times New Roman" w:hAnsi="Times New Roman" w:cs="Times New Roman"/>
          <w:sz w:val="24"/>
          <w:szCs w:val="24"/>
        </w:rPr>
        <w:t xml:space="preserve">are presented in Figure </w:t>
      </w:r>
      <w:r w:rsidR="00163106">
        <w:rPr>
          <w:rFonts w:ascii="Times New Roman" w:hAnsi="Times New Roman" w:cs="Times New Roman"/>
          <w:sz w:val="24"/>
          <w:szCs w:val="24"/>
        </w:rPr>
        <w:t>1.</w:t>
      </w:r>
    </w:p>
    <w:p w14:paraId="24B6D169" w14:textId="0446B6A2" w:rsidR="00A3164F" w:rsidRDefault="00F111BC" w:rsidP="00706911">
      <w:pPr>
        <w:spacing w:after="0"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Procedure</w:t>
      </w:r>
      <w:r w:rsidR="00706911">
        <w:rPr>
          <w:rFonts w:ascii="Times New Roman" w:hAnsi="Times New Roman" w:cs="Times New Roman"/>
          <w:b/>
          <w:sz w:val="24"/>
          <w:szCs w:val="24"/>
        </w:rPr>
        <w:t>.</w:t>
      </w:r>
      <w:r w:rsidR="00765115">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A3164F" w:rsidRPr="00856612">
        <w:rPr>
          <w:rFonts w:ascii="Times New Roman" w:hAnsi="Times New Roman" w:cs="Times New Roman"/>
          <w:sz w:val="24"/>
          <w:szCs w:val="24"/>
        </w:rPr>
        <w:t xml:space="preserve">Participants were randomly assigned to perform one of three versions of the </w:t>
      </w:r>
      <w:r w:rsidR="003914FA">
        <w:rPr>
          <w:rFonts w:ascii="Times New Roman" w:hAnsi="Times New Roman" w:cs="Times New Roman"/>
          <w:sz w:val="24"/>
          <w:szCs w:val="24"/>
        </w:rPr>
        <w:t>WIT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All versions used the tool and gun targets </w:t>
      </w:r>
      <w:r w:rsidR="00687031">
        <w:rPr>
          <w:rFonts w:ascii="Times New Roman" w:hAnsi="Times New Roman" w:cs="Times New Roman"/>
          <w:sz w:val="24"/>
          <w:szCs w:val="24"/>
        </w:rPr>
        <w:t xml:space="preserve">that were </w:t>
      </w:r>
      <w:r w:rsidR="00A3164F" w:rsidRPr="00856612">
        <w:rPr>
          <w:rFonts w:ascii="Times New Roman" w:hAnsi="Times New Roman" w:cs="Times New Roman"/>
          <w:sz w:val="24"/>
          <w:szCs w:val="24"/>
        </w:rPr>
        <w:t>used in the traditional WIT, but primes varied by condition.</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As is typical of the WIT, </w:t>
      </w:r>
      <w:r w:rsidR="00441741">
        <w:rPr>
          <w:rFonts w:ascii="Times New Roman" w:hAnsi="Times New Roman" w:cs="Times New Roman"/>
          <w:sz w:val="24"/>
          <w:szCs w:val="24"/>
        </w:rPr>
        <w:t xml:space="preserve">each trial started with a pre-stimulus </w:t>
      </w:r>
      <w:r w:rsidR="003914FA">
        <w:rPr>
          <w:rFonts w:ascii="Times New Roman" w:hAnsi="Times New Roman" w:cs="Times New Roman"/>
          <w:sz w:val="24"/>
          <w:szCs w:val="24"/>
        </w:rPr>
        <w:t xml:space="preserve">pattern </w:t>
      </w:r>
      <w:r w:rsidR="00441741">
        <w:rPr>
          <w:rFonts w:ascii="Times New Roman" w:hAnsi="Times New Roman" w:cs="Times New Roman"/>
          <w:sz w:val="24"/>
          <w:szCs w:val="24"/>
        </w:rPr>
        <w:t xml:space="preserve">mask presented for 1000ms, followed by presentation of the </w:t>
      </w:r>
      <w:r w:rsidR="00A3164F" w:rsidRPr="00856612">
        <w:rPr>
          <w:rFonts w:ascii="Times New Roman" w:hAnsi="Times New Roman" w:cs="Times New Roman"/>
          <w:sz w:val="24"/>
          <w:szCs w:val="24"/>
        </w:rPr>
        <w:t xml:space="preserve">prime for 200ms, followed immediately by a target presented for 200ms, followed by a </w:t>
      </w:r>
      <w:r w:rsidR="003914FA">
        <w:rPr>
          <w:rFonts w:ascii="Times New Roman" w:hAnsi="Times New Roman" w:cs="Times New Roman"/>
          <w:sz w:val="24"/>
          <w:szCs w:val="24"/>
        </w:rPr>
        <w:t xml:space="preserve">pattern </w:t>
      </w:r>
      <w:r w:rsidR="00A3164F" w:rsidRPr="00856612">
        <w:rPr>
          <w:rFonts w:ascii="Times New Roman" w:hAnsi="Times New Roman" w:cs="Times New Roman"/>
          <w:sz w:val="24"/>
          <w:szCs w:val="24"/>
        </w:rPr>
        <w:t>mask</w:t>
      </w:r>
      <w:r w:rsidR="00376C49">
        <w:rPr>
          <w:rFonts w:ascii="Times New Roman" w:hAnsi="Times New Roman" w:cs="Times New Roman"/>
          <w:sz w:val="24"/>
          <w:szCs w:val="24"/>
        </w:rPr>
        <w:t xml:space="preserve"> for</w:t>
      </w:r>
      <w:r w:rsidR="00441741">
        <w:rPr>
          <w:rFonts w:ascii="Times New Roman" w:hAnsi="Times New Roman" w:cs="Times New Roman"/>
          <w:sz w:val="24"/>
          <w:szCs w:val="24"/>
        </w:rPr>
        <w:t xml:space="preserve"> 300ms</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Participants were instructed to respond within 500ms of target </w:t>
      </w:r>
      <w:r w:rsidR="00441741">
        <w:rPr>
          <w:rFonts w:ascii="Times New Roman" w:hAnsi="Times New Roman" w:cs="Times New Roman"/>
          <w:sz w:val="24"/>
          <w:szCs w:val="24"/>
        </w:rPr>
        <w:t>onset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441741">
        <w:rPr>
          <w:rFonts w:ascii="Times New Roman" w:hAnsi="Times New Roman" w:cs="Times New Roman"/>
          <w:sz w:val="24"/>
          <w:szCs w:val="24"/>
        </w:rPr>
        <w:t>If participants failed to respond within this deadline, the post-target mask turned red to indicate a too-slow response.</w:t>
      </w:r>
      <w:r w:rsidR="00765115">
        <w:rPr>
          <w:rFonts w:ascii="Times New Roman" w:hAnsi="Times New Roman" w:cs="Times New Roman"/>
          <w:sz w:val="24"/>
          <w:szCs w:val="24"/>
        </w:rPr>
        <w:t xml:space="preserve"> </w:t>
      </w:r>
      <w:r w:rsidR="00441741">
        <w:rPr>
          <w:rFonts w:ascii="Times New Roman" w:hAnsi="Times New Roman" w:cs="Times New Roman"/>
          <w:sz w:val="24"/>
          <w:szCs w:val="24"/>
        </w:rPr>
        <w:t xml:space="preserve"> </w:t>
      </w:r>
      <w:r w:rsidR="008872B0">
        <w:rPr>
          <w:rFonts w:ascii="Times New Roman" w:hAnsi="Times New Roman" w:cs="Times New Roman"/>
          <w:sz w:val="24"/>
          <w:szCs w:val="24"/>
        </w:rPr>
        <w:t>The post-target mask remained on screen for an additional 500ms if the response was within the deadline or an additional 1000ms if the response was too slow.</w:t>
      </w:r>
      <w:r w:rsidR="00765115">
        <w:rPr>
          <w:rFonts w:ascii="Times New Roman" w:hAnsi="Times New Roman" w:cs="Times New Roman"/>
          <w:sz w:val="24"/>
          <w:szCs w:val="24"/>
        </w:rPr>
        <w:t xml:space="preserve"> </w:t>
      </w:r>
      <w:r w:rsidR="008872B0">
        <w:rPr>
          <w:rFonts w:ascii="Times New Roman" w:hAnsi="Times New Roman" w:cs="Times New Roman"/>
          <w:sz w:val="24"/>
          <w:szCs w:val="24"/>
        </w:rPr>
        <w:t xml:space="preserve"> </w:t>
      </w:r>
      <w:r w:rsidR="00116AA5">
        <w:rPr>
          <w:rFonts w:ascii="Times New Roman" w:hAnsi="Times New Roman" w:cs="Times New Roman"/>
          <w:sz w:val="24"/>
          <w:szCs w:val="24"/>
        </w:rPr>
        <w:t>Participants first performed a practice block of 24 trials of their version of the WIT.  Participants responding outside the 500ms deadline on more than 10 trials were made to repeat the practice block</w:t>
      </w:r>
      <w:ins w:id="336" w:author="Hilgard, Joseph" w:date="2017-01-24T16:51:00Z">
        <w:r w:rsidR="00E86126">
          <w:rPr>
            <w:rFonts w:ascii="Times New Roman" w:hAnsi="Times New Roman" w:cs="Times New Roman"/>
            <w:sz w:val="24"/>
            <w:szCs w:val="24"/>
          </w:rPr>
          <w:t xml:space="preserve">; </w:t>
        </w:r>
      </w:ins>
      <w:ins w:id="337" w:author="Hilgard, Joseph" w:date="2017-01-24T16:52:00Z">
        <w:r w:rsidR="00E86126">
          <w:rPr>
            <w:rFonts w:ascii="Times New Roman" w:hAnsi="Times New Roman" w:cs="Times New Roman"/>
            <w:sz w:val="24"/>
            <w:szCs w:val="24"/>
          </w:rPr>
          <w:t xml:space="preserve">after this, </w:t>
        </w:r>
      </w:ins>
      <w:ins w:id="338" w:author="Hilgard, Joseph" w:date="2017-01-24T16:51:00Z">
        <w:r w:rsidR="00E86126">
          <w:rPr>
            <w:rFonts w:ascii="Times New Roman" w:hAnsi="Times New Roman" w:cs="Times New Roman"/>
            <w:sz w:val="24"/>
            <w:szCs w:val="24"/>
          </w:rPr>
          <w:t xml:space="preserve">participants began the task </w:t>
        </w:r>
      </w:ins>
      <w:ins w:id="339" w:author="Hilgard, Joseph" w:date="2017-01-24T16:52:00Z">
        <w:r w:rsidR="00E86126">
          <w:rPr>
            <w:rFonts w:ascii="Times New Roman" w:hAnsi="Times New Roman" w:cs="Times New Roman"/>
            <w:sz w:val="24"/>
            <w:szCs w:val="24"/>
          </w:rPr>
          <w:t>regardless of their response times</w:t>
        </w:r>
      </w:ins>
      <w:r w:rsidR="00116AA5">
        <w:rPr>
          <w:rFonts w:ascii="Times New Roman" w:hAnsi="Times New Roman" w:cs="Times New Roman"/>
          <w:sz w:val="24"/>
          <w:szCs w:val="24"/>
        </w:rPr>
        <w:t xml:space="preserve">.  </w:t>
      </w:r>
      <w:del w:id="340" w:author="Hilgard, Joseph" w:date="2017-01-24T16:52:00Z">
        <w:r w:rsidR="0007301D" w:rsidDel="00E86126">
          <w:rPr>
            <w:rFonts w:ascii="Times New Roman" w:hAnsi="Times New Roman" w:cs="Times New Roman"/>
            <w:sz w:val="24"/>
            <w:szCs w:val="24"/>
          </w:rPr>
          <w:delText>After that</w:delText>
        </w:r>
      </w:del>
      <w:ins w:id="341" w:author="Hilgard, Joseph" w:date="2017-01-24T16:52:00Z">
        <w:r w:rsidR="00E86126">
          <w:rPr>
            <w:rFonts w:ascii="Times New Roman" w:hAnsi="Times New Roman" w:cs="Times New Roman"/>
            <w:sz w:val="24"/>
            <w:szCs w:val="24"/>
          </w:rPr>
          <w:t>In the main task</w:t>
        </w:r>
      </w:ins>
      <w:r w:rsidR="0007301D">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each possible Prime </w:t>
      </w:r>
      <w:r w:rsidR="00371702">
        <w:rPr>
          <w:rFonts w:ascii="Times New Roman" w:hAnsi="Times New Roman" w:cs="Times New Roman"/>
          <w:sz w:val="24"/>
          <w:szCs w:val="24"/>
        </w:rPr>
        <w:t>×</w:t>
      </w:r>
      <w:r w:rsidR="00A3164F" w:rsidRPr="00856612">
        <w:rPr>
          <w:rFonts w:ascii="Times New Roman" w:hAnsi="Times New Roman" w:cs="Times New Roman"/>
          <w:sz w:val="24"/>
          <w:szCs w:val="24"/>
        </w:rPr>
        <w:t xml:space="preserve"> Target trial type was presented 64 times for a total of 256 trials.</w:t>
      </w:r>
      <w:r w:rsidR="008872B0">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008872B0">
        <w:rPr>
          <w:rFonts w:ascii="Times New Roman" w:hAnsi="Times New Roman" w:cs="Times New Roman"/>
          <w:sz w:val="24"/>
          <w:szCs w:val="24"/>
        </w:rPr>
        <w:t xml:space="preserve">Participants were </w:t>
      </w:r>
      <w:r w:rsidR="00A30D3E">
        <w:rPr>
          <w:rFonts w:ascii="Times New Roman" w:hAnsi="Times New Roman" w:cs="Times New Roman"/>
          <w:sz w:val="24"/>
          <w:szCs w:val="24"/>
        </w:rPr>
        <w:t>allowed</w:t>
      </w:r>
      <w:r w:rsidR="008872B0">
        <w:rPr>
          <w:rFonts w:ascii="Times New Roman" w:hAnsi="Times New Roman" w:cs="Times New Roman"/>
          <w:sz w:val="24"/>
          <w:szCs w:val="24"/>
        </w:rPr>
        <w:t xml:space="preserve"> a </w:t>
      </w:r>
      <w:r w:rsidR="00B3022D">
        <w:rPr>
          <w:rFonts w:ascii="Times New Roman" w:hAnsi="Times New Roman" w:cs="Times New Roman"/>
          <w:sz w:val="24"/>
          <w:szCs w:val="24"/>
        </w:rPr>
        <w:t xml:space="preserve">short </w:t>
      </w:r>
      <w:r w:rsidR="008872B0">
        <w:rPr>
          <w:rFonts w:ascii="Times New Roman" w:hAnsi="Times New Roman" w:cs="Times New Roman"/>
          <w:sz w:val="24"/>
          <w:szCs w:val="24"/>
        </w:rPr>
        <w:t>break after every 32 trials.</w:t>
      </w:r>
    </w:p>
    <w:p w14:paraId="148C6F6E" w14:textId="77777777" w:rsidR="000B20FC"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Results</w:t>
      </w:r>
    </w:p>
    <w:p w14:paraId="6A9B90F8" w14:textId="6A57E96D" w:rsidR="008A32BC" w:rsidRPr="000455E9" w:rsidRDefault="008A32BC" w:rsidP="00706911">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D607B0" w:rsidRPr="000455E9">
        <w:rPr>
          <w:rFonts w:ascii="Times New Roman" w:hAnsi="Times New Roman" w:cs="Times New Roman"/>
          <w:sz w:val="24"/>
          <w:szCs w:val="24"/>
        </w:rPr>
        <w:t xml:space="preserve">Data were preprocessed </w:t>
      </w:r>
      <w:r w:rsidR="00371702">
        <w:rPr>
          <w:rFonts w:ascii="Times New Roman" w:hAnsi="Times New Roman" w:cs="Times New Roman"/>
          <w:sz w:val="24"/>
          <w:szCs w:val="24"/>
        </w:rPr>
        <w:t>and analyzed using</w:t>
      </w:r>
      <w:r w:rsidR="00D607B0" w:rsidRPr="000455E9">
        <w:rPr>
          <w:rFonts w:ascii="Times New Roman" w:hAnsi="Times New Roman" w:cs="Times New Roman"/>
          <w:sz w:val="24"/>
          <w:szCs w:val="24"/>
        </w:rPr>
        <w:t xml:space="preserve"> </w:t>
      </w:r>
      <w:r w:rsidRPr="000455E9">
        <w:rPr>
          <w:rFonts w:ascii="Times New Roman" w:hAnsi="Times New Roman" w:cs="Times New Roman"/>
          <w:sz w:val="24"/>
          <w:szCs w:val="24"/>
        </w:rPr>
        <w:t>R (</w:t>
      </w:r>
      <w:r w:rsidR="00302A29" w:rsidRPr="000455E9">
        <w:rPr>
          <w:rFonts w:ascii="Times New Roman" w:hAnsi="Times New Roman" w:cs="Times New Roman"/>
          <w:sz w:val="24"/>
          <w:szCs w:val="24"/>
        </w:rPr>
        <w:t>R core team, 2013</w:t>
      </w:r>
      <w:r w:rsidR="00371702">
        <w:rPr>
          <w:rFonts w:ascii="Times New Roman" w:hAnsi="Times New Roman" w:cs="Times New Roman"/>
          <w:sz w:val="24"/>
          <w:szCs w:val="24"/>
        </w:rPr>
        <w:t>).</w:t>
      </w:r>
    </w:p>
    <w:p w14:paraId="6D157B45" w14:textId="77777777" w:rsidR="000B20FC" w:rsidRDefault="00A3164F" w:rsidP="00163106">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Participants whose overall accuracy was not significantly</w:t>
      </w:r>
      <w:r w:rsidR="00095B84">
        <w:rPr>
          <w:rFonts w:ascii="Times New Roman" w:hAnsi="Times New Roman" w:cs="Times New Roman"/>
          <w:sz w:val="24"/>
          <w:szCs w:val="24"/>
        </w:rPr>
        <w:t xml:space="preserve"> </w:t>
      </w:r>
      <w:r w:rsidRPr="00856612">
        <w:rPr>
          <w:rFonts w:ascii="Times New Roman" w:hAnsi="Times New Roman" w:cs="Times New Roman"/>
          <w:sz w:val="24"/>
          <w:szCs w:val="24"/>
        </w:rPr>
        <w:t>greater than chance (</w:t>
      </w:r>
      <w:r w:rsidR="00E547E1">
        <w:rPr>
          <w:rFonts w:ascii="Times New Roman" w:hAnsi="Times New Roman" w:cs="Times New Roman"/>
          <w:sz w:val="24"/>
          <w:szCs w:val="24"/>
        </w:rPr>
        <w:t>accuracy</w:t>
      </w:r>
      <w:r w:rsidRPr="00856612">
        <w:rPr>
          <w:rFonts w:ascii="Times New Roman" w:hAnsi="Times New Roman" w:cs="Times New Roman"/>
          <w:sz w:val="24"/>
          <w:szCs w:val="24"/>
        </w:rPr>
        <w:t xml:space="preserve"> </w:t>
      </w:r>
      <w:r w:rsidR="00E547E1">
        <w:rPr>
          <w:rFonts w:ascii="Times New Roman" w:hAnsi="Times New Roman" w:cs="Times New Roman"/>
          <w:sz w:val="24"/>
          <w:szCs w:val="24"/>
        </w:rPr>
        <w:t>&lt;</w:t>
      </w:r>
      <w:r w:rsidRPr="00856612">
        <w:rPr>
          <w:rFonts w:ascii="Times New Roman" w:hAnsi="Times New Roman" w:cs="Times New Roman"/>
          <w:sz w:val="24"/>
          <w:szCs w:val="24"/>
        </w:rPr>
        <w:t xml:space="preserve"> 57</w:t>
      </w:r>
      <w:r w:rsidR="00095B84">
        <w:rPr>
          <w:rFonts w:ascii="Times New Roman" w:hAnsi="Times New Roman" w:cs="Times New Roman"/>
          <w:sz w:val="24"/>
          <w:szCs w:val="24"/>
        </w:rPr>
        <w:t>%</w:t>
      </w:r>
      <w:r w:rsidR="001F7EA8">
        <w:rPr>
          <w:rFonts w:ascii="Times New Roman" w:hAnsi="Times New Roman" w:cs="Times New Roman"/>
          <w:sz w:val="24"/>
          <w:szCs w:val="24"/>
        </w:rPr>
        <w:t xml:space="preserve">, </w:t>
      </w:r>
      <w:r w:rsidR="001F7EA8" w:rsidRPr="00856612">
        <w:rPr>
          <w:rFonts w:ascii="Times New Roman" w:hAnsi="Times New Roman" w:cs="Times New Roman"/>
          <w:sz w:val="24"/>
          <w:szCs w:val="24"/>
        </w:rPr>
        <w:t>α = 0.01</w:t>
      </w:r>
      <w:r w:rsidRPr="00856612">
        <w:rPr>
          <w:rFonts w:ascii="Times New Roman" w:hAnsi="Times New Roman" w:cs="Times New Roman"/>
          <w:sz w:val="24"/>
          <w:szCs w:val="24"/>
        </w:rPr>
        <w:t>) were excluded (</w:t>
      </w:r>
      <w:r w:rsidR="00B3022D" w:rsidRPr="0000305F">
        <w:rPr>
          <w:rFonts w:ascii="Times New Roman" w:hAnsi="Times New Roman" w:cs="Times New Roman"/>
          <w:i/>
          <w:sz w:val="24"/>
          <w:szCs w:val="24"/>
        </w:rPr>
        <w:t>n</w:t>
      </w:r>
      <w:r w:rsidR="00B3022D">
        <w:rPr>
          <w:rFonts w:ascii="Times New Roman" w:hAnsi="Times New Roman" w:cs="Times New Roman"/>
          <w:sz w:val="24"/>
          <w:szCs w:val="24"/>
        </w:rPr>
        <w:t xml:space="preserve"> = </w:t>
      </w:r>
      <w:r w:rsidRPr="00856612">
        <w:rPr>
          <w:rFonts w:ascii="Times New Roman" w:hAnsi="Times New Roman" w:cs="Times New Roman"/>
          <w:sz w:val="24"/>
          <w:szCs w:val="24"/>
        </w:rPr>
        <w:t>16).</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67366D">
        <w:rPr>
          <w:rFonts w:ascii="Times New Roman" w:hAnsi="Times New Roman" w:cs="Times New Roman"/>
          <w:sz w:val="24"/>
          <w:szCs w:val="24"/>
        </w:rPr>
        <w:t xml:space="preserve">As is typical in research investigating implicit racial </w:t>
      </w:r>
      <w:r w:rsidR="0067366D">
        <w:rPr>
          <w:rFonts w:ascii="Times New Roman" w:hAnsi="Times New Roman" w:cs="Times New Roman"/>
          <w:sz w:val="24"/>
          <w:szCs w:val="24"/>
        </w:rPr>
        <w:lastRenderedPageBreak/>
        <w:t>bias, n</w:t>
      </w:r>
      <w:r w:rsidRPr="00856612">
        <w:rPr>
          <w:rFonts w:ascii="Times New Roman" w:hAnsi="Times New Roman" w:cs="Times New Roman"/>
          <w:sz w:val="24"/>
          <w:szCs w:val="24"/>
        </w:rPr>
        <w:t xml:space="preserve">onwhite </w:t>
      </w:r>
      <w:r w:rsidR="00B3022D">
        <w:rPr>
          <w:rFonts w:ascii="Times New Roman" w:hAnsi="Times New Roman" w:cs="Times New Roman"/>
          <w:sz w:val="24"/>
          <w:szCs w:val="24"/>
        </w:rPr>
        <w:t>participants (</w:t>
      </w:r>
      <w:r w:rsidR="00B3022D" w:rsidRPr="0000305F">
        <w:rPr>
          <w:rFonts w:ascii="Times New Roman" w:hAnsi="Times New Roman" w:cs="Times New Roman"/>
          <w:i/>
          <w:sz w:val="24"/>
          <w:szCs w:val="24"/>
        </w:rPr>
        <w:t>n</w:t>
      </w:r>
      <w:r w:rsidR="00B3022D">
        <w:rPr>
          <w:rFonts w:ascii="Times New Roman" w:hAnsi="Times New Roman" w:cs="Times New Roman"/>
          <w:sz w:val="24"/>
          <w:szCs w:val="24"/>
        </w:rPr>
        <w:t xml:space="preserve"> = 33) </w:t>
      </w:r>
      <w:r w:rsidRPr="00856612">
        <w:rPr>
          <w:rFonts w:ascii="Times New Roman" w:hAnsi="Times New Roman" w:cs="Times New Roman"/>
          <w:sz w:val="24"/>
          <w:szCs w:val="24"/>
        </w:rPr>
        <w:t>were excluded from analysis</w:t>
      </w:r>
      <w:r w:rsidR="006D5DED">
        <w:rPr>
          <w:rStyle w:val="FootnoteReference"/>
          <w:rFonts w:ascii="Times New Roman" w:hAnsi="Times New Roman" w:cs="Times New Roman"/>
          <w:sz w:val="24"/>
          <w:szCs w:val="24"/>
        </w:rPr>
        <w:footnoteReference w:id="2"/>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Thus, the final sample size for </w:t>
      </w:r>
      <w:r w:rsidR="00B3022D">
        <w:rPr>
          <w:rFonts w:ascii="Times New Roman" w:hAnsi="Times New Roman" w:cs="Times New Roman"/>
          <w:sz w:val="24"/>
          <w:szCs w:val="24"/>
        </w:rPr>
        <w:t>Experiment</w:t>
      </w:r>
      <w:r w:rsidR="00B3022D"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1 was </w:t>
      </w:r>
      <w:r w:rsidRPr="0000305F">
        <w:rPr>
          <w:rFonts w:ascii="Times New Roman" w:hAnsi="Times New Roman" w:cs="Times New Roman"/>
          <w:i/>
          <w:sz w:val="24"/>
          <w:szCs w:val="24"/>
        </w:rPr>
        <w:t>n</w:t>
      </w:r>
      <w:r w:rsidRPr="00856612">
        <w:rPr>
          <w:rFonts w:ascii="Times New Roman" w:hAnsi="Times New Roman" w:cs="Times New Roman"/>
          <w:sz w:val="24"/>
          <w:szCs w:val="24"/>
        </w:rPr>
        <w:t xml:space="preserve"> = 81</w:t>
      </w:r>
      <w:r w:rsidR="00163BC0">
        <w:rPr>
          <w:rFonts w:ascii="Times New Roman" w:hAnsi="Times New Roman" w:cs="Times New Roman"/>
          <w:sz w:val="24"/>
          <w:szCs w:val="24"/>
        </w:rPr>
        <w:t xml:space="preserve"> </w:t>
      </w:r>
      <w:r w:rsidR="00663617">
        <w:rPr>
          <w:rFonts w:ascii="Times New Roman" w:hAnsi="Times New Roman" w:cs="Times New Roman"/>
          <w:sz w:val="24"/>
          <w:szCs w:val="24"/>
        </w:rPr>
        <w:t>(</w:t>
      </w:r>
      <w:r w:rsidR="00163BC0">
        <w:rPr>
          <w:rFonts w:ascii="Times New Roman" w:hAnsi="Times New Roman" w:cs="Times New Roman"/>
          <w:sz w:val="24"/>
          <w:szCs w:val="24"/>
        </w:rPr>
        <w:t xml:space="preserve">26 Black/White, 28 Black/Neutral, </w:t>
      </w:r>
      <w:r w:rsidR="00663617">
        <w:rPr>
          <w:rFonts w:ascii="Times New Roman" w:hAnsi="Times New Roman" w:cs="Times New Roman"/>
          <w:sz w:val="24"/>
          <w:szCs w:val="24"/>
        </w:rPr>
        <w:t>27 White/Neutral).</w:t>
      </w:r>
    </w:p>
    <w:p w14:paraId="6C26E599" w14:textId="19A63022" w:rsidR="000B20FC" w:rsidRDefault="000B20FC" w:rsidP="00706911">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t>Accuracy</w:t>
      </w:r>
      <w:r w:rsidR="00706911">
        <w:rPr>
          <w:rFonts w:ascii="Times New Roman" w:hAnsi="Times New Roman" w:cs="Times New Roman"/>
          <w:b/>
          <w:sz w:val="24"/>
          <w:szCs w:val="24"/>
        </w:rPr>
        <w:t>.</w:t>
      </w:r>
      <w:r w:rsidR="0016303B">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46D5F" w:rsidRPr="00146D5F">
        <w:rPr>
          <w:rFonts w:ascii="Times New Roman" w:hAnsi="Times New Roman" w:cs="Times New Roman"/>
          <w:sz w:val="24"/>
          <w:szCs w:val="24"/>
        </w:rPr>
        <w:t>First, t</w:t>
      </w:r>
      <w:r w:rsidR="00ED49F0">
        <w:rPr>
          <w:rFonts w:ascii="Times New Roman" w:hAnsi="Times New Roman" w:cs="Times New Roman"/>
          <w:sz w:val="24"/>
          <w:szCs w:val="24"/>
        </w:rPr>
        <w:t xml:space="preserve">o </w:t>
      </w:r>
      <w:r w:rsidR="00146D5F">
        <w:rPr>
          <w:rFonts w:ascii="Times New Roman" w:hAnsi="Times New Roman" w:cs="Times New Roman"/>
          <w:sz w:val="24"/>
          <w:szCs w:val="24"/>
        </w:rPr>
        <w:t>characterize</w:t>
      </w:r>
      <w:r w:rsidR="00ED49F0">
        <w:rPr>
          <w:rFonts w:ascii="Times New Roman" w:hAnsi="Times New Roman" w:cs="Times New Roman"/>
          <w:sz w:val="24"/>
          <w:szCs w:val="24"/>
        </w:rPr>
        <w:t xml:space="preserve"> patterns of measured implicit bias, t</w:t>
      </w:r>
      <w:r w:rsidR="00A3164F" w:rsidRPr="00856612">
        <w:rPr>
          <w:rFonts w:ascii="Times New Roman" w:hAnsi="Times New Roman" w:cs="Times New Roman"/>
          <w:sz w:val="24"/>
          <w:szCs w:val="24"/>
        </w:rPr>
        <w:t xml:space="preserve">rial accuracies </w:t>
      </w:r>
      <w:r w:rsidR="00ED49F0">
        <w:rPr>
          <w:rFonts w:ascii="Times New Roman" w:hAnsi="Times New Roman" w:cs="Times New Roman"/>
          <w:sz w:val="24"/>
          <w:szCs w:val="24"/>
        </w:rPr>
        <w:t xml:space="preserve">for each condition </w:t>
      </w:r>
      <w:r w:rsidR="008C6BB0">
        <w:rPr>
          <w:rFonts w:ascii="Times New Roman" w:hAnsi="Times New Roman" w:cs="Times New Roman"/>
          <w:sz w:val="24"/>
          <w:szCs w:val="24"/>
        </w:rPr>
        <w:t xml:space="preserve">(Black/White, Black/Neutral, White/Neutral) </w:t>
      </w:r>
      <w:r w:rsidR="00ED49F0">
        <w:rPr>
          <w:rFonts w:ascii="Times New Roman" w:hAnsi="Times New Roman" w:cs="Times New Roman"/>
          <w:sz w:val="24"/>
          <w:szCs w:val="24"/>
        </w:rPr>
        <w:t>were submitted to a 2 (Prime: White, Black, or Neutral, depending on condition</w:t>
      </w:r>
      <w:r w:rsidR="00ED49F0" w:rsidRPr="00856612">
        <w:rPr>
          <w:rFonts w:ascii="Times New Roman" w:hAnsi="Times New Roman" w:cs="Times New Roman"/>
          <w:sz w:val="24"/>
          <w:szCs w:val="24"/>
        </w:rPr>
        <w:t xml:space="preserve">) </w:t>
      </w:r>
      <w:r w:rsidR="00371702">
        <w:rPr>
          <w:rFonts w:ascii="Times New Roman" w:hAnsi="Times New Roman" w:cs="Times New Roman"/>
          <w:sz w:val="24"/>
          <w:szCs w:val="24"/>
        </w:rPr>
        <w:t>×</w:t>
      </w:r>
      <w:r w:rsidR="00371702" w:rsidRPr="00856612">
        <w:rPr>
          <w:rFonts w:ascii="Times New Roman" w:hAnsi="Times New Roman" w:cs="Times New Roman"/>
          <w:sz w:val="24"/>
          <w:szCs w:val="24"/>
        </w:rPr>
        <w:t xml:space="preserve"> </w:t>
      </w:r>
      <w:r w:rsidR="00ED49F0" w:rsidRPr="00856612">
        <w:rPr>
          <w:rFonts w:ascii="Times New Roman" w:hAnsi="Times New Roman" w:cs="Times New Roman"/>
          <w:sz w:val="24"/>
          <w:szCs w:val="24"/>
        </w:rPr>
        <w:t>2 (Target</w:t>
      </w:r>
      <w:r w:rsidR="00ED49F0">
        <w:rPr>
          <w:rFonts w:ascii="Times New Roman" w:hAnsi="Times New Roman" w:cs="Times New Roman"/>
          <w:sz w:val="24"/>
          <w:szCs w:val="24"/>
        </w:rPr>
        <w:t>: Tool, Gun</w:t>
      </w:r>
      <w:r w:rsidR="00ED49F0" w:rsidRPr="00856612">
        <w:rPr>
          <w:rFonts w:ascii="Times New Roman" w:hAnsi="Times New Roman" w:cs="Times New Roman"/>
          <w:sz w:val="24"/>
          <w:szCs w:val="24"/>
        </w:rPr>
        <w:t xml:space="preserve">) </w:t>
      </w:r>
      <w:r w:rsidR="00B3022D">
        <w:rPr>
          <w:rFonts w:ascii="Times New Roman" w:hAnsi="Times New Roman" w:cs="Times New Roman"/>
          <w:sz w:val="24"/>
          <w:szCs w:val="24"/>
        </w:rPr>
        <w:t>analysis of variance (</w:t>
      </w:r>
      <w:r w:rsidR="00ED49F0" w:rsidRPr="00856612">
        <w:rPr>
          <w:rFonts w:ascii="Times New Roman" w:hAnsi="Times New Roman" w:cs="Times New Roman"/>
          <w:sz w:val="24"/>
          <w:szCs w:val="24"/>
        </w:rPr>
        <w:t>ANOVA</w:t>
      </w:r>
      <w:r w:rsidR="00B3022D">
        <w:rPr>
          <w:rFonts w:ascii="Times New Roman" w:hAnsi="Times New Roman" w:cs="Times New Roman"/>
          <w:sz w:val="24"/>
          <w:szCs w:val="24"/>
        </w:rPr>
        <w:t>)</w:t>
      </w:r>
      <w:r w:rsidR="00ED49F0">
        <w:rPr>
          <w:rFonts w:ascii="Times New Roman" w:hAnsi="Times New Roman" w:cs="Times New Roman"/>
          <w:sz w:val="24"/>
          <w:szCs w:val="24"/>
        </w:rPr>
        <w:t>.</w:t>
      </w:r>
      <w:r w:rsidR="003D1972">
        <w:rPr>
          <w:rStyle w:val="FootnoteReference"/>
          <w:rFonts w:ascii="Times New Roman" w:hAnsi="Times New Roman" w:cs="Times New Roman"/>
          <w:sz w:val="24"/>
          <w:szCs w:val="24"/>
        </w:rPr>
        <w:footnoteReference w:id="3"/>
      </w:r>
      <w:r w:rsidR="00765115">
        <w:rPr>
          <w:rFonts w:ascii="Times New Roman" w:hAnsi="Times New Roman" w:cs="Times New Roman"/>
          <w:sz w:val="24"/>
          <w:szCs w:val="24"/>
        </w:rPr>
        <w:t xml:space="preserve"> </w:t>
      </w:r>
      <w:r w:rsidR="00ED49F0">
        <w:rPr>
          <w:rFonts w:ascii="Times New Roman" w:hAnsi="Times New Roman" w:cs="Times New Roman"/>
          <w:sz w:val="24"/>
          <w:szCs w:val="24"/>
        </w:rPr>
        <w:t xml:space="preserve"> (Because primes were nested within conditions, it was not possible to run the fully-crossed 3 Condition </w:t>
      </w:r>
      <w:r w:rsidR="00371702">
        <w:rPr>
          <w:rFonts w:ascii="Times New Roman" w:hAnsi="Times New Roman" w:cs="Times New Roman"/>
          <w:sz w:val="24"/>
          <w:szCs w:val="24"/>
        </w:rPr>
        <w:t>×</w:t>
      </w:r>
      <w:r w:rsidR="00B3022D">
        <w:rPr>
          <w:rFonts w:ascii="Times New Roman" w:hAnsi="Times New Roman" w:cs="Times New Roman"/>
          <w:sz w:val="24"/>
          <w:szCs w:val="24"/>
        </w:rPr>
        <w:t xml:space="preserve"> </w:t>
      </w:r>
      <w:r w:rsidR="00ED49F0">
        <w:rPr>
          <w:rFonts w:ascii="Times New Roman" w:hAnsi="Times New Roman" w:cs="Times New Roman"/>
          <w:sz w:val="24"/>
          <w:szCs w:val="24"/>
        </w:rPr>
        <w:t xml:space="preserve">3 Prime </w:t>
      </w:r>
      <w:r w:rsidR="00371702">
        <w:rPr>
          <w:rFonts w:ascii="Times New Roman" w:hAnsi="Times New Roman" w:cs="Times New Roman"/>
          <w:sz w:val="24"/>
          <w:szCs w:val="24"/>
        </w:rPr>
        <w:t>×</w:t>
      </w:r>
      <w:r w:rsidR="00B3022D">
        <w:rPr>
          <w:rFonts w:ascii="Times New Roman" w:hAnsi="Times New Roman" w:cs="Times New Roman"/>
          <w:sz w:val="24"/>
          <w:szCs w:val="24"/>
        </w:rPr>
        <w:t xml:space="preserve"> </w:t>
      </w:r>
      <w:r w:rsidR="00ED49F0">
        <w:rPr>
          <w:rFonts w:ascii="Times New Roman" w:hAnsi="Times New Roman" w:cs="Times New Roman"/>
          <w:sz w:val="24"/>
          <w:szCs w:val="24"/>
        </w:rPr>
        <w:t>2 Target ANOVA.)</w:t>
      </w:r>
      <w:r w:rsidR="00765115">
        <w:rPr>
          <w:rFonts w:ascii="Times New Roman" w:hAnsi="Times New Roman" w:cs="Times New Roman"/>
          <w:sz w:val="24"/>
          <w:szCs w:val="24"/>
        </w:rPr>
        <w:t xml:space="preserve"> </w:t>
      </w:r>
      <w:r w:rsidR="00ED49F0">
        <w:rPr>
          <w:rFonts w:ascii="Times New Roman" w:hAnsi="Times New Roman" w:cs="Times New Roman"/>
          <w:sz w:val="24"/>
          <w:szCs w:val="24"/>
        </w:rPr>
        <w:t xml:space="preserve"> </w:t>
      </w:r>
      <w:r w:rsidR="00886A20">
        <w:rPr>
          <w:rFonts w:ascii="Times New Roman" w:hAnsi="Times New Roman" w:cs="Times New Roman"/>
          <w:sz w:val="24"/>
          <w:szCs w:val="24"/>
        </w:rPr>
        <w:t xml:space="preserve">Significant Prime </w:t>
      </w:r>
      <w:r w:rsidR="00371702">
        <w:rPr>
          <w:rFonts w:ascii="Times New Roman" w:hAnsi="Times New Roman" w:cs="Times New Roman"/>
          <w:sz w:val="24"/>
          <w:szCs w:val="24"/>
        </w:rPr>
        <w:t>×</w:t>
      </w:r>
      <w:r w:rsidR="00886A20">
        <w:rPr>
          <w:rFonts w:ascii="Times New Roman" w:hAnsi="Times New Roman" w:cs="Times New Roman"/>
          <w:sz w:val="24"/>
          <w:szCs w:val="24"/>
        </w:rPr>
        <w:t xml:space="preserve"> Target interactions would indicate that the primes elicited </w:t>
      </w:r>
      <w:r w:rsidR="00D63F88">
        <w:rPr>
          <w:rFonts w:ascii="Times New Roman" w:hAnsi="Times New Roman" w:cs="Times New Roman"/>
          <w:sz w:val="24"/>
          <w:szCs w:val="24"/>
        </w:rPr>
        <w:t xml:space="preserve">differential </w:t>
      </w:r>
      <w:r w:rsidR="0016303B">
        <w:rPr>
          <w:rFonts w:ascii="Times New Roman" w:hAnsi="Times New Roman" w:cs="Times New Roman"/>
          <w:sz w:val="24"/>
          <w:szCs w:val="24"/>
        </w:rPr>
        <w:t xml:space="preserve">response facilitation </w:t>
      </w:r>
      <w:r w:rsidR="00D63F88">
        <w:rPr>
          <w:rFonts w:ascii="Times New Roman" w:hAnsi="Times New Roman" w:cs="Times New Roman"/>
          <w:sz w:val="24"/>
          <w:szCs w:val="24"/>
        </w:rPr>
        <w:t xml:space="preserve">(i.e., what is typically interpreted as </w:t>
      </w:r>
      <w:r w:rsidR="0016303B">
        <w:rPr>
          <w:rFonts w:ascii="Times New Roman" w:hAnsi="Times New Roman" w:cs="Times New Roman"/>
          <w:sz w:val="24"/>
          <w:szCs w:val="24"/>
        </w:rPr>
        <w:t>an implicit bias</w:t>
      </w:r>
      <w:r w:rsidR="00D63F88">
        <w:rPr>
          <w:rFonts w:ascii="Times New Roman" w:hAnsi="Times New Roman" w:cs="Times New Roman"/>
          <w:sz w:val="24"/>
          <w:szCs w:val="24"/>
        </w:rPr>
        <w:t>)</w:t>
      </w:r>
      <w:r w:rsidR="00886A20">
        <w:rPr>
          <w:rFonts w:ascii="Times New Roman" w:hAnsi="Times New Roman" w:cs="Times New Roman"/>
          <w:sz w:val="24"/>
          <w:szCs w:val="24"/>
        </w:rPr>
        <w:t>.</w:t>
      </w:r>
      <w:r w:rsidR="00765115">
        <w:rPr>
          <w:rFonts w:ascii="Times New Roman" w:hAnsi="Times New Roman" w:cs="Times New Roman"/>
          <w:sz w:val="24"/>
          <w:szCs w:val="24"/>
        </w:rPr>
        <w:t xml:space="preserve"> </w:t>
      </w:r>
      <w:r w:rsidR="00886A20">
        <w:rPr>
          <w:rFonts w:ascii="Times New Roman" w:hAnsi="Times New Roman" w:cs="Times New Roman"/>
          <w:sz w:val="24"/>
          <w:szCs w:val="24"/>
        </w:rPr>
        <w:t xml:space="preserve"> </w:t>
      </w:r>
      <w:r w:rsidR="00743791">
        <w:rPr>
          <w:rFonts w:ascii="Times New Roman" w:hAnsi="Times New Roman" w:cs="Times New Roman"/>
          <w:sz w:val="24"/>
          <w:szCs w:val="24"/>
        </w:rPr>
        <w:t>Mean accuracy rates for each cell are presented in Table 1.</w:t>
      </w:r>
      <w:r w:rsidR="00BE20CB">
        <w:rPr>
          <w:rStyle w:val="FootnoteReference"/>
          <w:rFonts w:ascii="Times New Roman" w:hAnsi="Times New Roman" w:cs="Times New Roman"/>
          <w:sz w:val="24"/>
          <w:szCs w:val="24"/>
        </w:rPr>
        <w:footnoteReference w:id="4"/>
      </w:r>
    </w:p>
    <w:p w14:paraId="2B430F33" w14:textId="569C0A93" w:rsidR="00C20599" w:rsidRDefault="00110822" w:rsidP="00BB2BD5">
      <w:pPr>
        <w:spacing w:after="0" w:line="480" w:lineRule="auto"/>
        <w:ind w:firstLine="720"/>
        <w:contextualSpacing/>
        <w:rPr>
          <w:rFonts w:ascii="Times New Roman" w:hAnsi="Times New Roman" w:cs="Times New Roman"/>
          <w:sz w:val="24"/>
          <w:szCs w:val="24"/>
        </w:rPr>
      </w:pPr>
      <w:commentRangeStart w:id="343"/>
      <w:r>
        <w:rPr>
          <w:rFonts w:ascii="Times New Roman" w:hAnsi="Times New Roman" w:cs="Times New Roman"/>
          <w:sz w:val="24"/>
          <w:szCs w:val="24"/>
        </w:rPr>
        <w:t>Replicating past research, i</w:t>
      </w:r>
      <w:r w:rsidR="00A3164F" w:rsidRPr="00856612">
        <w:rPr>
          <w:rFonts w:ascii="Times New Roman" w:hAnsi="Times New Roman" w:cs="Times New Roman"/>
          <w:sz w:val="24"/>
          <w:szCs w:val="24"/>
        </w:rPr>
        <w:t xml:space="preserve">n the Black/White Condition </w:t>
      </w:r>
      <w:r w:rsidR="008D6F1B">
        <w:rPr>
          <w:rFonts w:ascii="Times New Roman" w:hAnsi="Times New Roman" w:cs="Times New Roman"/>
          <w:sz w:val="24"/>
          <w:szCs w:val="24"/>
        </w:rPr>
        <w:t>there was</w:t>
      </w:r>
      <w:r w:rsidR="00A3164F" w:rsidRPr="00856612">
        <w:rPr>
          <w:rFonts w:ascii="Times New Roman" w:hAnsi="Times New Roman" w:cs="Times New Roman"/>
          <w:sz w:val="24"/>
          <w:szCs w:val="24"/>
        </w:rPr>
        <w:t xml:space="preserve"> a significant </w:t>
      </w:r>
      <w:r w:rsidR="000F246C">
        <w:rPr>
          <w:rFonts w:ascii="Times New Roman" w:hAnsi="Times New Roman" w:cs="Times New Roman"/>
          <w:sz w:val="24"/>
          <w:szCs w:val="24"/>
        </w:rPr>
        <w:t>Prime</w:t>
      </w:r>
      <w:r w:rsidR="000F246C" w:rsidRPr="00856612">
        <w:rPr>
          <w:rFonts w:ascii="Times New Roman" w:hAnsi="Times New Roman" w:cs="Times New Roman"/>
          <w:sz w:val="24"/>
          <w:szCs w:val="24"/>
        </w:rPr>
        <w:t xml:space="preserve"> </w:t>
      </w:r>
      <w:r w:rsidR="00752071">
        <w:rPr>
          <w:rFonts w:ascii="Times New Roman" w:hAnsi="Times New Roman" w:cs="Times New Roman"/>
          <w:sz w:val="24"/>
          <w:szCs w:val="24"/>
        </w:rPr>
        <w:t>×</w:t>
      </w:r>
      <w:r w:rsidR="00E74619" w:rsidRPr="00856612">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Target interaction, </w:t>
      </w:r>
      <w:r w:rsidR="00A3164F" w:rsidRPr="00856612">
        <w:rPr>
          <w:rFonts w:ascii="Times New Roman" w:hAnsi="Times New Roman" w:cs="Times New Roman"/>
          <w:i/>
          <w:sz w:val="24"/>
          <w:szCs w:val="24"/>
        </w:rPr>
        <w:t>F</w:t>
      </w:r>
      <w:r w:rsidR="00A3164F" w:rsidRPr="00856612">
        <w:rPr>
          <w:rFonts w:ascii="Times New Roman" w:hAnsi="Times New Roman" w:cs="Times New Roman"/>
          <w:sz w:val="24"/>
          <w:szCs w:val="24"/>
        </w:rPr>
        <w:t xml:space="preserve">(1, </w:t>
      </w:r>
      <w:r w:rsidR="006229EB">
        <w:rPr>
          <w:rFonts w:ascii="Times New Roman" w:hAnsi="Times New Roman" w:cs="Times New Roman"/>
          <w:sz w:val="24"/>
          <w:szCs w:val="24"/>
        </w:rPr>
        <w:t>2</w:t>
      </w:r>
      <w:r w:rsidR="00A3164F" w:rsidRPr="00856612">
        <w:rPr>
          <w:rFonts w:ascii="Times New Roman" w:hAnsi="Times New Roman" w:cs="Times New Roman"/>
          <w:sz w:val="24"/>
          <w:szCs w:val="24"/>
        </w:rPr>
        <w:t xml:space="preserve">5) = </w:t>
      </w:r>
      <w:r w:rsidR="006229EB">
        <w:rPr>
          <w:rFonts w:ascii="Times New Roman" w:hAnsi="Times New Roman" w:cs="Times New Roman"/>
          <w:sz w:val="24"/>
          <w:szCs w:val="24"/>
        </w:rPr>
        <w:t>21.47</w:t>
      </w:r>
      <w:r w:rsidR="00A3164F" w:rsidRPr="00856612">
        <w:rPr>
          <w:rFonts w:ascii="Times New Roman" w:hAnsi="Times New Roman" w:cs="Times New Roman"/>
          <w:sz w:val="24"/>
          <w:szCs w:val="24"/>
        </w:rPr>
        <w:t xml:space="preserve">, </w:t>
      </w:r>
      <w:r w:rsidR="00A3164F" w:rsidRPr="00856612">
        <w:rPr>
          <w:rFonts w:ascii="Times New Roman" w:hAnsi="Times New Roman" w:cs="Times New Roman"/>
          <w:i/>
          <w:sz w:val="24"/>
          <w:szCs w:val="24"/>
        </w:rPr>
        <w:t xml:space="preserve">p </w:t>
      </w:r>
      <w:r w:rsidR="00F34043">
        <w:rPr>
          <w:rFonts w:ascii="Times New Roman" w:hAnsi="Times New Roman" w:cs="Times New Roman"/>
          <w:sz w:val="24"/>
          <w:szCs w:val="24"/>
        </w:rPr>
        <w:t>&lt; .001</w:t>
      </w:r>
      <w:r w:rsidR="008F354A">
        <w:rPr>
          <w:rFonts w:ascii="Times New Roman" w:hAnsi="Times New Roman" w:cs="Times New Roman"/>
          <w:sz w:val="24"/>
          <w:szCs w:val="24"/>
        </w:rPr>
        <w:t xml:space="preserve">, </w:t>
      </w:r>
      <w:r w:rsidR="006229EB" w:rsidRPr="006229EB">
        <w:rPr>
          <w:rFonts w:ascii="Calibri" w:hAnsi="Calibri" w:cs="Times New Roman"/>
          <w:i/>
          <w:sz w:val="24"/>
          <w:szCs w:val="24"/>
        </w:rPr>
        <w:t>η</w:t>
      </w:r>
      <w:r w:rsidR="008F354A" w:rsidRPr="006229EB">
        <w:rPr>
          <w:rFonts w:ascii="Times New Roman" w:hAnsi="Times New Roman" w:cs="Times New Roman"/>
          <w:i/>
          <w:sz w:val="24"/>
          <w:szCs w:val="24"/>
          <w:vertAlign w:val="subscript"/>
        </w:rPr>
        <w:t>p</w:t>
      </w:r>
      <w:r w:rsidR="008F354A" w:rsidRPr="006229EB">
        <w:rPr>
          <w:rFonts w:ascii="Times New Roman" w:hAnsi="Times New Roman" w:cs="Times New Roman"/>
          <w:i/>
          <w:sz w:val="24"/>
          <w:szCs w:val="24"/>
          <w:vertAlign w:val="superscript"/>
        </w:rPr>
        <w:t>2</w:t>
      </w:r>
      <w:r w:rsidR="008F354A">
        <w:rPr>
          <w:rFonts w:ascii="Times New Roman" w:hAnsi="Times New Roman" w:cs="Times New Roman"/>
          <w:sz w:val="24"/>
          <w:szCs w:val="24"/>
        </w:rPr>
        <w:t xml:space="preserve"> = .</w:t>
      </w:r>
      <w:r w:rsidR="006229EB">
        <w:rPr>
          <w:rFonts w:ascii="Times New Roman" w:hAnsi="Times New Roman" w:cs="Times New Roman"/>
          <w:sz w:val="24"/>
          <w:szCs w:val="24"/>
        </w:rPr>
        <w:t>46</w:t>
      </w:r>
      <w:r w:rsidR="00E92C06">
        <w:rPr>
          <w:rFonts w:ascii="Times New Roman" w:hAnsi="Times New Roman" w:cs="Times New Roman"/>
          <w:sz w:val="24"/>
          <w:szCs w:val="24"/>
        </w:rPr>
        <w:t>, 90% CI [.</w:t>
      </w:r>
      <w:r w:rsidR="006229EB">
        <w:rPr>
          <w:rFonts w:ascii="Times New Roman" w:hAnsi="Times New Roman" w:cs="Times New Roman"/>
          <w:sz w:val="24"/>
          <w:szCs w:val="24"/>
        </w:rPr>
        <w:t>20</w:t>
      </w:r>
      <w:r w:rsidR="00E92C06">
        <w:rPr>
          <w:rFonts w:ascii="Times New Roman" w:hAnsi="Times New Roman" w:cs="Times New Roman"/>
          <w:sz w:val="24"/>
          <w:szCs w:val="24"/>
        </w:rPr>
        <w:t>, .</w:t>
      </w:r>
      <w:r w:rsidR="006229EB">
        <w:rPr>
          <w:rFonts w:ascii="Times New Roman" w:hAnsi="Times New Roman" w:cs="Times New Roman"/>
          <w:sz w:val="24"/>
          <w:szCs w:val="24"/>
        </w:rPr>
        <w:t>61</w:t>
      </w:r>
      <w:r w:rsidR="00E92C06">
        <w:rPr>
          <w:rFonts w:ascii="Times New Roman" w:hAnsi="Times New Roman" w:cs="Times New Roman"/>
          <w:sz w:val="24"/>
          <w:szCs w:val="24"/>
        </w:rPr>
        <w: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commentRangeEnd w:id="343"/>
      <w:r w:rsidR="00752071">
        <w:rPr>
          <w:rStyle w:val="CommentReference"/>
        </w:rPr>
        <w:commentReference w:id="343"/>
      </w:r>
      <w:r w:rsidR="00A3164F" w:rsidRPr="00856612">
        <w:rPr>
          <w:rFonts w:ascii="Times New Roman" w:hAnsi="Times New Roman" w:cs="Times New Roman"/>
          <w:sz w:val="24"/>
          <w:szCs w:val="24"/>
        </w:rPr>
        <w:t xml:space="preserve">Following a Black prime, accuracy was significantly greater for </w:t>
      </w:r>
      <w:r w:rsidR="00E547E1">
        <w:rPr>
          <w:rFonts w:ascii="Times New Roman" w:hAnsi="Times New Roman" w:cs="Times New Roman"/>
          <w:sz w:val="24"/>
          <w:szCs w:val="24"/>
        </w:rPr>
        <w:t>g</w:t>
      </w:r>
      <w:r w:rsidR="00A3164F" w:rsidRPr="00856612">
        <w:rPr>
          <w:rFonts w:ascii="Times New Roman" w:hAnsi="Times New Roman" w:cs="Times New Roman"/>
          <w:sz w:val="24"/>
          <w:szCs w:val="24"/>
        </w:rPr>
        <w:t xml:space="preserve">un targets than for </w:t>
      </w:r>
      <w:r w:rsidR="00E547E1">
        <w:rPr>
          <w:rFonts w:ascii="Times New Roman" w:hAnsi="Times New Roman" w:cs="Times New Roman"/>
          <w:sz w:val="24"/>
          <w:szCs w:val="24"/>
        </w:rPr>
        <w:t>t</w:t>
      </w:r>
      <w:r w:rsidR="00A3164F" w:rsidRPr="00856612">
        <w:rPr>
          <w:rFonts w:ascii="Times New Roman" w:hAnsi="Times New Roman" w:cs="Times New Roman"/>
          <w:sz w:val="24"/>
          <w:szCs w:val="24"/>
        </w:rPr>
        <w:t xml:space="preserve">ool targets, </w:t>
      </w:r>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r w:rsidR="005776ED">
        <w:rPr>
          <w:rFonts w:ascii="Times New Roman" w:hAnsi="Times New Roman" w:cs="Times New Roman"/>
          <w:sz w:val="24"/>
          <w:szCs w:val="24"/>
        </w:rPr>
        <w:t>25</w:t>
      </w:r>
      <w:r w:rsidR="00A3164F" w:rsidRPr="00856612">
        <w:rPr>
          <w:rFonts w:ascii="Times New Roman" w:hAnsi="Times New Roman" w:cs="Times New Roman"/>
          <w:sz w:val="24"/>
          <w:szCs w:val="24"/>
        </w:rPr>
        <w:t xml:space="preserve">) </w:t>
      </w:r>
      <w:r w:rsidR="0024256C">
        <w:rPr>
          <w:rFonts w:ascii="Times New Roman" w:hAnsi="Times New Roman" w:cs="Times New Roman"/>
          <w:sz w:val="24"/>
          <w:szCs w:val="24"/>
        </w:rPr>
        <w:t xml:space="preserve">= </w:t>
      </w:r>
      <w:r w:rsidR="005776ED">
        <w:rPr>
          <w:rFonts w:ascii="Times New Roman" w:hAnsi="Times New Roman" w:cs="Times New Roman"/>
          <w:sz w:val="24"/>
          <w:szCs w:val="24"/>
        </w:rPr>
        <w:t>4.84</w:t>
      </w:r>
      <w:r w:rsidR="00A3164F" w:rsidRPr="00856612">
        <w:rPr>
          <w:rFonts w:ascii="Times New Roman" w:hAnsi="Times New Roman" w:cs="Times New Roman"/>
          <w:sz w:val="24"/>
          <w:szCs w:val="24"/>
        </w:rPr>
        <w:t xml:space="preserve">, </w:t>
      </w:r>
      <w:r w:rsidR="00A3164F" w:rsidRPr="00856612">
        <w:rPr>
          <w:rFonts w:ascii="Times New Roman" w:hAnsi="Times New Roman" w:cs="Times New Roman"/>
          <w:i/>
          <w:sz w:val="24"/>
          <w:szCs w:val="24"/>
        </w:rPr>
        <w:t xml:space="preserve">p </w:t>
      </w:r>
      <w:r w:rsidR="0024256C">
        <w:rPr>
          <w:rFonts w:ascii="Times New Roman" w:hAnsi="Times New Roman" w:cs="Times New Roman"/>
          <w:sz w:val="24"/>
          <w:szCs w:val="24"/>
        </w:rPr>
        <w:t>&lt; .00</w:t>
      </w:r>
      <w:r w:rsidR="00A3164F" w:rsidRPr="00856612">
        <w:rPr>
          <w:rFonts w:ascii="Times New Roman" w:hAnsi="Times New Roman" w:cs="Times New Roman"/>
          <w:sz w:val="24"/>
          <w:szCs w:val="24"/>
        </w:rPr>
        <w:t>1</w:t>
      </w:r>
      <w:r w:rsidR="008F354A">
        <w:rPr>
          <w:rFonts w:ascii="Times New Roman" w:hAnsi="Times New Roman" w:cs="Times New Roman"/>
          <w:sz w:val="24"/>
          <w:szCs w:val="24"/>
        </w:rPr>
        <w:t xml:space="preserve">, </w:t>
      </w:r>
      <w:r w:rsidR="008F354A">
        <w:rPr>
          <w:rFonts w:ascii="Times New Roman" w:hAnsi="Times New Roman" w:cs="Times New Roman"/>
          <w:i/>
          <w:sz w:val="24"/>
          <w:szCs w:val="24"/>
        </w:rPr>
        <w:t>d</w:t>
      </w:r>
      <w:r w:rsidR="008F354A" w:rsidRPr="008F354A">
        <w:rPr>
          <w:rFonts w:ascii="Times New Roman" w:hAnsi="Times New Roman" w:cs="Times New Roman"/>
          <w:i/>
          <w:sz w:val="24"/>
          <w:szCs w:val="24"/>
          <w:vertAlign w:val="subscript"/>
        </w:rPr>
        <w:t>z</w:t>
      </w:r>
      <w:r w:rsidR="008F354A">
        <w:rPr>
          <w:rFonts w:ascii="Times New Roman" w:hAnsi="Times New Roman" w:cs="Times New Roman"/>
          <w:sz w:val="24"/>
          <w:szCs w:val="24"/>
        </w:rPr>
        <w:t xml:space="preserve"> = </w:t>
      </w:r>
      <w:r w:rsidR="00C12515">
        <w:rPr>
          <w:rFonts w:ascii="Times New Roman" w:hAnsi="Times New Roman" w:cs="Times New Roman"/>
          <w:sz w:val="24"/>
          <w:szCs w:val="24"/>
        </w:rPr>
        <w:t>0</w:t>
      </w:r>
      <w:r w:rsidR="008F354A">
        <w:rPr>
          <w:rFonts w:ascii="Times New Roman" w:hAnsi="Times New Roman" w:cs="Times New Roman"/>
          <w:sz w:val="24"/>
          <w:szCs w:val="24"/>
        </w:rPr>
        <w:t>.</w:t>
      </w:r>
      <w:r w:rsidR="00C12515">
        <w:rPr>
          <w:rFonts w:ascii="Times New Roman" w:hAnsi="Times New Roman" w:cs="Times New Roman"/>
          <w:sz w:val="24"/>
          <w:szCs w:val="24"/>
        </w:rPr>
        <w:t>90</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commentRangeStart w:id="344"/>
      <w:r w:rsidR="00A3164F" w:rsidRPr="00856612">
        <w:rPr>
          <w:rFonts w:ascii="Times New Roman" w:hAnsi="Times New Roman" w:cs="Times New Roman"/>
          <w:sz w:val="24"/>
          <w:szCs w:val="24"/>
        </w:rPr>
        <w:t xml:space="preserve">Following a White prime, accuracy was </w:t>
      </w:r>
      <w:r w:rsidR="00752071">
        <w:rPr>
          <w:rFonts w:ascii="Times New Roman" w:hAnsi="Times New Roman" w:cs="Times New Roman"/>
          <w:sz w:val="24"/>
          <w:szCs w:val="24"/>
        </w:rPr>
        <w:t>somewhat</w:t>
      </w:r>
      <w:r w:rsidR="00A3164F" w:rsidRPr="00856612">
        <w:rPr>
          <w:rFonts w:ascii="Times New Roman" w:hAnsi="Times New Roman" w:cs="Times New Roman"/>
          <w:sz w:val="24"/>
          <w:szCs w:val="24"/>
        </w:rPr>
        <w:t xml:space="preserve"> greater for </w:t>
      </w:r>
      <w:r w:rsidR="00E547E1">
        <w:rPr>
          <w:rFonts w:ascii="Times New Roman" w:hAnsi="Times New Roman" w:cs="Times New Roman"/>
          <w:sz w:val="24"/>
          <w:szCs w:val="24"/>
        </w:rPr>
        <w:t>t</w:t>
      </w:r>
      <w:r w:rsidR="00E547E1" w:rsidRPr="00856612">
        <w:rPr>
          <w:rFonts w:ascii="Times New Roman" w:hAnsi="Times New Roman" w:cs="Times New Roman"/>
          <w:sz w:val="24"/>
          <w:szCs w:val="24"/>
        </w:rPr>
        <w:t xml:space="preserve">ool </w:t>
      </w:r>
      <w:r w:rsidR="00A3164F" w:rsidRPr="00856612">
        <w:rPr>
          <w:rFonts w:ascii="Times New Roman" w:hAnsi="Times New Roman" w:cs="Times New Roman"/>
          <w:sz w:val="24"/>
          <w:szCs w:val="24"/>
        </w:rPr>
        <w:t xml:space="preserve">targets than for </w:t>
      </w:r>
      <w:r w:rsidR="00E547E1">
        <w:rPr>
          <w:rFonts w:ascii="Times New Roman" w:hAnsi="Times New Roman" w:cs="Times New Roman"/>
          <w:sz w:val="24"/>
          <w:szCs w:val="24"/>
        </w:rPr>
        <w:t>g</w:t>
      </w:r>
      <w:r w:rsidR="00E547E1" w:rsidRPr="00856612">
        <w:rPr>
          <w:rFonts w:ascii="Times New Roman" w:hAnsi="Times New Roman" w:cs="Times New Roman"/>
          <w:sz w:val="24"/>
          <w:szCs w:val="24"/>
        </w:rPr>
        <w:t xml:space="preserve">un </w:t>
      </w:r>
      <w:r w:rsidR="00C20599">
        <w:rPr>
          <w:rFonts w:ascii="Times New Roman" w:hAnsi="Times New Roman" w:cs="Times New Roman"/>
          <w:sz w:val="24"/>
          <w:szCs w:val="24"/>
        </w:rPr>
        <w:t xml:space="preserve">targets, </w:t>
      </w:r>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r w:rsidR="00752071">
        <w:rPr>
          <w:rFonts w:ascii="Times New Roman" w:hAnsi="Times New Roman" w:cs="Times New Roman"/>
          <w:sz w:val="24"/>
          <w:szCs w:val="24"/>
        </w:rPr>
        <w:t>25</w:t>
      </w:r>
      <w:r w:rsidR="00A3164F" w:rsidRPr="00856612">
        <w:rPr>
          <w:rFonts w:ascii="Times New Roman" w:hAnsi="Times New Roman" w:cs="Times New Roman"/>
          <w:sz w:val="24"/>
          <w:szCs w:val="24"/>
        </w:rPr>
        <w:t xml:space="preserve">) = </w:t>
      </w:r>
      <w:r w:rsidR="00752071">
        <w:rPr>
          <w:rFonts w:ascii="Times New Roman" w:hAnsi="Times New Roman" w:cs="Times New Roman"/>
          <w:sz w:val="24"/>
          <w:szCs w:val="24"/>
        </w:rPr>
        <w:t>1.98</w:t>
      </w:r>
      <w:r w:rsidR="00A3164F"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A3164F" w:rsidRPr="00856612">
        <w:rPr>
          <w:rFonts w:ascii="Times New Roman" w:hAnsi="Times New Roman" w:cs="Times New Roman"/>
          <w:sz w:val="24"/>
          <w:szCs w:val="24"/>
        </w:rPr>
        <w:t>0</w:t>
      </w:r>
      <w:r w:rsidR="00752071">
        <w:rPr>
          <w:rFonts w:ascii="Times New Roman" w:hAnsi="Times New Roman" w:cs="Times New Roman"/>
          <w:sz w:val="24"/>
          <w:szCs w:val="24"/>
        </w:rPr>
        <w:t>59</w:t>
      </w:r>
      <w:r w:rsidR="008F354A">
        <w:rPr>
          <w:rFonts w:ascii="Times New Roman" w:hAnsi="Times New Roman" w:cs="Times New Roman"/>
          <w:sz w:val="24"/>
          <w:szCs w:val="24"/>
        </w:rPr>
        <w:t xml:space="preserve">, </w:t>
      </w:r>
      <w:r w:rsidR="008F354A">
        <w:rPr>
          <w:rFonts w:ascii="Times New Roman" w:hAnsi="Times New Roman" w:cs="Times New Roman"/>
          <w:i/>
          <w:sz w:val="24"/>
          <w:szCs w:val="24"/>
        </w:rPr>
        <w:t>d</w:t>
      </w:r>
      <w:r w:rsidR="008F354A">
        <w:rPr>
          <w:rFonts w:ascii="Times New Roman" w:hAnsi="Times New Roman" w:cs="Times New Roman"/>
          <w:i/>
          <w:sz w:val="24"/>
          <w:szCs w:val="24"/>
          <w:vertAlign w:val="subscript"/>
        </w:rPr>
        <w:t>z</w:t>
      </w:r>
      <w:r w:rsidR="008F354A">
        <w:rPr>
          <w:rFonts w:ascii="Times New Roman" w:hAnsi="Times New Roman" w:cs="Times New Roman"/>
          <w:sz w:val="24"/>
          <w:szCs w:val="24"/>
        </w:rPr>
        <w:t xml:space="preserve"> = </w:t>
      </w:r>
      <w:r w:rsidR="00C12515">
        <w:rPr>
          <w:rFonts w:ascii="Times New Roman" w:hAnsi="Times New Roman" w:cs="Times New Roman"/>
          <w:sz w:val="24"/>
          <w:szCs w:val="24"/>
        </w:rPr>
        <w:t>0.</w:t>
      </w:r>
      <w:r w:rsidR="00752071">
        <w:rPr>
          <w:rFonts w:ascii="Times New Roman" w:hAnsi="Times New Roman" w:cs="Times New Roman"/>
          <w:sz w:val="24"/>
          <w:szCs w:val="24"/>
        </w:rPr>
        <w:t>39</w:t>
      </w:r>
      <w:r w:rsidR="0024256C">
        <w:rPr>
          <w:rFonts w:ascii="Times New Roman" w:hAnsi="Times New Roman" w:cs="Times New Roman"/>
          <w:sz w:val="24"/>
          <w:szCs w:val="24"/>
        </w:rPr>
        <w:t>.</w:t>
      </w:r>
      <w:r w:rsidR="00765115">
        <w:rPr>
          <w:rFonts w:ascii="Times New Roman" w:hAnsi="Times New Roman" w:cs="Times New Roman"/>
          <w:sz w:val="24"/>
          <w:szCs w:val="24"/>
        </w:rPr>
        <w:t xml:space="preserve"> </w:t>
      </w:r>
      <w:r w:rsidR="003914FA">
        <w:rPr>
          <w:rFonts w:ascii="Times New Roman" w:hAnsi="Times New Roman" w:cs="Times New Roman"/>
          <w:sz w:val="24"/>
          <w:szCs w:val="24"/>
        </w:rPr>
        <w:t xml:space="preserve"> </w:t>
      </w:r>
      <w:commentRangeEnd w:id="344"/>
      <w:r w:rsidR="00D5729F">
        <w:rPr>
          <w:rStyle w:val="CommentReference"/>
        </w:rPr>
        <w:commentReference w:id="344"/>
      </w:r>
    </w:p>
    <w:p w14:paraId="46AAF1AA" w14:textId="0BE25526" w:rsidR="000B20FC" w:rsidRDefault="00A3164F" w:rsidP="00BB2BD5">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In the Black</w:t>
      </w:r>
      <w:r w:rsidR="008D6F1B">
        <w:rPr>
          <w:rFonts w:ascii="Times New Roman" w:hAnsi="Times New Roman" w:cs="Times New Roman"/>
          <w:sz w:val="24"/>
          <w:szCs w:val="24"/>
        </w:rPr>
        <w:t>/Neutral</w:t>
      </w:r>
      <w:r w:rsidRPr="00856612">
        <w:rPr>
          <w:rFonts w:ascii="Times New Roman" w:hAnsi="Times New Roman" w:cs="Times New Roman"/>
          <w:sz w:val="24"/>
          <w:szCs w:val="24"/>
        </w:rPr>
        <w:t xml:space="preserve"> condition, </w:t>
      </w:r>
      <w:r w:rsidR="008D6F1B">
        <w:rPr>
          <w:rFonts w:ascii="Times New Roman" w:hAnsi="Times New Roman" w:cs="Times New Roman"/>
          <w:sz w:val="24"/>
          <w:szCs w:val="24"/>
        </w:rPr>
        <w:t>there w</w:t>
      </w:r>
      <w:r w:rsidR="00CF43D8">
        <w:rPr>
          <w:rFonts w:ascii="Times New Roman" w:hAnsi="Times New Roman" w:cs="Times New Roman"/>
          <w:sz w:val="24"/>
          <w:szCs w:val="24"/>
        </w:rPr>
        <w:t>ere</w:t>
      </w:r>
      <w:r w:rsidRPr="00856612">
        <w:rPr>
          <w:rFonts w:ascii="Times New Roman" w:hAnsi="Times New Roman" w:cs="Times New Roman"/>
          <w:sz w:val="24"/>
          <w:szCs w:val="24"/>
        </w:rPr>
        <w:t xml:space="preserve"> significant effects of </w:t>
      </w:r>
      <w:r w:rsidR="00752071">
        <w:rPr>
          <w:rFonts w:ascii="Times New Roman" w:hAnsi="Times New Roman" w:cs="Times New Roman"/>
          <w:sz w:val="24"/>
          <w:szCs w:val="24"/>
        </w:rPr>
        <w:t>p</w:t>
      </w:r>
      <w:r w:rsidR="00187A7C">
        <w:rPr>
          <w:rFonts w:ascii="Times New Roman" w:hAnsi="Times New Roman" w:cs="Times New Roman"/>
          <w:sz w:val="24"/>
          <w:szCs w:val="24"/>
        </w:rPr>
        <w:t>rime</w:t>
      </w:r>
      <w:r w:rsidR="00187A7C" w:rsidRPr="00856612">
        <w:rPr>
          <w:rFonts w:ascii="Times New Roman" w:hAnsi="Times New Roman" w:cs="Times New Roman"/>
          <w:sz w:val="24"/>
          <w:szCs w:val="24"/>
        </w:rPr>
        <w:t xml:space="preserve"> </w:t>
      </w:r>
      <w:r w:rsidRPr="00856612">
        <w:rPr>
          <w:rFonts w:ascii="Times New Roman" w:hAnsi="Times New Roman" w:cs="Times New Roman"/>
          <w:sz w:val="24"/>
          <w:szCs w:val="24"/>
        </w:rPr>
        <w:t>(</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752071">
        <w:rPr>
          <w:rFonts w:ascii="Times New Roman" w:hAnsi="Times New Roman" w:cs="Times New Roman"/>
          <w:sz w:val="24"/>
          <w:szCs w:val="24"/>
        </w:rPr>
        <w:t>27</w:t>
      </w:r>
      <w:r w:rsidRPr="00856612">
        <w:rPr>
          <w:rFonts w:ascii="Times New Roman" w:hAnsi="Times New Roman" w:cs="Times New Roman"/>
          <w:sz w:val="24"/>
          <w:szCs w:val="24"/>
        </w:rPr>
        <w:t xml:space="preserve">) = </w:t>
      </w:r>
      <w:r w:rsidR="00752071">
        <w:rPr>
          <w:rFonts w:ascii="Times New Roman" w:hAnsi="Times New Roman" w:cs="Times New Roman"/>
          <w:sz w:val="24"/>
          <w:szCs w:val="24"/>
        </w:rPr>
        <w:t>23.71</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 xml:space="preserve">p </w:t>
      </w:r>
      <w:r w:rsidR="0024256C">
        <w:rPr>
          <w:rFonts w:ascii="Times New Roman" w:hAnsi="Times New Roman" w:cs="Times New Roman"/>
          <w:sz w:val="24"/>
          <w:szCs w:val="24"/>
        </w:rPr>
        <w:t>&lt;</w:t>
      </w:r>
      <w:r w:rsidRPr="00856612">
        <w:rPr>
          <w:rFonts w:ascii="Times New Roman" w:hAnsi="Times New Roman" w:cs="Times New Roman"/>
          <w:sz w:val="24"/>
          <w:szCs w:val="24"/>
        </w:rPr>
        <w:t xml:space="preserve"> .00</w:t>
      </w:r>
      <w:r w:rsidR="0024256C">
        <w:rPr>
          <w:rFonts w:ascii="Times New Roman" w:hAnsi="Times New Roman" w:cs="Times New Roman"/>
          <w:sz w:val="24"/>
          <w:szCs w:val="24"/>
        </w:rPr>
        <w:t>1</w:t>
      </w:r>
      <w:r w:rsidR="008F354A">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8F354A">
        <w:rPr>
          <w:rFonts w:ascii="Times New Roman" w:hAnsi="Times New Roman" w:cs="Times New Roman"/>
          <w:sz w:val="24"/>
          <w:szCs w:val="24"/>
        </w:rPr>
        <w:t xml:space="preserve"> </w:t>
      </w:r>
      <w:r w:rsidR="00E92C06">
        <w:rPr>
          <w:rFonts w:ascii="Times New Roman" w:hAnsi="Times New Roman" w:cs="Times New Roman"/>
          <w:sz w:val="24"/>
          <w:szCs w:val="24"/>
        </w:rPr>
        <w:t>.</w:t>
      </w:r>
      <w:r w:rsidR="00752071">
        <w:rPr>
          <w:rFonts w:ascii="Times New Roman" w:hAnsi="Times New Roman" w:cs="Times New Roman"/>
          <w:sz w:val="24"/>
          <w:szCs w:val="24"/>
        </w:rPr>
        <w:t>47</w:t>
      </w:r>
      <w:r w:rsidR="00E92C06">
        <w:rPr>
          <w:rFonts w:ascii="Times New Roman" w:hAnsi="Times New Roman" w:cs="Times New Roman"/>
          <w:sz w:val="24"/>
          <w:szCs w:val="24"/>
        </w:rPr>
        <w:t>, 90% CI [.</w:t>
      </w:r>
      <w:r w:rsidR="00752071">
        <w:rPr>
          <w:rFonts w:ascii="Times New Roman" w:hAnsi="Times New Roman" w:cs="Times New Roman"/>
          <w:sz w:val="24"/>
          <w:szCs w:val="24"/>
        </w:rPr>
        <w:t>22</w:t>
      </w:r>
      <w:r w:rsidR="00E92C06">
        <w:rPr>
          <w:rFonts w:ascii="Times New Roman" w:hAnsi="Times New Roman" w:cs="Times New Roman"/>
          <w:sz w:val="24"/>
          <w:szCs w:val="24"/>
        </w:rPr>
        <w:t>, .</w:t>
      </w:r>
      <w:r w:rsidR="00752071">
        <w:rPr>
          <w:rFonts w:ascii="Times New Roman" w:hAnsi="Times New Roman" w:cs="Times New Roman"/>
          <w:sz w:val="24"/>
          <w:szCs w:val="24"/>
        </w:rPr>
        <w:t>61</w:t>
      </w:r>
      <w:r w:rsidR="00E92C06">
        <w:rPr>
          <w:rFonts w:ascii="Times New Roman" w:hAnsi="Times New Roman" w:cs="Times New Roman"/>
          <w:sz w:val="24"/>
          <w:szCs w:val="24"/>
        </w:rPr>
        <w:t>]</w:t>
      </w:r>
      <w:r w:rsidR="00752071">
        <w:rPr>
          <w:rFonts w:ascii="Times New Roman" w:hAnsi="Times New Roman" w:cs="Times New Roman"/>
          <w:sz w:val="24"/>
          <w:szCs w:val="24"/>
        </w:rPr>
        <w:t>), t</w:t>
      </w:r>
      <w:r w:rsidRPr="00856612">
        <w:rPr>
          <w:rFonts w:ascii="Times New Roman" w:hAnsi="Times New Roman" w:cs="Times New Roman"/>
          <w:sz w:val="24"/>
          <w:szCs w:val="24"/>
        </w:rPr>
        <w:t>arget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752071">
        <w:rPr>
          <w:rFonts w:ascii="Times New Roman" w:hAnsi="Times New Roman" w:cs="Times New Roman"/>
          <w:sz w:val="24"/>
          <w:szCs w:val="24"/>
        </w:rPr>
        <w:t xml:space="preserve">27) = </w:t>
      </w:r>
      <w:r w:rsidRPr="00856612">
        <w:rPr>
          <w:rFonts w:ascii="Times New Roman" w:hAnsi="Times New Roman" w:cs="Times New Roman"/>
          <w:sz w:val="24"/>
          <w:szCs w:val="24"/>
        </w:rPr>
        <w:t>6.</w:t>
      </w:r>
      <w:r w:rsidR="00752071">
        <w:rPr>
          <w:rFonts w:ascii="Times New Roman" w:hAnsi="Times New Roman" w:cs="Times New Roman"/>
          <w:sz w:val="24"/>
          <w:szCs w:val="24"/>
        </w:rPr>
        <w:t>03</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752071">
        <w:rPr>
          <w:rFonts w:ascii="Times New Roman" w:hAnsi="Times New Roman" w:cs="Times New Roman"/>
          <w:sz w:val="24"/>
          <w:szCs w:val="24"/>
        </w:rPr>
        <w:t>=</w:t>
      </w:r>
      <w:r w:rsidR="0024256C">
        <w:rPr>
          <w:rFonts w:ascii="Times New Roman" w:hAnsi="Times New Roman" w:cs="Times New Roman"/>
          <w:i/>
          <w:sz w:val="24"/>
          <w:szCs w:val="24"/>
        </w:rPr>
        <w:t xml:space="preserve"> .</w:t>
      </w:r>
      <w:r w:rsidRPr="00856612">
        <w:rPr>
          <w:rFonts w:ascii="Times New Roman" w:hAnsi="Times New Roman" w:cs="Times New Roman"/>
          <w:sz w:val="24"/>
          <w:szCs w:val="24"/>
        </w:rPr>
        <w:t>0</w:t>
      </w:r>
      <w:r w:rsidR="00752071">
        <w:rPr>
          <w:rFonts w:ascii="Times New Roman" w:hAnsi="Times New Roman" w:cs="Times New Roman"/>
          <w:sz w:val="24"/>
          <w:szCs w:val="24"/>
        </w:rPr>
        <w:t>21</w:t>
      </w:r>
      <w:r w:rsidR="00E92C06">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52071">
        <w:rPr>
          <w:rFonts w:ascii="Times New Roman" w:hAnsi="Times New Roman" w:cs="Times New Roman"/>
          <w:sz w:val="24"/>
          <w:szCs w:val="24"/>
        </w:rPr>
        <w:t xml:space="preserve"> .18, 90% CI [.02</w:t>
      </w:r>
      <w:r w:rsidR="00E92C06">
        <w:rPr>
          <w:rFonts w:ascii="Times New Roman" w:hAnsi="Times New Roman" w:cs="Times New Roman"/>
          <w:sz w:val="24"/>
          <w:szCs w:val="24"/>
        </w:rPr>
        <w:t>, .</w:t>
      </w:r>
      <w:r w:rsidR="00752071">
        <w:rPr>
          <w:rFonts w:ascii="Times New Roman" w:hAnsi="Times New Roman" w:cs="Times New Roman"/>
          <w:sz w:val="24"/>
          <w:szCs w:val="24"/>
        </w:rPr>
        <w:t>37</w:t>
      </w:r>
      <w:r w:rsidR="00E92C06">
        <w:rPr>
          <w:rFonts w:ascii="Times New Roman" w:hAnsi="Times New Roman" w:cs="Times New Roman"/>
          <w:sz w:val="24"/>
          <w:szCs w:val="24"/>
        </w:rPr>
        <w:t>]</w:t>
      </w:r>
      <w:r w:rsidRPr="00856612">
        <w:rPr>
          <w:rFonts w:ascii="Times New Roman" w:hAnsi="Times New Roman" w:cs="Times New Roman"/>
          <w:sz w:val="24"/>
          <w:szCs w:val="24"/>
        </w:rPr>
        <w:t xml:space="preserve">), and a </w:t>
      </w:r>
      <w:r w:rsidR="00187A7C">
        <w:rPr>
          <w:rFonts w:ascii="Times New Roman" w:hAnsi="Times New Roman" w:cs="Times New Roman"/>
          <w:sz w:val="24"/>
          <w:szCs w:val="24"/>
        </w:rPr>
        <w:t>Prime</w:t>
      </w:r>
      <w:r w:rsidR="00187A7C" w:rsidRPr="00856612">
        <w:rPr>
          <w:rFonts w:ascii="Times New Roman" w:hAnsi="Times New Roman" w:cs="Times New Roman"/>
          <w:sz w:val="24"/>
          <w:szCs w:val="24"/>
        </w:rPr>
        <w:t xml:space="preserve"> </w:t>
      </w:r>
      <w:r w:rsidR="00752071">
        <w:rPr>
          <w:rFonts w:ascii="Times New Roman" w:hAnsi="Times New Roman" w:cs="Times New Roman"/>
          <w:sz w:val="24"/>
          <w:szCs w:val="24"/>
        </w:rPr>
        <w:t>×</w:t>
      </w:r>
      <w:r w:rsidR="00E74619" w:rsidRPr="00856612">
        <w:rPr>
          <w:rFonts w:ascii="Times New Roman" w:hAnsi="Times New Roman" w:cs="Times New Roman"/>
          <w:sz w:val="24"/>
          <w:szCs w:val="24"/>
        </w:rPr>
        <w:t xml:space="preserve"> </w:t>
      </w:r>
      <w:r w:rsidRPr="00856612">
        <w:rPr>
          <w:rFonts w:ascii="Times New Roman" w:hAnsi="Times New Roman" w:cs="Times New Roman"/>
          <w:sz w:val="24"/>
          <w:szCs w:val="24"/>
        </w:rPr>
        <w:t>Target interaction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752071">
        <w:rPr>
          <w:rFonts w:ascii="Times New Roman" w:hAnsi="Times New Roman" w:cs="Times New Roman"/>
          <w:sz w:val="24"/>
          <w:szCs w:val="24"/>
        </w:rPr>
        <w:t>27</w:t>
      </w:r>
      <w:r w:rsidRPr="00856612">
        <w:rPr>
          <w:rFonts w:ascii="Times New Roman" w:hAnsi="Times New Roman" w:cs="Times New Roman"/>
          <w:sz w:val="24"/>
          <w:szCs w:val="24"/>
        </w:rPr>
        <w:t xml:space="preserve">) = </w:t>
      </w:r>
      <w:r w:rsidR="00752071">
        <w:rPr>
          <w:rFonts w:ascii="Times New Roman" w:hAnsi="Times New Roman" w:cs="Times New Roman"/>
          <w:sz w:val="24"/>
          <w:szCs w:val="24"/>
        </w:rPr>
        <w:t>94.41</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 xml:space="preserve">p </w:t>
      </w:r>
      <w:r w:rsidRPr="00856612">
        <w:rPr>
          <w:rFonts w:ascii="Times New Roman" w:hAnsi="Times New Roman" w:cs="Times New Roman"/>
          <w:sz w:val="24"/>
          <w:szCs w:val="24"/>
        </w:rPr>
        <w:t>&lt; .001</w:t>
      </w:r>
      <w:r w:rsidR="00E92C06">
        <w:rPr>
          <w:rFonts w:ascii="Times New Roman" w:hAnsi="Times New Roman" w:cs="Times New Roman"/>
          <w:sz w:val="24"/>
          <w:szCs w:val="24"/>
        </w:rPr>
        <w:t xml:space="preserve">, </w:t>
      </w:r>
      <w:r w:rsidR="0062048C">
        <w:rPr>
          <w:rFonts w:ascii="Calibri" w:hAnsi="Calibri" w:cs="Times New Roman"/>
          <w:sz w:val="24"/>
          <w:szCs w:val="24"/>
        </w:rPr>
        <w:t>η</w:t>
      </w:r>
      <w:commentRangeStart w:id="345"/>
      <w:commentRangeStart w:id="346"/>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E92C06">
        <w:rPr>
          <w:rFonts w:ascii="Times New Roman" w:hAnsi="Times New Roman" w:cs="Times New Roman"/>
          <w:sz w:val="24"/>
          <w:szCs w:val="24"/>
        </w:rPr>
        <w:t xml:space="preserve"> .</w:t>
      </w:r>
      <w:r w:rsidR="00752071">
        <w:rPr>
          <w:rFonts w:ascii="Times New Roman" w:hAnsi="Times New Roman" w:cs="Times New Roman"/>
          <w:sz w:val="24"/>
          <w:szCs w:val="24"/>
        </w:rPr>
        <w:t>78</w:t>
      </w:r>
      <w:commentRangeEnd w:id="345"/>
      <w:r w:rsidR="00752071">
        <w:rPr>
          <w:rStyle w:val="CommentReference"/>
        </w:rPr>
        <w:commentReference w:id="345"/>
      </w:r>
      <w:commentRangeEnd w:id="346"/>
      <w:r w:rsidR="00E215C8">
        <w:rPr>
          <w:rStyle w:val="CommentReference"/>
        </w:rPr>
        <w:commentReference w:id="346"/>
      </w:r>
      <w:r w:rsidR="00E92C06">
        <w:rPr>
          <w:rFonts w:ascii="Times New Roman" w:hAnsi="Times New Roman" w:cs="Times New Roman"/>
          <w:sz w:val="24"/>
          <w:szCs w:val="24"/>
        </w:rPr>
        <w:t>, 90% CI [.</w:t>
      </w:r>
      <w:r w:rsidR="00752071">
        <w:rPr>
          <w:rFonts w:ascii="Times New Roman" w:hAnsi="Times New Roman" w:cs="Times New Roman"/>
          <w:sz w:val="24"/>
          <w:szCs w:val="24"/>
        </w:rPr>
        <w:t>62</w:t>
      </w:r>
      <w:r w:rsidR="00E92C06">
        <w:rPr>
          <w:rFonts w:ascii="Times New Roman" w:hAnsi="Times New Roman" w:cs="Times New Roman"/>
          <w:sz w:val="24"/>
          <w:szCs w:val="24"/>
        </w:rPr>
        <w:t>, .</w:t>
      </w:r>
      <w:r w:rsidR="00752071">
        <w:rPr>
          <w:rFonts w:ascii="Times New Roman" w:hAnsi="Times New Roman" w:cs="Times New Roman"/>
          <w:sz w:val="24"/>
          <w:szCs w:val="24"/>
        </w:rPr>
        <w:t>84</w:t>
      </w:r>
      <w:r w:rsidR="00E92C06">
        <w:rPr>
          <w:rFonts w:ascii="Times New Roman" w:hAnsi="Times New Roman" w:cs="Times New Roman"/>
          <w:sz w:val="24"/>
          <w:szCs w:val="24"/>
        </w:rPr>
        <w:t>]</w:t>
      </w:r>
      <w:r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Following a Black prime, accuracy was significantly better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than 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r w:rsidRPr="00856612">
        <w:rPr>
          <w:rFonts w:ascii="Times New Roman" w:hAnsi="Times New Roman" w:cs="Times New Roman"/>
          <w:i/>
          <w:sz w:val="24"/>
          <w:szCs w:val="24"/>
        </w:rPr>
        <w:lastRenderedPageBreak/>
        <w:t>t</w:t>
      </w:r>
      <w:r w:rsidR="0024256C">
        <w:rPr>
          <w:rFonts w:ascii="Times New Roman" w:hAnsi="Times New Roman" w:cs="Times New Roman"/>
          <w:sz w:val="24"/>
          <w:szCs w:val="24"/>
        </w:rPr>
        <w:t>(</w:t>
      </w:r>
      <w:r w:rsidR="00752071">
        <w:rPr>
          <w:rFonts w:ascii="Times New Roman" w:hAnsi="Times New Roman" w:cs="Times New Roman"/>
          <w:sz w:val="24"/>
          <w:szCs w:val="24"/>
        </w:rPr>
        <w:t>27) = 5.36,</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C12515">
        <w:rPr>
          <w:rFonts w:ascii="Times New Roman" w:hAnsi="Times New Roman" w:cs="Times New Roman"/>
          <w:sz w:val="24"/>
          <w:szCs w:val="24"/>
        </w:rPr>
        <w:t xml:space="preserve">, </w:t>
      </w:r>
      <w:r w:rsidR="00C12515">
        <w:rPr>
          <w:rFonts w:ascii="Times New Roman" w:hAnsi="Times New Roman" w:cs="Times New Roman"/>
          <w:i/>
          <w:sz w:val="24"/>
          <w:szCs w:val="24"/>
        </w:rPr>
        <w:t>d</w:t>
      </w:r>
      <w:r w:rsidR="00C12515">
        <w:rPr>
          <w:rFonts w:ascii="Times New Roman" w:hAnsi="Times New Roman" w:cs="Times New Roman"/>
          <w:i/>
          <w:sz w:val="24"/>
          <w:szCs w:val="24"/>
          <w:vertAlign w:val="subscript"/>
        </w:rPr>
        <w:t>z</w:t>
      </w:r>
      <w:r w:rsidR="00C12515">
        <w:rPr>
          <w:rFonts w:ascii="Times New Roman" w:hAnsi="Times New Roman" w:cs="Times New Roman"/>
          <w:i/>
          <w:sz w:val="24"/>
          <w:szCs w:val="24"/>
        </w:rPr>
        <w:t xml:space="preserve"> </w:t>
      </w:r>
      <w:r w:rsidR="00C12515">
        <w:rPr>
          <w:rFonts w:ascii="Times New Roman" w:hAnsi="Times New Roman" w:cs="Times New Roman"/>
          <w:sz w:val="24"/>
          <w:szCs w:val="24"/>
        </w:rPr>
        <w:t xml:space="preserve">= </w:t>
      </w:r>
      <w:r w:rsidR="00752071">
        <w:rPr>
          <w:rFonts w:ascii="Times New Roman" w:hAnsi="Times New Roman" w:cs="Times New Roman"/>
          <w:sz w:val="24"/>
          <w:szCs w:val="24"/>
        </w:rPr>
        <w:t>1.01</w:t>
      </w:r>
      <w:r w:rsidR="00C12515">
        <w:rPr>
          <w:rFonts w:ascii="Times New Roman" w:hAnsi="Times New Roman" w:cs="Times New Roman"/>
          <w:sz w:val="24"/>
          <w:szCs w:val="24"/>
        </w:rPr>
        <w:t>.</w:t>
      </w:r>
      <w:r w:rsidR="00765115">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neutral object prime, accuracy was significantly better 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than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752071">
        <w:rPr>
          <w:rFonts w:ascii="Times New Roman" w:hAnsi="Times New Roman" w:cs="Times New Roman"/>
          <w:sz w:val="24"/>
          <w:szCs w:val="24"/>
        </w:rPr>
        <w:t>27</w:t>
      </w:r>
      <w:r w:rsidRPr="00856612">
        <w:rPr>
          <w:rFonts w:ascii="Times New Roman" w:hAnsi="Times New Roman" w:cs="Times New Roman"/>
          <w:sz w:val="24"/>
          <w:szCs w:val="24"/>
        </w:rPr>
        <w:t xml:space="preserve">) = </w:t>
      </w:r>
      <w:r w:rsidR="00752071">
        <w:rPr>
          <w:rFonts w:ascii="Times New Roman" w:hAnsi="Times New Roman" w:cs="Times New Roman"/>
          <w:sz w:val="24"/>
          <w:szCs w:val="24"/>
        </w:rPr>
        <w:t>8.61</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C12515">
        <w:rPr>
          <w:rFonts w:ascii="Times New Roman" w:hAnsi="Times New Roman" w:cs="Times New Roman"/>
          <w:sz w:val="24"/>
          <w:szCs w:val="24"/>
        </w:rPr>
        <w:t xml:space="preserve">, </w:t>
      </w:r>
      <w:r w:rsidR="00C12515">
        <w:rPr>
          <w:rFonts w:ascii="Times New Roman" w:hAnsi="Times New Roman" w:cs="Times New Roman"/>
          <w:i/>
          <w:sz w:val="24"/>
          <w:szCs w:val="24"/>
        </w:rPr>
        <w:t>d</w:t>
      </w:r>
      <w:r w:rsidR="00C12515">
        <w:rPr>
          <w:rFonts w:ascii="Times New Roman" w:hAnsi="Times New Roman" w:cs="Times New Roman"/>
          <w:i/>
          <w:sz w:val="24"/>
          <w:szCs w:val="24"/>
          <w:vertAlign w:val="subscript"/>
        </w:rPr>
        <w:t>z</w:t>
      </w:r>
      <w:r w:rsidR="00C12515">
        <w:rPr>
          <w:rFonts w:ascii="Times New Roman" w:hAnsi="Times New Roman" w:cs="Times New Roman"/>
          <w:i/>
          <w:sz w:val="24"/>
          <w:szCs w:val="24"/>
        </w:rPr>
        <w:t xml:space="preserve"> </w:t>
      </w:r>
      <w:r w:rsidR="00C12515">
        <w:rPr>
          <w:rFonts w:ascii="Times New Roman" w:hAnsi="Times New Roman" w:cs="Times New Roman"/>
          <w:sz w:val="24"/>
          <w:szCs w:val="24"/>
        </w:rPr>
        <w:t>= 1</w:t>
      </w:r>
      <w:r w:rsidR="006A238E">
        <w:rPr>
          <w:rFonts w:ascii="Times New Roman" w:hAnsi="Times New Roman" w:cs="Times New Roman"/>
          <w:sz w:val="24"/>
          <w:szCs w:val="24"/>
        </w:rPr>
        <w:t>.</w:t>
      </w:r>
      <w:r w:rsidR="00752071">
        <w:rPr>
          <w:rFonts w:ascii="Times New Roman" w:hAnsi="Times New Roman" w:cs="Times New Roman"/>
          <w:sz w:val="24"/>
          <w:szCs w:val="24"/>
        </w:rPr>
        <w:t>63</w:t>
      </w:r>
      <w:r w:rsidR="00210CE0">
        <w:rPr>
          <w:rFonts w:ascii="Times New Roman" w:hAnsi="Times New Roman" w:cs="Times New Roman"/>
          <w:sz w:val="24"/>
          <w:szCs w:val="24"/>
        </w:rPr>
        <w:t>.</w:t>
      </w:r>
    </w:p>
    <w:p w14:paraId="2705F44E" w14:textId="0E949706" w:rsidR="000B20FC" w:rsidRDefault="00A3164F" w:rsidP="00BB2BD5">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Finally, in the White</w:t>
      </w:r>
      <w:r w:rsidR="00CB610E">
        <w:rPr>
          <w:rFonts w:ascii="Times New Roman" w:hAnsi="Times New Roman" w:cs="Times New Roman"/>
          <w:sz w:val="24"/>
          <w:szCs w:val="24"/>
        </w:rPr>
        <w:t>/Neutral</w:t>
      </w:r>
      <w:r w:rsidRPr="00856612">
        <w:rPr>
          <w:rFonts w:ascii="Times New Roman" w:hAnsi="Times New Roman" w:cs="Times New Roman"/>
          <w:sz w:val="24"/>
          <w:szCs w:val="24"/>
        </w:rPr>
        <w:t xml:space="preserve"> condition, </w:t>
      </w:r>
      <w:r w:rsidR="00782DEB">
        <w:rPr>
          <w:rFonts w:ascii="Times New Roman" w:hAnsi="Times New Roman" w:cs="Times New Roman"/>
          <w:sz w:val="24"/>
          <w:szCs w:val="24"/>
        </w:rPr>
        <w:t xml:space="preserve">there </w:t>
      </w:r>
      <w:r w:rsidR="00E74619">
        <w:rPr>
          <w:rFonts w:ascii="Times New Roman" w:hAnsi="Times New Roman" w:cs="Times New Roman"/>
          <w:sz w:val="24"/>
          <w:szCs w:val="24"/>
        </w:rPr>
        <w:t xml:space="preserve">was a </w:t>
      </w:r>
      <w:r w:rsidR="00752071">
        <w:rPr>
          <w:rFonts w:ascii="Times New Roman" w:hAnsi="Times New Roman" w:cs="Times New Roman"/>
          <w:sz w:val="24"/>
          <w:szCs w:val="24"/>
        </w:rPr>
        <w:t>significant effect of p</w:t>
      </w:r>
      <w:r w:rsidRPr="00856612">
        <w:rPr>
          <w:rFonts w:ascii="Times New Roman" w:hAnsi="Times New Roman" w:cs="Times New Roman"/>
          <w:sz w:val="24"/>
          <w:szCs w:val="24"/>
        </w:rPr>
        <w:t>rime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752071">
        <w:rPr>
          <w:rFonts w:ascii="Times New Roman" w:hAnsi="Times New Roman" w:cs="Times New Roman"/>
          <w:sz w:val="24"/>
          <w:szCs w:val="24"/>
        </w:rPr>
        <w:t>26</w:t>
      </w:r>
      <w:r w:rsidRPr="00856612">
        <w:rPr>
          <w:rFonts w:ascii="Times New Roman" w:hAnsi="Times New Roman" w:cs="Times New Roman"/>
          <w:sz w:val="24"/>
          <w:szCs w:val="24"/>
        </w:rPr>
        <w:t xml:space="preserve">) = </w:t>
      </w:r>
      <w:r w:rsidR="00752071">
        <w:rPr>
          <w:rFonts w:ascii="Times New Roman" w:hAnsi="Times New Roman" w:cs="Times New Roman"/>
          <w:sz w:val="24"/>
          <w:szCs w:val="24"/>
        </w:rPr>
        <w:t>14.7</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 xml:space="preserve">p </w:t>
      </w:r>
      <w:r w:rsidR="00752071">
        <w:rPr>
          <w:rFonts w:ascii="Times New Roman" w:hAnsi="Times New Roman" w:cs="Times New Roman"/>
          <w:sz w:val="24"/>
          <w:szCs w:val="24"/>
        </w:rPr>
        <w:t>&lt;</w:t>
      </w:r>
      <w:r w:rsidRPr="00856612">
        <w:rPr>
          <w:rFonts w:ascii="Times New Roman" w:hAnsi="Times New Roman" w:cs="Times New Roman"/>
          <w:sz w:val="24"/>
          <w:szCs w:val="24"/>
        </w:rPr>
        <w:t xml:space="preserve"> .00</w:t>
      </w:r>
      <w:r w:rsidR="00752071">
        <w:rPr>
          <w:rFonts w:ascii="Times New Roman" w:hAnsi="Times New Roman" w:cs="Times New Roman"/>
          <w:sz w:val="24"/>
          <w:szCs w:val="24"/>
        </w:rPr>
        <w:t>1</w:t>
      </w:r>
      <w:r w:rsidR="00C12515">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C12515">
        <w:rPr>
          <w:rFonts w:ascii="Times New Roman" w:hAnsi="Times New Roman" w:cs="Times New Roman"/>
          <w:sz w:val="24"/>
          <w:szCs w:val="24"/>
        </w:rPr>
        <w:t xml:space="preserve"> .</w:t>
      </w:r>
      <w:r w:rsidR="00232B82">
        <w:rPr>
          <w:rFonts w:ascii="Times New Roman" w:hAnsi="Times New Roman" w:cs="Times New Roman"/>
          <w:sz w:val="24"/>
          <w:szCs w:val="24"/>
        </w:rPr>
        <w:t>36</w:t>
      </w:r>
      <w:r w:rsidR="00C12515">
        <w:rPr>
          <w:rFonts w:ascii="Times New Roman" w:hAnsi="Times New Roman" w:cs="Times New Roman"/>
          <w:sz w:val="24"/>
          <w:szCs w:val="24"/>
        </w:rPr>
        <w:t>, 90% CI [.</w:t>
      </w:r>
      <w:r w:rsidR="00232B82">
        <w:rPr>
          <w:rFonts w:ascii="Times New Roman" w:hAnsi="Times New Roman" w:cs="Times New Roman"/>
          <w:sz w:val="24"/>
          <w:szCs w:val="24"/>
        </w:rPr>
        <w:t>12</w:t>
      </w:r>
      <w:r w:rsidR="00C12515">
        <w:rPr>
          <w:rFonts w:ascii="Times New Roman" w:hAnsi="Times New Roman" w:cs="Times New Roman"/>
          <w:sz w:val="24"/>
          <w:szCs w:val="24"/>
        </w:rPr>
        <w:t>, .</w:t>
      </w:r>
      <w:r w:rsidR="00232B82">
        <w:rPr>
          <w:rFonts w:ascii="Times New Roman" w:hAnsi="Times New Roman" w:cs="Times New Roman"/>
          <w:sz w:val="24"/>
          <w:szCs w:val="24"/>
        </w:rPr>
        <w:t>53</w:t>
      </w:r>
      <w:r w:rsidR="00C12515">
        <w:rPr>
          <w:rFonts w:ascii="Times New Roman" w:hAnsi="Times New Roman" w:cs="Times New Roman"/>
          <w:sz w:val="24"/>
          <w:szCs w:val="24"/>
        </w:rPr>
        <w:t>]</w:t>
      </w:r>
      <w:r w:rsidRPr="00856612">
        <w:rPr>
          <w:rFonts w:ascii="Times New Roman" w:hAnsi="Times New Roman" w:cs="Times New Roman"/>
          <w:sz w:val="24"/>
          <w:szCs w:val="24"/>
        </w:rPr>
        <w:t xml:space="preserve">) and </w:t>
      </w:r>
      <w:r w:rsidR="00E74619">
        <w:rPr>
          <w:rFonts w:ascii="Times New Roman" w:hAnsi="Times New Roman" w:cs="Times New Roman"/>
          <w:sz w:val="24"/>
          <w:szCs w:val="24"/>
        </w:rPr>
        <w:t xml:space="preserve">a </w:t>
      </w:r>
      <w:r w:rsidR="000411EE">
        <w:rPr>
          <w:rFonts w:ascii="Times New Roman" w:hAnsi="Times New Roman" w:cs="Times New Roman"/>
          <w:sz w:val="24"/>
          <w:szCs w:val="24"/>
        </w:rPr>
        <w:t>Prime</w:t>
      </w:r>
      <w:r w:rsidR="000411EE" w:rsidRPr="00856612">
        <w:rPr>
          <w:rFonts w:ascii="Times New Roman" w:hAnsi="Times New Roman" w:cs="Times New Roman"/>
          <w:sz w:val="24"/>
          <w:szCs w:val="24"/>
        </w:rPr>
        <w:t xml:space="preserve"> </w:t>
      </w:r>
      <w:r w:rsidR="00232B82">
        <w:rPr>
          <w:rFonts w:ascii="Times New Roman" w:hAnsi="Times New Roman" w:cs="Times New Roman"/>
          <w:sz w:val="24"/>
          <w:szCs w:val="24"/>
        </w:rPr>
        <w:t>×</w:t>
      </w:r>
      <w:r w:rsidR="00E74619" w:rsidRPr="00856612">
        <w:rPr>
          <w:rFonts w:ascii="Times New Roman" w:hAnsi="Times New Roman" w:cs="Times New Roman"/>
          <w:sz w:val="24"/>
          <w:szCs w:val="24"/>
        </w:rPr>
        <w:t xml:space="preserve"> </w:t>
      </w:r>
      <w:r w:rsidR="000411EE">
        <w:rPr>
          <w:rFonts w:ascii="Times New Roman" w:hAnsi="Times New Roman" w:cs="Times New Roman"/>
          <w:sz w:val="24"/>
          <w:szCs w:val="24"/>
        </w:rPr>
        <w:t>Target</w:t>
      </w:r>
      <w:r w:rsidR="000411EE" w:rsidRPr="00856612">
        <w:rPr>
          <w:rFonts w:ascii="Times New Roman" w:hAnsi="Times New Roman" w:cs="Times New Roman"/>
          <w:sz w:val="24"/>
          <w:szCs w:val="24"/>
        </w:rPr>
        <w:t xml:space="preserve"> </w:t>
      </w:r>
      <w:r w:rsidRPr="00856612">
        <w:rPr>
          <w:rFonts w:ascii="Times New Roman" w:hAnsi="Times New Roman" w:cs="Times New Roman"/>
          <w:sz w:val="24"/>
          <w:szCs w:val="24"/>
        </w:rPr>
        <w:t>interaction (</w:t>
      </w:r>
      <w:r w:rsidRPr="00856612">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232B82">
        <w:rPr>
          <w:rFonts w:ascii="Times New Roman" w:hAnsi="Times New Roman" w:cs="Times New Roman"/>
          <w:sz w:val="24"/>
          <w:szCs w:val="24"/>
        </w:rPr>
        <w:t>26</w:t>
      </w:r>
      <w:r w:rsidRPr="00856612">
        <w:rPr>
          <w:rFonts w:ascii="Times New Roman" w:hAnsi="Times New Roman" w:cs="Times New Roman"/>
          <w:sz w:val="24"/>
          <w:szCs w:val="24"/>
        </w:rPr>
        <w:t xml:space="preserve">) = </w:t>
      </w:r>
      <w:r w:rsidR="00232B82">
        <w:rPr>
          <w:rFonts w:ascii="Times New Roman" w:hAnsi="Times New Roman" w:cs="Times New Roman"/>
          <w:sz w:val="24"/>
          <w:szCs w:val="24"/>
        </w:rPr>
        <w:t>35.52</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782DEB">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w:t>
      </w:r>
      <w:r w:rsidR="00232B82">
        <w:rPr>
          <w:rFonts w:ascii="Times New Roman" w:hAnsi="Times New Roman" w:cs="Times New Roman"/>
          <w:sz w:val="24"/>
          <w:szCs w:val="24"/>
        </w:rPr>
        <w:t>58</w:t>
      </w:r>
      <w:r w:rsidR="00782DEB">
        <w:rPr>
          <w:rFonts w:ascii="Times New Roman" w:hAnsi="Times New Roman" w:cs="Times New Roman"/>
          <w:sz w:val="24"/>
          <w:szCs w:val="24"/>
        </w:rPr>
        <w:t>, 90% CI [.</w:t>
      </w:r>
      <w:r w:rsidR="00232B82">
        <w:rPr>
          <w:rFonts w:ascii="Times New Roman" w:hAnsi="Times New Roman" w:cs="Times New Roman"/>
          <w:sz w:val="24"/>
          <w:szCs w:val="24"/>
        </w:rPr>
        <w:t>34</w:t>
      </w:r>
      <w:r w:rsidR="00782DEB">
        <w:rPr>
          <w:rFonts w:ascii="Times New Roman" w:hAnsi="Times New Roman" w:cs="Times New Roman"/>
          <w:sz w:val="24"/>
          <w:szCs w:val="24"/>
        </w:rPr>
        <w:t>, .</w:t>
      </w:r>
      <w:r w:rsidR="00232B82">
        <w:rPr>
          <w:rFonts w:ascii="Times New Roman" w:hAnsi="Times New Roman" w:cs="Times New Roman"/>
          <w:sz w:val="24"/>
          <w:szCs w:val="24"/>
        </w:rPr>
        <w:t>70</w:t>
      </w:r>
      <w:r w:rsidR="00782DEB">
        <w:rPr>
          <w:rFonts w:ascii="Times New Roman" w:hAnsi="Times New Roman" w:cs="Times New Roman"/>
          <w:sz w:val="24"/>
          <w:szCs w:val="24"/>
        </w:rPr>
        <w:t>]</w:t>
      </w:r>
      <w:r w:rsidRPr="00856612">
        <w:rPr>
          <w:rFonts w:ascii="Times New Roman" w:hAnsi="Times New Roman" w:cs="Times New Roman"/>
          <w:sz w:val="24"/>
          <w:szCs w:val="24"/>
        </w:rPr>
        <w:t>)</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003914FA">
        <w:rPr>
          <w:rFonts w:ascii="Times New Roman" w:hAnsi="Times New Roman" w:cs="Times New Roman"/>
          <w:sz w:val="24"/>
          <w:szCs w:val="24"/>
        </w:rPr>
        <w:t xml:space="preserve">In contrast to the </w:t>
      </w:r>
      <w:r w:rsidR="00110822">
        <w:rPr>
          <w:rFonts w:ascii="Times New Roman" w:hAnsi="Times New Roman" w:cs="Times New Roman"/>
          <w:sz w:val="24"/>
          <w:szCs w:val="24"/>
        </w:rPr>
        <w:t xml:space="preserve">effects observed for White primes in the </w:t>
      </w:r>
      <w:r w:rsidR="003914FA">
        <w:rPr>
          <w:rFonts w:ascii="Times New Roman" w:hAnsi="Times New Roman" w:cs="Times New Roman"/>
          <w:sz w:val="24"/>
          <w:szCs w:val="24"/>
        </w:rPr>
        <w:t>Black</w:t>
      </w:r>
      <w:r w:rsidR="00E74619">
        <w:rPr>
          <w:rFonts w:ascii="Times New Roman" w:hAnsi="Times New Roman" w:cs="Times New Roman"/>
          <w:sz w:val="24"/>
          <w:szCs w:val="24"/>
        </w:rPr>
        <w:t>/</w:t>
      </w:r>
      <w:r w:rsidR="003914FA">
        <w:rPr>
          <w:rFonts w:ascii="Times New Roman" w:hAnsi="Times New Roman" w:cs="Times New Roman"/>
          <w:sz w:val="24"/>
          <w:szCs w:val="24"/>
        </w:rPr>
        <w:t xml:space="preserve">White </w:t>
      </w:r>
      <w:r w:rsidR="00E74619">
        <w:rPr>
          <w:rFonts w:ascii="Times New Roman" w:hAnsi="Times New Roman" w:cs="Times New Roman"/>
          <w:sz w:val="24"/>
          <w:szCs w:val="24"/>
        </w:rPr>
        <w:t>condition (i.e., the typical WIT)</w:t>
      </w:r>
      <w:r w:rsidR="003914FA">
        <w:rPr>
          <w:rFonts w:ascii="Times New Roman" w:hAnsi="Times New Roman" w:cs="Times New Roman"/>
          <w:sz w:val="24"/>
          <w:szCs w:val="24"/>
        </w:rPr>
        <w:t xml:space="preserve">, </w:t>
      </w:r>
      <w:r w:rsidRPr="00856612">
        <w:rPr>
          <w:rFonts w:ascii="Times New Roman" w:hAnsi="Times New Roman" w:cs="Times New Roman"/>
          <w:sz w:val="24"/>
          <w:szCs w:val="24"/>
        </w:rPr>
        <w:t>White prime</w:t>
      </w:r>
      <w:r w:rsidR="0075296F">
        <w:rPr>
          <w:rFonts w:ascii="Times New Roman" w:hAnsi="Times New Roman" w:cs="Times New Roman"/>
          <w:sz w:val="24"/>
          <w:szCs w:val="24"/>
        </w:rPr>
        <w:t>s</w:t>
      </w:r>
      <w:r w:rsidRPr="00856612">
        <w:rPr>
          <w:rFonts w:ascii="Times New Roman" w:hAnsi="Times New Roman" w:cs="Times New Roman"/>
          <w:sz w:val="24"/>
          <w:szCs w:val="24"/>
        </w:rPr>
        <w:t xml:space="preserve"> </w:t>
      </w:r>
      <w:r w:rsidR="0075296F">
        <w:rPr>
          <w:rFonts w:ascii="Times New Roman" w:hAnsi="Times New Roman" w:cs="Times New Roman"/>
          <w:sz w:val="24"/>
          <w:szCs w:val="24"/>
        </w:rPr>
        <w:t xml:space="preserve">increased </w:t>
      </w:r>
      <w:r w:rsidRPr="00856612">
        <w:rPr>
          <w:rFonts w:ascii="Times New Roman" w:hAnsi="Times New Roman" w:cs="Times New Roman"/>
          <w:sz w:val="24"/>
          <w:szCs w:val="24"/>
        </w:rPr>
        <w:t xml:space="preserve">accuracy for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r w:rsidR="00935650">
        <w:rPr>
          <w:rFonts w:ascii="Times New Roman" w:hAnsi="Times New Roman" w:cs="Times New Roman"/>
          <w:sz w:val="24"/>
          <w:szCs w:val="24"/>
        </w:rPr>
        <w:t>relative to</w:t>
      </w:r>
      <w:r w:rsidRPr="00856612">
        <w:rPr>
          <w:rFonts w:ascii="Times New Roman" w:hAnsi="Times New Roman" w:cs="Times New Roman"/>
          <w:sz w:val="24"/>
          <w:szCs w:val="24"/>
        </w:rPr>
        <w:t xml:space="preserve">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4303DF">
        <w:rPr>
          <w:rFonts w:ascii="Times New Roman" w:hAnsi="Times New Roman" w:cs="Times New Roman"/>
          <w:sz w:val="24"/>
          <w:szCs w:val="24"/>
        </w:rPr>
        <w:t>26) = 5.24</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 xml:space="preserve">p </w:t>
      </w:r>
      <w:r w:rsidR="00F34043">
        <w:rPr>
          <w:rFonts w:ascii="Times New Roman" w:hAnsi="Times New Roman" w:cs="Times New Roman"/>
          <w:sz w:val="24"/>
          <w:szCs w:val="24"/>
        </w:rPr>
        <w:t>&lt; .001</w:t>
      </w:r>
      <w:r w:rsidR="00782DEB">
        <w:rPr>
          <w:rFonts w:ascii="Times New Roman" w:hAnsi="Times New Roman" w:cs="Times New Roman"/>
          <w:sz w:val="24"/>
          <w:szCs w:val="24"/>
        </w:rPr>
        <w:t xml:space="preserve">, </w:t>
      </w:r>
      <w:r w:rsidR="00782DEB">
        <w:rPr>
          <w:rFonts w:ascii="Times New Roman" w:hAnsi="Times New Roman" w:cs="Times New Roman"/>
          <w:i/>
          <w:sz w:val="24"/>
          <w:szCs w:val="24"/>
        </w:rPr>
        <w:t>d</w:t>
      </w:r>
      <w:r w:rsidR="00782DEB">
        <w:rPr>
          <w:rFonts w:ascii="Times New Roman" w:hAnsi="Times New Roman" w:cs="Times New Roman"/>
          <w:i/>
          <w:sz w:val="24"/>
          <w:szCs w:val="24"/>
          <w:vertAlign w:val="subscript"/>
        </w:rPr>
        <w:t>z</w:t>
      </w:r>
      <w:r w:rsidR="00782DEB">
        <w:rPr>
          <w:rFonts w:ascii="Times New Roman" w:hAnsi="Times New Roman" w:cs="Times New Roman"/>
          <w:i/>
          <w:sz w:val="24"/>
          <w:szCs w:val="24"/>
        </w:rPr>
        <w:t xml:space="preserve"> </w:t>
      </w:r>
      <w:r w:rsidR="00782DEB">
        <w:rPr>
          <w:rFonts w:ascii="Times New Roman" w:hAnsi="Times New Roman" w:cs="Times New Roman"/>
          <w:sz w:val="24"/>
          <w:szCs w:val="24"/>
        </w:rPr>
        <w:t xml:space="preserve">= </w:t>
      </w:r>
      <w:r w:rsidR="004303DF">
        <w:rPr>
          <w:rFonts w:ascii="Times New Roman" w:hAnsi="Times New Roman" w:cs="Times New Roman"/>
          <w:sz w:val="24"/>
          <w:szCs w:val="24"/>
        </w:rPr>
        <w:t>1.01</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r w:rsidR="00BB2BD5">
        <w:rPr>
          <w:rFonts w:ascii="Times New Roman" w:hAnsi="Times New Roman" w:cs="Times New Roman"/>
          <w:sz w:val="24"/>
          <w:szCs w:val="24"/>
        </w:rPr>
        <w:t xml:space="preserve">In contrast, </w:t>
      </w:r>
      <w:r w:rsidRPr="00856612">
        <w:rPr>
          <w:rFonts w:ascii="Times New Roman" w:hAnsi="Times New Roman" w:cs="Times New Roman"/>
          <w:sz w:val="24"/>
          <w:szCs w:val="24"/>
        </w:rPr>
        <w:t>neutral object prime</w:t>
      </w:r>
      <w:r w:rsidR="00E74619">
        <w:rPr>
          <w:rFonts w:ascii="Times New Roman" w:hAnsi="Times New Roman" w:cs="Times New Roman"/>
          <w:sz w:val="24"/>
          <w:szCs w:val="24"/>
        </w:rPr>
        <w:t>s</w:t>
      </w:r>
      <w:r w:rsidR="00BB2BD5">
        <w:rPr>
          <w:rFonts w:ascii="Times New Roman" w:hAnsi="Times New Roman" w:cs="Times New Roman"/>
          <w:sz w:val="24"/>
          <w:szCs w:val="24"/>
        </w:rPr>
        <w:t xml:space="preserve"> </w:t>
      </w:r>
      <w:r w:rsidRPr="00856612">
        <w:rPr>
          <w:rFonts w:ascii="Times New Roman" w:hAnsi="Times New Roman" w:cs="Times New Roman"/>
          <w:sz w:val="24"/>
          <w:szCs w:val="24"/>
        </w:rPr>
        <w:t xml:space="preserve">significantly </w:t>
      </w:r>
      <w:r w:rsidR="00E74619">
        <w:rPr>
          <w:rFonts w:ascii="Times New Roman" w:hAnsi="Times New Roman" w:cs="Times New Roman"/>
          <w:sz w:val="24"/>
          <w:szCs w:val="24"/>
        </w:rPr>
        <w:t xml:space="preserve">increased accuracy </w:t>
      </w:r>
      <w:r w:rsidRPr="00856612">
        <w:rPr>
          <w:rFonts w:ascii="Times New Roman" w:hAnsi="Times New Roman" w:cs="Times New Roman"/>
          <w:sz w:val="24"/>
          <w:szCs w:val="24"/>
        </w:rPr>
        <w:t xml:space="preserve">for </w:t>
      </w:r>
      <w:r w:rsidR="00320DEB">
        <w:rPr>
          <w:rFonts w:ascii="Times New Roman" w:hAnsi="Times New Roman" w:cs="Times New Roman"/>
          <w:sz w:val="24"/>
          <w:szCs w:val="24"/>
        </w:rPr>
        <w:t>t</w:t>
      </w:r>
      <w:r w:rsidR="00320DEB" w:rsidRPr="00856612">
        <w:rPr>
          <w:rFonts w:ascii="Times New Roman" w:hAnsi="Times New Roman" w:cs="Times New Roman"/>
          <w:sz w:val="24"/>
          <w:szCs w:val="24"/>
        </w:rPr>
        <w:t xml:space="preserve">ool </w:t>
      </w:r>
      <w:r w:rsidRPr="00856612">
        <w:rPr>
          <w:rFonts w:ascii="Times New Roman" w:hAnsi="Times New Roman" w:cs="Times New Roman"/>
          <w:sz w:val="24"/>
          <w:szCs w:val="24"/>
        </w:rPr>
        <w:t xml:space="preserve">targets </w:t>
      </w:r>
      <w:r w:rsidR="00E74619">
        <w:rPr>
          <w:rFonts w:ascii="Times New Roman" w:hAnsi="Times New Roman" w:cs="Times New Roman"/>
          <w:sz w:val="24"/>
          <w:szCs w:val="24"/>
        </w:rPr>
        <w:t xml:space="preserve">relative to </w:t>
      </w:r>
      <w:r w:rsidR="00320DEB">
        <w:rPr>
          <w:rFonts w:ascii="Times New Roman" w:hAnsi="Times New Roman" w:cs="Times New Roman"/>
          <w:sz w:val="24"/>
          <w:szCs w:val="24"/>
        </w:rPr>
        <w:t>g</w:t>
      </w:r>
      <w:r w:rsidR="00320DEB" w:rsidRPr="00856612">
        <w:rPr>
          <w:rFonts w:ascii="Times New Roman" w:hAnsi="Times New Roman" w:cs="Times New Roman"/>
          <w:sz w:val="24"/>
          <w:szCs w:val="24"/>
        </w:rPr>
        <w:t xml:space="preserve">un </w:t>
      </w:r>
      <w:r w:rsidRPr="00856612">
        <w:rPr>
          <w:rFonts w:ascii="Times New Roman" w:hAnsi="Times New Roman" w:cs="Times New Roman"/>
          <w:sz w:val="24"/>
          <w:szCs w:val="24"/>
        </w:rPr>
        <w:t xml:space="preserve">targets,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4303DF">
        <w:rPr>
          <w:rFonts w:ascii="Times New Roman" w:hAnsi="Times New Roman" w:cs="Times New Roman"/>
          <w:sz w:val="24"/>
          <w:szCs w:val="24"/>
        </w:rPr>
        <w:t>26</w:t>
      </w:r>
      <w:r w:rsidRPr="00856612">
        <w:rPr>
          <w:rFonts w:ascii="Times New Roman" w:hAnsi="Times New Roman" w:cs="Times New Roman"/>
          <w:sz w:val="24"/>
          <w:szCs w:val="24"/>
        </w:rPr>
        <w:t>) =</w:t>
      </w:r>
      <w:r w:rsidR="004303DF">
        <w:rPr>
          <w:rFonts w:ascii="Times New Roman" w:hAnsi="Times New Roman" w:cs="Times New Roman"/>
          <w:sz w:val="24"/>
          <w:szCs w:val="24"/>
        </w:rPr>
        <w:t xml:space="preserve"> 3.36</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4303DF">
        <w:rPr>
          <w:rFonts w:ascii="Times New Roman" w:hAnsi="Times New Roman" w:cs="Times New Roman"/>
          <w:sz w:val="24"/>
          <w:szCs w:val="24"/>
        </w:rPr>
        <w:t>=</w:t>
      </w:r>
      <w:r w:rsidR="0024256C" w:rsidRPr="005509B1">
        <w:rPr>
          <w:rFonts w:ascii="Times New Roman" w:hAnsi="Times New Roman" w:cs="Times New Roman"/>
          <w:sz w:val="24"/>
          <w:szCs w:val="24"/>
        </w:rPr>
        <w:t xml:space="preserve"> .00</w:t>
      </w:r>
      <w:r w:rsidR="004303DF">
        <w:rPr>
          <w:rFonts w:ascii="Times New Roman" w:hAnsi="Times New Roman" w:cs="Times New Roman"/>
          <w:sz w:val="24"/>
          <w:szCs w:val="24"/>
        </w:rPr>
        <w:t>2</w:t>
      </w:r>
      <w:r w:rsidR="00782DEB">
        <w:rPr>
          <w:rFonts w:ascii="Times New Roman" w:hAnsi="Times New Roman" w:cs="Times New Roman"/>
          <w:sz w:val="24"/>
          <w:szCs w:val="24"/>
        </w:rPr>
        <w:t xml:space="preserve">, </w:t>
      </w:r>
      <w:r w:rsidR="00782DEB">
        <w:rPr>
          <w:rFonts w:ascii="Times New Roman" w:hAnsi="Times New Roman" w:cs="Times New Roman"/>
          <w:i/>
          <w:sz w:val="24"/>
          <w:szCs w:val="24"/>
        </w:rPr>
        <w:t>d</w:t>
      </w:r>
      <w:r w:rsidR="00782DEB">
        <w:rPr>
          <w:rFonts w:ascii="Times New Roman" w:hAnsi="Times New Roman" w:cs="Times New Roman"/>
          <w:i/>
          <w:sz w:val="24"/>
          <w:szCs w:val="24"/>
          <w:vertAlign w:val="subscript"/>
        </w:rPr>
        <w:t>z</w:t>
      </w:r>
      <w:r w:rsidR="004303DF">
        <w:rPr>
          <w:rFonts w:ascii="Times New Roman" w:hAnsi="Times New Roman" w:cs="Times New Roman"/>
          <w:sz w:val="24"/>
          <w:szCs w:val="24"/>
        </w:rPr>
        <w:t xml:space="preserve"> = 0.65</w:t>
      </w:r>
      <w:r w:rsidR="006A238E">
        <w:rPr>
          <w:rFonts w:ascii="Times New Roman" w:hAnsi="Times New Roman" w:cs="Times New Roman"/>
          <w:sz w:val="24"/>
          <w:szCs w:val="24"/>
        </w:rPr>
        <w:t>.</w:t>
      </w:r>
      <w:r w:rsidR="00765115">
        <w:rPr>
          <w:rFonts w:ascii="Times New Roman" w:hAnsi="Times New Roman" w:cs="Times New Roman"/>
          <w:sz w:val="24"/>
          <w:szCs w:val="24"/>
        </w:rPr>
        <w:t xml:space="preserve"> </w:t>
      </w:r>
      <w:r w:rsidR="006A238E">
        <w:rPr>
          <w:rFonts w:ascii="Times New Roman" w:hAnsi="Times New Roman" w:cs="Times New Roman"/>
          <w:sz w:val="24"/>
          <w:szCs w:val="24"/>
        </w:rPr>
        <w:t xml:space="preserve"> </w:t>
      </w:r>
    </w:p>
    <w:p w14:paraId="2A7A1D3E" w14:textId="13B60044" w:rsidR="002E5470" w:rsidRPr="00C633FE" w:rsidRDefault="00146D5F" w:rsidP="00146D5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w:t>
      </w:r>
      <w:r w:rsidR="00703DD2">
        <w:rPr>
          <w:rFonts w:ascii="Times New Roman" w:hAnsi="Times New Roman" w:cs="Times New Roman"/>
          <w:sz w:val="24"/>
          <w:szCs w:val="24"/>
        </w:rPr>
        <w:t>we sought t</w:t>
      </w:r>
      <w:r w:rsidR="00A3164F" w:rsidRPr="00856612">
        <w:rPr>
          <w:rFonts w:ascii="Times New Roman" w:hAnsi="Times New Roman" w:cs="Times New Roman"/>
          <w:sz w:val="24"/>
          <w:szCs w:val="24"/>
        </w:rPr>
        <w:t xml:space="preserve">o determine whether the effects of primes significantly </w:t>
      </w:r>
      <w:r w:rsidR="00E74619">
        <w:rPr>
          <w:rFonts w:ascii="Times New Roman" w:hAnsi="Times New Roman" w:cs="Times New Roman"/>
          <w:sz w:val="24"/>
          <w:szCs w:val="24"/>
        </w:rPr>
        <w:t xml:space="preserve">differed </w:t>
      </w:r>
      <w:r w:rsidR="00A3164F" w:rsidRPr="00856612">
        <w:rPr>
          <w:rFonts w:ascii="Times New Roman" w:hAnsi="Times New Roman" w:cs="Times New Roman"/>
          <w:sz w:val="24"/>
          <w:szCs w:val="24"/>
        </w:rPr>
        <w:t>across conditions</w:t>
      </w:r>
      <w:r w:rsidR="00E74619">
        <w:rPr>
          <w:rFonts w:ascii="Times New Roman" w:hAnsi="Times New Roman" w:cs="Times New Roman"/>
          <w:sz w:val="24"/>
          <w:szCs w:val="24"/>
        </w:rPr>
        <w:t xml:space="preserve"> by testing separate 2 (Condition) </w:t>
      </w:r>
      <w:ins w:id="347" w:author="Hilgard, Joseph" w:date="2016-09-27T17:04:00Z">
        <w:r w:rsidR="00371702">
          <w:rPr>
            <w:rFonts w:ascii="Times New Roman" w:hAnsi="Times New Roman" w:cs="Times New Roman"/>
            <w:sz w:val="24"/>
            <w:szCs w:val="24"/>
          </w:rPr>
          <w:t>×</w:t>
        </w:r>
      </w:ins>
      <w:del w:id="348" w:author="Hilgard, Joseph" w:date="2016-09-27T17:04:00Z">
        <w:r w:rsidR="00E74619" w:rsidDel="00371702">
          <w:rPr>
            <w:rFonts w:ascii="Times New Roman" w:hAnsi="Times New Roman" w:cs="Times New Roman"/>
            <w:sz w:val="24"/>
            <w:szCs w:val="24"/>
          </w:rPr>
          <w:delText>x</w:delText>
        </w:r>
      </w:del>
      <w:r w:rsidR="00E74619">
        <w:rPr>
          <w:rFonts w:ascii="Times New Roman" w:hAnsi="Times New Roman" w:cs="Times New Roman"/>
          <w:sz w:val="24"/>
          <w:szCs w:val="24"/>
        </w:rPr>
        <w:t xml:space="preserve"> 2 (Target) interactions for each prime type</w:t>
      </w:r>
      <w:r w:rsidR="00A3164F" w:rsidRPr="00856612">
        <w:rPr>
          <w:rFonts w:ascii="Times New Roman" w:hAnsi="Times New Roman" w:cs="Times New Roman"/>
          <w:sz w:val="24"/>
          <w:szCs w:val="24"/>
        </w:rPr>
        <w:t xml:space="preserve">. </w:t>
      </w:r>
      <w:r w:rsidR="00765115">
        <w:rPr>
          <w:rFonts w:ascii="Times New Roman" w:hAnsi="Times New Roman" w:cs="Times New Roman"/>
          <w:sz w:val="24"/>
          <w:szCs w:val="24"/>
        </w:rPr>
        <w:t xml:space="preserve"> </w:t>
      </w:r>
      <w:r>
        <w:rPr>
          <w:rFonts w:ascii="Times New Roman" w:hAnsi="Times New Roman" w:cs="Times New Roman"/>
          <w:sz w:val="24"/>
          <w:szCs w:val="24"/>
        </w:rPr>
        <w:t>If accuracy rates for a particular prime were changed by the interaction of condition and target, this would indicate that task context altered the observed association between a prime and a target (e.g.</w:t>
      </w:r>
      <w:r w:rsidR="00E74619">
        <w:rPr>
          <w:rFonts w:ascii="Times New Roman" w:hAnsi="Times New Roman" w:cs="Times New Roman"/>
          <w:sz w:val="24"/>
          <w:szCs w:val="24"/>
        </w:rPr>
        <w:t>,</w:t>
      </w:r>
      <w:r>
        <w:rPr>
          <w:rFonts w:ascii="Times New Roman" w:hAnsi="Times New Roman" w:cs="Times New Roman"/>
          <w:sz w:val="24"/>
          <w:szCs w:val="24"/>
        </w:rPr>
        <w:t xml:space="preserve"> through contrast effects). </w:t>
      </w:r>
      <w:r w:rsidR="003A52D0">
        <w:rPr>
          <w:rFonts w:ascii="Times New Roman" w:hAnsi="Times New Roman" w:cs="Times New Roman"/>
          <w:sz w:val="24"/>
          <w:szCs w:val="24"/>
        </w:rPr>
        <w:t xml:space="preserve"> </w:t>
      </w:r>
      <w:r w:rsidR="00A3164F" w:rsidRPr="00856612">
        <w:rPr>
          <w:rFonts w:ascii="Times New Roman" w:hAnsi="Times New Roman" w:cs="Times New Roman"/>
          <w:sz w:val="24"/>
          <w:szCs w:val="24"/>
        </w:rPr>
        <w:t>The effect of Black primes did not change between the Black/White and Black</w:t>
      </w:r>
      <w:r w:rsidR="005315DA">
        <w:rPr>
          <w:rFonts w:ascii="Times New Roman" w:hAnsi="Times New Roman" w:cs="Times New Roman"/>
          <w:sz w:val="24"/>
          <w:szCs w:val="24"/>
        </w:rPr>
        <w:t>/Neutral</w:t>
      </w:r>
      <w:r w:rsidR="00A3164F" w:rsidRPr="00856612">
        <w:rPr>
          <w:rFonts w:ascii="Times New Roman" w:hAnsi="Times New Roman" w:cs="Times New Roman"/>
          <w:sz w:val="24"/>
          <w:szCs w:val="24"/>
        </w:rPr>
        <w:t xml:space="preserve"> conditions,</w:t>
      </w:r>
      <w:r w:rsidR="004C1C4E" w:rsidRPr="00856612">
        <w:rPr>
          <w:rFonts w:ascii="Times New Roman" w:hAnsi="Times New Roman" w:cs="Times New Roman"/>
          <w:sz w:val="24"/>
          <w:szCs w:val="24"/>
        </w:rPr>
        <w:t xml:space="preserve"> </w:t>
      </w:r>
      <w:r w:rsidR="004C1C4E" w:rsidRPr="00856612">
        <w:rPr>
          <w:rFonts w:ascii="Times New Roman" w:hAnsi="Times New Roman" w:cs="Times New Roman"/>
          <w:i/>
          <w:sz w:val="24"/>
          <w:szCs w:val="24"/>
        </w:rPr>
        <w:t>F</w:t>
      </w:r>
      <w:r w:rsidR="004C1C4E" w:rsidRPr="00856612">
        <w:rPr>
          <w:rFonts w:ascii="Times New Roman" w:hAnsi="Times New Roman" w:cs="Times New Roman"/>
          <w:sz w:val="24"/>
          <w:szCs w:val="24"/>
        </w:rPr>
        <w:t>(1, 52) = 0.</w:t>
      </w:r>
      <w:r w:rsidR="007875D1">
        <w:rPr>
          <w:rFonts w:ascii="Times New Roman" w:hAnsi="Times New Roman" w:cs="Times New Roman"/>
          <w:sz w:val="24"/>
          <w:szCs w:val="24"/>
        </w:rPr>
        <w:t>23</w:t>
      </w:r>
      <w:r w:rsidR="004C1C4E" w:rsidRPr="00856612">
        <w:rPr>
          <w:rFonts w:ascii="Times New Roman" w:hAnsi="Times New Roman" w:cs="Times New Roman"/>
          <w:sz w:val="24"/>
          <w:szCs w:val="24"/>
        </w:rPr>
        <w:t xml:space="preserve">, </w:t>
      </w:r>
      <w:r w:rsidR="004C1C4E" w:rsidRPr="00856612">
        <w:rPr>
          <w:rFonts w:ascii="Times New Roman" w:hAnsi="Times New Roman" w:cs="Times New Roman"/>
          <w:i/>
          <w:sz w:val="24"/>
          <w:szCs w:val="24"/>
        </w:rPr>
        <w:t xml:space="preserve">p </w:t>
      </w:r>
      <w:r w:rsidR="0024256C">
        <w:rPr>
          <w:rFonts w:ascii="Times New Roman" w:hAnsi="Times New Roman" w:cs="Times New Roman"/>
          <w:sz w:val="24"/>
          <w:szCs w:val="24"/>
        </w:rPr>
        <w:t xml:space="preserve">= </w:t>
      </w:r>
      <w:r w:rsidR="004C1C4E" w:rsidRPr="00856612">
        <w:rPr>
          <w:rFonts w:ascii="Times New Roman" w:hAnsi="Times New Roman" w:cs="Times New Roman"/>
          <w:sz w:val="24"/>
          <w:szCs w:val="24"/>
        </w:rPr>
        <w:t>.</w:t>
      </w:r>
      <w:r w:rsidR="007875D1">
        <w:rPr>
          <w:rFonts w:ascii="Times New Roman" w:hAnsi="Times New Roman" w:cs="Times New Roman"/>
          <w:sz w:val="24"/>
          <w:szCs w:val="24"/>
        </w:rPr>
        <w:t>632</w:t>
      </w:r>
      <w:r w:rsidR="00CF43D8">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.0</w:t>
      </w:r>
      <w:r w:rsidR="00617A36">
        <w:rPr>
          <w:rFonts w:ascii="Times New Roman" w:hAnsi="Times New Roman" w:cs="Times New Roman"/>
          <w:sz w:val="24"/>
          <w:szCs w:val="24"/>
        </w:rPr>
        <w:t>0</w:t>
      </w:r>
      <w:r w:rsidR="007875D1">
        <w:rPr>
          <w:rFonts w:ascii="Times New Roman" w:hAnsi="Times New Roman" w:cs="Times New Roman"/>
          <w:sz w:val="24"/>
          <w:szCs w:val="24"/>
        </w:rPr>
        <w:t>, 90% CI [.00, .07</w:t>
      </w:r>
      <w:r w:rsidR="00782DEB">
        <w:rPr>
          <w:rFonts w:ascii="Times New Roman" w:hAnsi="Times New Roman" w:cs="Times New Roman"/>
          <w:sz w:val="24"/>
          <w:szCs w:val="24"/>
        </w:rPr>
        <w: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210CE0">
        <w:rPr>
          <w:rFonts w:ascii="Times New Roman" w:hAnsi="Times New Roman" w:cs="Times New Roman"/>
          <w:sz w:val="24"/>
          <w:szCs w:val="24"/>
        </w:rPr>
        <w:t>However, t</w:t>
      </w:r>
      <w:r w:rsidR="00A3164F" w:rsidRPr="00856612">
        <w:rPr>
          <w:rFonts w:ascii="Times New Roman" w:hAnsi="Times New Roman" w:cs="Times New Roman"/>
          <w:sz w:val="24"/>
          <w:szCs w:val="24"/>
        </w:rPr>
        <w:t xml:space="preserve">he effect of White primes </w:t>
      </w:r>
      <w:r w:rsidR="00210CE0">
        <w:rPr>
          <w:rFonts w:ascii="Times New Roman" w:hAnsi="Times New Roman" w:cs="Times New Roman"/>
          <w:sz w:val="24"/>
          <w:szCs w:val="24"/>
        </w:rPr>
        <w:t>differed significantly across conditions</w:t>
      </w:r>
      <w:r w:rsidR="00A3164F" w:rsidRPr="00856612">
        <w:rPr>
          <w:rFonts w:ascii="Times New Roman" w:hAnsi="Times New Roman" w:cs="Times New Roman"/>
          <w:sz w:val="24"/>
          <w:szCs w:val="24"/>
        </w:rPr>
        <w:t xml:space="preserve">, demonstrating a significant White-Tool bias in the Black/White condition but a significant White-Gun bias in the Neutral/White condition, </w:t>
      </w:r>
      <w:r w:rsidR="004C1C4E" w:rsidRPr="00856612">
        <w:rPr>
          <w:rFonts w:ascii="Times New Roman" w:hAnsi="Times New Roman" w:cs="Times New Roman"/>
          <w:i/>
          <w:sz w:val="24"/>
          <w:szCs w:val="24"/>
        </w:rPr>
        <w:t>F</w:t>
      </w:r>
      <w:r w:rsidR="004C1C4E" w:rsidRPr="00856612">
        <w:rPr>
          <w:rFonts w:ascii="Times New Roman" w:hAnsi="Times New Roman" w:cs="Times New Roman"/>
          <w:sz w:val="24"/>
          <w:szCs w:val="24"/>
        </w:rPr>
        <w:t>(1, 5</w:t>
      </w:r>
      <w:r w:rsidR="007875D1">
        <w:rPr>
          <w:rFonts w:ascii="Times New Roman" w:hAnsi="Times New Roman" w:cs="Times New Roman"/>
          <w:sz w:val="24"/>
          <w:szCs w:val="24"/>
        </w:rPr>
        <w:t>1</w:t>
      </w:r>
      <w:r w:rsidR="004C1C4E" w:rsidRPr="00856612">
        <w:rPr>
          <w:rFonts w:ascii="Times New Roman" w:hAnsi="Times New Roman" w:cs="Times New Roman"/>
          <w:sz w:val="24"/>
          <w:szCs w:val="24"/>
        </w:rPr>
        <w:t>)</w:t>
      </w:r>
      <w:r w:rsidR="00A3164F" w:rsidRPr="00856612">
        <w:rPr>
          <w:rFonts w:ascii="Times New Roman" w:hAnsi="Times New Roman" w:cs="Times New Roman"/>
          <w:sz w:val="24"/>
          <w:szCs w:val="24"/>
        </w:rPr>
        <w:t xml:space="preserve"> =</w:t>
      </w:r>
      <w:r w:rsidR="007875D1">
        <w:rPr>
          <w:rFonts w:ascii="Times New Roman" w:hAnsi="Times New Roman" w:cs="Times New Roman"/>
          <w:sz w:val="24"/>
          <w:szCs w:val="24"/>
        </w:rPr>
        <w:t xml:space="preserve"> 24.76</w:t>
      </w:r>
      <w:r w:rsidR="00A3164F" w:rsidRPr="00856612">
        <w:rPr>
          <w:rFonts w:ascii="Times New Roman" w:hAnsi="Times New Roman" w:cs="Times New Roman"/>
          <w:sz w:val="24"/>
          <w:szCs w:val="24"/>
        </w:rPr>
        <w:t xml:space="preserve">, </w:t>
      </w:r>
      <w:r w:rsidR="00A3164F" w:rsidRPr="00856612">
        <w:rPr>
          <w:rFonts w:ascii="Times New Roman" w:hAnsi="Times New Roman" w:cs="Times New Roman"/>
          <w:i/>
          <w:sz w:val="24"/>
          <w:szCs w:val="24"/>
        </w:rPr>
        <w:t xml:space="preserve">p </w:t>
      </w:r>
      <w:r w:rsidR="007875D1">
        <w:rPr>
          <w:rFonts w:ascii="Times New Roman" w:hAnsi="Times New Roman" w:cs="Times New Roman"/>
          <w:sz w:val="24"/>
          <w:szCs w:val="24"/>
        </w:rPr>
        <w:t>&lt;</w:t>
      </w:r>
      <w:r w:rsidR="0024256C">
        <w:rPr>
          <w:rFonts w:ascii="Times New Roman" w:hAnsi="Times New Roman" w:cs="Times New Roman"/>
          <w:sz w:val="24"/>
          <w:szCs w:val="24"/>
        </w:rPr>
        <w:t xml:space="preserve"> .00</w:t>
      </w:r>
      <w:r w:rsidR="007875D1">
        <w:rPr>
          <w:rFonts w:ascii="Times New Roman" w:hAnsi="Times New Roman" w:cs="Times New Roman"/>
          <w:sz w:val="24"/>
          <w:szCs w:val="24"/>
        </w:rPr>
        <w:t>1</w:t>
      </w:r>
      <w:r w:rsidR="00782DEB">
        <w:rPr>
          <w:rFonts w:ascii="Times New Roman" w:hAnsi="Times New Roman" w:cs="Times New Roman"/>
          <w:sz w:val="24"/>
          <w:szCs w:val="24"/>
        </w:rPr>
        <w:t xml:space="preserve">, </w:t>
      </w:r>
      <w:r w:rsidR="0062048C">
        <w:rPr>
          <w:rFonts w:ascii="Calibri" w:hAnsi="Calibri" w:cs="Times New Roman"/>
          <w:sz w:val="24"/>
          <w:szCs w:val="24"/>
        </w:rPr>
        <w:t>η</w:t>
      </w:r>
      <w:r w:rsidR="00F70FBA">
        <w:rPr>
          <w:rFonts w:ascii="Times New Roman" w:hAnsi="Times New Roman" w:cs="Times New Roman"/>
          <w:sz w:val="24"/>
          <w:szCs w:val="24"/>
          <w:vertAlign w:val="subscript"/>
        </w:rPr>
        <w:t>p</w:t>
      </w:r>
      <w:r w:rsidR="00F70FBA">
        <w:rPr>
          <w:rFonts w:ascii="Times New Roman" w:hAnsi="Times New Roman" w:cs="Times New Roman"/>
          <w:sz w:val="24"/>
          <w:szCs w:val="24"/>
          <w:vertAlign w:val="superscript"/>
        </w:rPr>
        <w:t>2</w:t>
      </w:r>
      <w:r w:rsidR="00F70FBA">
        <w:rPr>
          <w:rFonts w:ascii="Times New Roman" w:hAnsi="Times New Roman" w:cs="Times New Roman"/>
          <w:sz w:val="24"/>
          <w:szCs w:val="24"/>
        </w:rPr>
        <w:t xml:space="preserve"> =</w:t>
      </w:r>
      <w:r w:rsidR="00782DEB">
        <w:rPr>
          <w:rFonts w:ascii="Times New Roman" w:hAnsi="Times New Roman" w:cs="Times New Roman"/>
          <w:sz w:val="24"/>
          <w:szCs w:val="24"/>
        </w:rPr>
        <w:t xml:space="preserve"> .</w:t>
      </w:r>
      <w:r w:rsidR="007875D1">
        <w:rPr>
          <w:rFonts w:ascii="Times New Roman" w:hAnsi="Times New Roman" w:cs="Times New Roman"/>
          <w:sz w:val="24"/>
          <w:szCs w:val="24"/>
        </w:rPr>
        <w:t>33, 90% CI [.16</w:t>
      </w:r>
      <w:r w:rsidR="00782DEB">
        <w:rPr>
          <w:rFonts w:ascii="Times New Roman" w:hAnsi="Times New Roman" w:cs="Times New Roman"/>
          <w:sz w:val="24"/>
          <w:szCs w:val="24"/>
        </w:rPr>
        <w:t>, .</w:t>
      </w:r>
      <w:r w:rsidR="007875D1">
        <w:rPr>
          <w:rFonts w:ascii="Times New Roman" w:hAnsi="Times New Roman" w:cs="Times New Roman"/>
          <w:sz w:val="24"/>
          <w:szCs w:val="24"/>
        </w:rPr>
        <w:t>47</w:t>
      </w:r>
      <w:r w:rsidR="00782DEB">
        <w:rPr>
          <w:rFonts w:ascii="Times New Roman" w:hAnsi="Times New Roman" w:cs="Times New Roman"/>
          <w:sz w:val="24"/>
          <w:szCs w:val="24"/>
        </w:rPr>
        <w:t>]</w:t>
      </w:r>
      <w:r w:rsidR="00A3164F" w:rsidRPr="00856612">
        <w:rPr>
          <w:rFonts w:ascii="Times New Roman" w:hAnsi="Times New Roman" w:cs="Times New Roman"/>
          <w:sz w:val="24"/>
          <w:szCs w:val="24"/>
        </w:rPr>
        <w:t>.</w:t>
      </w:r>
      <w:r w:rsidR="00765115">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r w:rsidR="008E2446">
        <w:rPr>
          <w:rFonts w:ascii="Times New Roman" w:hAnsi="Times New Roman" w:cs="Times New Roman"/>
          <w:sz w:val="24"/>
          <w:szCs w:val="24"/>
        </w:rPr>
        <w:t>A</w:t>
      </w:r>
      <w:r w:rsidR="00E34189">
        <w:rPr>
          <w:rFonts w:ascii="Times New Roman" w:hAnsi="Times New Roman" w:cs="Times New Roman"/>
          <w:sz w:val="24"/>
          <w:szCs w:val="24"/>
        </w:rPr>
        <w:t xml:space="preserve"> significant </w:t>
      </w:r>
      <w:r w:rsidR="008E2446">
        <w:rPr>
          <w:rFonts w:ascii="Times New Roman" w:hAnsi="Times New Roman" w:cs="Times New Roman"/>
          <w:sz w:val="24"/>
          <w:szCs w:val="24"/>
        </w:rPr>
        <w:t xml:space="preserve">interaction </w:t>
      </w:r>
      <w:r w:rsidR="00E34189">
        <w:rPr>
          <w:rFonts w:ascii="Times New Roman" w:hAnsi="Times New Roman" w:cs="Times New Roman"/>
          <w:sz w:val="24"/>
          <w:szCs w:val="24"/>
        </w:rPr>
        <w:t xml:space="preserve">also </w:t>
      </w:r>
      <w:r w:rsidR="008E2446">
        <w:rPr>
          <w:rFonts w:ascii="Times New Roman" w:hAnsi="Times New Roman" w:cs="Times New Roman"/>
          <w:sz w:val="24"/>
          <w:szCs w:val="24"/>
        </w:rPr>
        <w:t xml:space="preserve">was observed for neutral primes, </w:t>
      </w:r>
      <w:r w:rsidR="007875D1" w:rsidRPr="00856612">
        <w:rPr>
          <w:rFonts w:ascii="Times New Roman" w:hAnsi="Times New Roman" w:cs="Times New Roman"/>
          <w:i/>
          <w:sz w:val="24"/>
          <w:szCs w:val="24"/>
        </w:rPr>
        <w:t>F</w:t>
      </w:r>
      <w:r w:rsidR="007875D1" w:rsidRPr="00856612">
        <w:rPr>
          <w:rFonts w:ascii="Times New Roman" w:hAnsi="Times New Roman" w:cs="Times New Roman"/>
          <w:sz w:val="24"/>
          <w:szCs w:val="24"/>
        </w:rPr>
        <w:t>(1, 53) =</w:t>
      </w:r>
      <w:r w:rsidR="007875D1">
        <w:rPr>
          <w:rFonts w:ascii="Times New Roman" w:hAnsi="Times New Roman" w:cs="Times New Roman"/>
          <w:sz w:val="24"/>
          <w:szCs w:val="24"/>
        </w:rPr>
        <w:t xml:space="preserve"> 8.74</w:t>
      </w:r>
      <w:r w:rsidR="007875D1" w:rsidRPr="00856612">
        <w:rPr>
          <w:rFonts w:ascii="Times New Roman" w:hAnsi="Times New Roman" w:cs="Times New Roman"/>
          <w:sz w:val="24"/>
          <w:szCs w:val="24"/>
        </w:rPr>
        <w:t xml:space="preserve">, </w:t>
      </w:r>
      <w:r w:rsidR="007875D1" w:rsidRPr="00856612">
        <w:rPr>
          <w:rFonts w:ascii="Times New Roman" w:hAnsi="Times New Roman" w:cs="Times New Roman"/>
          <w:i/>
          <w:sz w:val="24"/>
          <w:szCs w:val="24"/>
        </w:rPr>
        <w:t xml:space="preserve">p </w:t>
      </w:r>
      <w:r w:rsidR="007875D1">
        <w:rPr>
          <w:rFonts w:ascii="Times New Roman" w:hAnsi="Times New Roman" w:cs="Times New Roman"/>
          <w:sz w:val="24"/>
          <w:szCs w:val="24"/>
        </w:rPr>
        <w:t xml:space="preserve">= .005, </w:t>
      </w:r>
      <w:r w:rsidR="0062048C">
        <w:rPr>
          <w:rFonts w:ascii="Calibri" w:hAnsi="Calibri" w:cs="Times New Roman"/>
          <w:sz w:val="24"/>
          <w:szCs w:val="24"/>
        </w:rPr>
        <w:t>η</w:t>
      </w:r>
      <w:r w:rsidR="007875D1">
        <w:rPr>
          <w:rFonts w:ascii="Times New Roman" w:hAnsi="Times New Roman" w:cs="Times New Roman"/>
          <w:sz w:val="24"/>
          <w:szCs w:val="24"/>
          <w:vertAlign w:val="subscript"/>
        </w:rPr>
        <w:t>p</w:t>
      </w:r>
      <w:r w:rsidR="007875D1">
        <w:rPr>
          <w:rFonts w:ascii="Times New Roman" w:hAnsi="Times New Roman" w:cs="Times New Roman"/>
          <w:sz w:val="24"/>
          <w:szCs w:val="24"/>
          <w:vertAlign w:val="superscript"/>
        </w:rPr>
        <w:t>2</w:t>
      </w:r>
      <w:r w:rsidR="007875D1">
        <w:rPr>
          <w:rFonts w:ascii="Times New Roman" w:hAnsi="Times New Roman" w:cs="Times New Roman"/>
          <w:sz w:val="24"/>
          <w:szCs w:val="24"/>
        </w:rPr>
        <w:t xml:space="preserve"> = .14, 90% CI [.03, .28]</w:t>
      </w:r>
      <w:r w:rsidR="008E2446">
        <w:rPr>
          <w:rFonts w:ascii="Times New Roman" w:hAnsi="Times New Roman" w:cs="Times New Roman"/>
          <w:sz w:val="24"/>
          <w:szCs w:val="24"/>
        </w:rPr>
        <w:t xml:space="preserve">, indicating a </w:t>
      </w:r>
      <w:r w:rsidR="00A3164F" w:rsidRPr="00856612">
        <w:rPr>
          <w:rFonts w:ascii="Times New Roman" w:hAnsi="Times New Roman" w:cs="Times New Roman"/>
          <w:sz w:val="24"/>
          <w:szCs w:val="24"/>
        </w:rPr>
        <w:t xml:space="preserve">Neutral-Tool </w:t>
      </w:r>
      <w:r w:rsidR="00FD3326">
        <w:rPr>
          <w:rFonts w:ascii="Times New Roman" w:hAnsi="Times New Roman" w:cs="Times New Roman"/>
          <w:sz w:val="24"/>
          <w:szCs w:val="24"/>
        </w:rPr>
        <w:t>response facilitation</w:t>
      </w:r>
      <w:r w:rsidR="00FD3326" w:rsidRPr="00856612">
        <w:rPr>
          <w:rFonts w:ascii="Times New Roman" w:hAnsi="Times New Roman" w:cs="Times New Roman"/>
          <w:sz w:val="24"/>
          <w:szCs w:val="24"/>
        </w:rPr>
        <w:t xml:space="preserve"> </w:t>
      </w:r>
      <w:r w:rsidR="008E2446">
        <w:rPr>
          <w:rFonts w:ascii="Times New Roman" w:hAnsi="Times New Roman" w:cs="Times New Roman"/>
          <w:sz w:val="24"/>
          <w:szCs w:val="24"/>
        </w:rPr>
        <w:t xml:space="preserve">that </w:t>
      </w:r>
      <w:r w:rsidR="00A3164F" w:rsidRPr="00856612">
        <w:rPr>
          <w:rFonts w:ascii="Times New Roman" w:hAnsi="Times New Roman" w:cs="Times New Roman"/>
          <w:sz w:val="24"/>
          <w:szCs w:val="24"/>
        </w:rPr>
        <w:t>was significantly larger in the Neutral/Black condition than in the Neutral/White condition.</w:t>
      </w:r>
      <w:r w:rsidR="002E5470" w:rsidRPr="002E5470">
        <w:rPr>
          <w:rFonts w:ascii="Times New Roman" w:hAnsi="Times New Roman" w:cs="Times New Roman"/>
          <w:b/>
          <w:sz w:val="24"/>
          <w:szCs w:val="24"/>
        </w:rPr>
        <w:t xml:space="preserve"> </w:t>
      </w:r>
      <w:r w:rsidR="00765115">
        <w:rPr>
          <w:rFonts w:ascii="Times New Roman" w:hAnsi="Times New Roman" w:cs="Times New Roman"/>
          <w:b/>
          <w:sz w:val="24"/>
          <w:szCs w:val="24"/>
        </w:rPr>
        <w:t xml:space="preserve"> </w:t>
      </w:r>
    </w:p>
    <w:p w14:paraId="29C0A340" w14:textId="77777777" w:rsidR="002E5470" w:rsidRDefault="002E5470" w:rsidP="002E5470">
      <w:pPr>
        <w:spacing w:after="0" w:line="480" w:lineRule="auto"/>
        <w:ind w:firstLine="720"/>
        <w:contextualSpacing/>
        <w:rPr>
          <w:rFonts w:ascii="Times New Roman" w:hAnsi="Times New Roman" w:cs="Times New Roman"/>
          <w:sz w:val="24"/>
          <w:szCs w:val="24"/>
        </w:rPr>
      </w:pPr>
      <w:r w:rsidRPr="002E5470">
        <w:rPr>
          <w:rFonts w:ascii="Times New Roman" w:hAnsi="Times New Roman" w:cs="Times New Roman"/>
          <w:b/>
          <w:i/>
          <w:sz w:val="24"/>
          <w:szCs w:val="24"/>
        </w:rPr>
        <w:lastRenderedPageBreak/>
        <w:t>PDP analysis.</w:t>
      </w:r>
      <w:r w:rsidR="00765115">
        <w:rPr>
          <w:rFonts w:ascii="Times New Roman" w:hAnsi="Times New Roman" w:cs="Times New Roman"/>
          <w:sz w:val="24"/>
          <w:szCs w:val="24"/>
        </w:rPr>
        <w:t xml:space="preserve">  </w:t>
      </w:r>
      <w:r w:rsidR="007E01ED">
        <w:rPr>
          <w:rFonts w:ascii="Times New Roman" w:hAnsi="Times New Roman" w:cs="Times New Roman"/>
          <w:sz w:val="24"/>
          <w:szCs w:val="24"/>
        </w:rPr>
        <w:t xml:space="preserve">Next we examined whether the aforementioned effects could be explained by </w:t>
      </w:r>
      <w:r w:rsidR="00000C7B">
        <w:rPr>
          <w:rFonts w:ascii="Times New Roman" w:hAnsi="Times New Roman" w:cs="Times New Roman"/>
          <w:sz w:val="24"/>
          <w:szCs w:val="24"/>
        </w:rPr>
        <w:t xml:space="preserve">changes in automatic or controlled processes </w:t>
      </w:r>
      <w:r w:rsidR="007E01ED">
        <w:rPr>
          <w:rFonts w:ascii="Times New Roman" w:hAnsi="Times New Roman" w:cs="Times New Roman"/>
          <w:sz w:val="24"/>
          <w:szCs w:val="24"/>
        </w:rPr>
        <w:t>across the task conditions.</w:t>
      </w:r>
      <w:r w:rsidR="00765115">
        <w:rPr>
          <w:rFonts w:ascii="Times New Roman" w:hAnsi="Times New Roman" w:cs="Times New Roman"/>
          <w:sz w:val="24"/>
          <w:szCs w:val="24"/>
        </w:rPr>
        <w:t xml:space="preserve"> </w:t>
      </w:r>
      <w:r w:rsidR="007E01ED">
        <w:rPr>
          <w:rFonts w:ascii="Times New Roman" w:hAnsi="Times New Roman" w:cs="Times New Roman"/>
          <w:sz w:val="24"/>
          <w:szCs w:val="24"/>
        </w:rPr>
        <w:t xml:space="preserve"> </w:t>
      </w:r>
      <w:r>
        <w:rPr>
          <w:rFonts w:ascii="Times New Roman" w:hAnsi="Times New Roman" w:cs="Times New Roman"/>
          <w:sz w:val="24"/>
          <w:szCs w:val="24"/>
        </w:rPr>
        <w:t>PDP</w:t>
      </w:r>
      <w:r w:rsidR="00841FFB">
        <w:rPr>
          <w:rFonts w:ascii="Times New Roman" w:hAnsi="Times New Roman" w:cs="Times New Roman"/>
          <w:sz w:val="24"/>
          <w:szCs w:val="24"/>
        </w:rPr>
        <w:t xml:space="preserve"> (Jacoby, 1991)</w:t>
      </w:r>
      <w:r>
        <w:rPr>
          <w:rFonts w:ascii="Times New Roman" w:hAnsi="Times New Roman" w:cs="Times New Roman"/>
          <w:sz w:val="24"/>
          <w:szCs w:val="24"/>
        </w:rPr>
        <w:t xml:space="preserve"> transforms accuracy rates to generate two parameters: </w:t>
      </w:r>
    </w:p>
    <w:p w14:paraId="5E438BEA" w14:textId="77777777" w:rsidR="002E5470" w:rsidRDefault="002E5470" w:rsidP="002E5470">
      <w:pPr>
        <w:spacing w:after="0"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 xml:space="preserve">C </w:t>
      </w:r>
      <w:r>
        <w:rPr>
          <w:rFonts w:ascii="Times New Roman" w:hAnsi="Times New Roman" w:cs="Times New Roman"/>
          <w:sz w:val="24"/>
          <w:szCs w:val="24"/>
        </w:rPr>
        <w:t>= P(correct | congruent) – P(incorrect | incongruent)</w:t>
      </w:r>
    </w:p>
    <w:p w14:paraId="605B7CA7" w14:textId="77777777" w:rsidR="002E5470" w:rsidRPr="00706911" w:rsidRDefault="002E5470" w:rsidP="002E5470">
      <w:pPr>
        <w:spacing w:after="0"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 xml:space="preserve">A </w:t>
      </w:r>
      <w:r>
        <w:rPr>
          <w:rFonts w:ascii="Times New Roman" w:hAnsi="Times New Roman" w:cs="Times New Roman"/>
          <w:sz w:val="24"/>
          <w:szCs w:val="24"/>
        </w:rPr>
        <w:t>= P(correct | congruent) / (1 –C).</w:t>
      </w:r>
    </w:p>
    <w:p w14:paraId="30C9FB0B" w14:textId="77777777" w:rsidR="002E5470" w:rsidRDefault="002E5470" w:rsidP="002E5470">
      <w:pPr>
        <w:spacing w:after="0" w:line="480" w:lineRule="auto"/>
        <w:contextualSpacing/>
        <w:rPr>
          <w:rFonts w:ascii="Times New Roman" w:hAnsi="Times New Roman" w:cs="Times New Roman"/>
          <w:sz w:val="24"/>
          <w:szCs w:val="24"/>
        </w:rPr>
      </w:pPr>
      <w:r w:rsidRPr="00B71067">
        <w:rPr>
          <w:rFonts w:ascii="Times New Roman" w:hAnsi="Times New Roman" w:cs="Times New Roman"/>
          <w:i/>
          <w:sz w:val="24"/>
          <w:szCs w:val="24"/>
        </w:rPr>
        <w:t>C</w:t>
      </w:r>
      <w:r>
        <w:rPr>
          <w:rFonts w:ascii="Times New Roman" w:hAnsi="Times New Roman" w:cs="Times New Roman"/>
          <w:sz w:val="24"/>
          <w:szCs w:val="24"/>
        </w:rPr>
        <w:t xml:space="preserve"> represents the strength of a control process </w:t>
      </w:r>
      <w:r w:rsidR="00E34189">
        <w:rPr>
          <w:rFonts w:ascii="Times New Roman" w:hAnsi="Times New Roman" w:cs="Times New Roman"/>
          <w:sz w:val="24"/>
          <w:szCs w:val="24"/>
        </w:rPr>
        <w:t xml:space="preserve">that </w:t>
      </w:r>
      <w:r>
        <w:rPr>
          <w:rFonts w:ascii="Times New Roman" w:hAnsi="Times New Roman" w:cs="Times New Roman"/>
          <w:sz w:val="24"/>
          <w:szCs w:val="24"/>
        </w:rPr>
        <w:t>selectively chooses a correct response regardless of prime-response congruency.</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71067">
        <w:rPr>
          <w:rFonts w:ascii="Times New Roman" w:hAnsi="Times New Roman" w:cs="Times New Roman"/>
          <w:i/>
          <w:sz w:val="24"/>
          <w:szCs w:val="24"/>
        </w:rPr>
        <w:t>A</w:t>
      </w:r>
      <w:r>
        <w:rPr>
          <w:rFonts w:ascii="Times New Roman" w:hAnsi="Times New Roman" w:cs="Times New Roman"/>
          <w:sz w:val="24"/>
          <w:szCs w:val="24"/>
        </w:rPr>
        <w:t xml:space="preserve"> represents the strength of an automatic </w:t>
      </w:r>
      <w:r w:rsidR="004200F4">
        <w:rPr>
          <w:rFonts w:ascii="Times New Roman" w:hAnsi="Times New Roman" w:cs="Times New Roman"/>
          <w:sz w:val="24"/>
          <w:szCs w:val="24"/>
        </w:rPr>
        <w:t xml:space="preserve">choice of response </w:t>
      </w:r>
      <w:r w:rsidR="00E34189">
        <w:rPr>
          <w:rFonts w:ascii="Times New Roman" w:hAnsi="Times New Roman" w:cs="Times New Roman"/>
          <w:sz w:val="24"/>
          <w:szCs w:val="24"/>
        </w:rPr>
        <w:t xml:space="preserve">that </w:t>
      </w:r>
      <w:r>
        <w:rPr>
          <w:rFonts w:ascii="Times New Roman" w:hAnsi="Times New Roman" w:cs="Times New Roman"/>
          <w:sz w:val="24"/>
          <w:szCs w:val="24"/>
        </w:rPr>
        <w:t xml:space="preserve">can be observed in the case that </w:t>
      </w:r>
      <w:r w:rsidRPr="00B71067">
        <w:rPr>
          <w:rFonts w:ascii="Times New Roman" w:hAnsi="Times New Roman" w:cs="Times New Roman"/>
          <w:i/>
          <w:sz w:val="24"/>
          <w:szCs w:val="24"/>
        </w:rPr>
        <w:t>C</w:t>
      </w:r>
      <w:r>
        <w:rPr>
          <w:rFonts w:ascii="Times New Roman" w:hAnsi="Times New Roman" w:cs="Times New Roman"/>
          <w:sz w:val="24"/>
          <w:szCs w:val="24"/>
        </w:rPr>
        <w:t xml:space="preserve"> fails to choose a correct response.</w:t>
      </w:r>
    </w:p>
    <w:p w14:paraId="4FB0AFCF" w14:textId="77777777" w:rsidR="002E5470" w:rsidRDefault="002E5470" w:rsidP="002E547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Here, parameters </w:t>
      </w:r>
      <w:r w:rsidRPr="00B71067">
        <w:rPr>
          <w:rFonts w:ascii="Times New Roman" w:hAnsi="Times New Roman" w:cs="Times New Roman"/>
          <w:i/>
          <w:sz w:val="24"/>
          <w:szCs w:val="24"/>
        </w:rPr>
        <w:t>A</w:t>
      </w:r>
      <w:r>
        <w:rPr>
          <w:rFonts w:ascii="Times New Roman" w:hAnsi="Times New Roman" w:cs="Times New Roman"/>
          <w:sz w:val="24"/>
          <w:szCs w:val="24"/>
        </w:rPr>
        <w:t xml:space="preserve"> and </w:t>
      </w:r>
      <w:r w:rsidRPr="00B71067">
        <w:rPr>
          <w:rFonts w:ascii="Times New Roman" w:hAnsi="Times New Roman" w:cs="Times New Roman"/>
          <w:i/>
          <w:sz w:val="24"/>
          <w:szCs w:val="24"/>
        </w:rPr>
        <w:t>C</w:t>
      </w:r>
      <w:r>
        <w:rPr>
          <w:rFonts w:ascii="Times New Roman" w:hAnsi="Times New Roman" w:cs="Times New Roman"/>
          <w:sz w:val="24"/>
          <w:szCs w:val="24"/>
        </w:rPr>
        <w:t xml:space="preserve"> were generated for each category of primes such that a “gun” response was considered the congruent response.</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Thus, for each prime, </w:t>
      </w:r>
      <w:r>
        <w:rPr>
          <w:rFonts w:ascii="Times New Roman" w:hAnsi="Times New Roman" w:cs="Times New Roman"/>
          <w:i/>
          <w:sz w:val="24"/>
          <w:szCs w:val="24"/>
        </w:rPr>
        <w:t xml:space="preserve">C </w:t>
      </w:r>
      <w:r>
        <w:rPr>
          <w:rFonts w:ascii="Times New Roman" w:hAnsi="Times New Roman" w:cs="Times New Roman"/>
          <w:sz w:val="24"/>
          <w:szCs w:val="24"/>
        </w:rPr>
        <w:t>= (gun</w:t>
      </w:r>
      <w:r w:rsidR="00E34189">
        <w:rPr>
          <w:rFonts w:ascii="Times New Roman" w:hAnsi="Times New Roman" w:cs="Times New Roman"/>
          <w:sz w:val="24"/>
          <w:szCs w:val="24"/>
        </w:rPr>
        <w:t xml:space="preserve"> </w:t>
      </w:r>
      <w:r>
        <w:rPr>
          <w:rFonts w:ascii="Times New Roman" w:hAnsi="Times New Roman" w:cs="Times New Roman"/>
          <w:sz w:val="24"/>
          <w:szCs w:val="24"/>
        </w:rPr>
        <w:t>trial accuracy) – (tool</w:t>
      </w:r>
      <w:r w:rsidR="00E34189">
        <w:rPr>
          <w:rFonts w:ascii="Times New Roman" w:hAnsi="Times New Roman" w:cs="Times New Roman"/>
          <w:sz w:val="24"/>
          <w:szCs w:val="24"/>
        </w:rPr>
        <w:t xml:space="preserve"> </w:t>
      </w:r>
      <w:r>
        <w:rPr>
          <w:rFonts w:ascii="Times New Roman" w:hAnsi="Times New Roman" w:cs="Times New Roman"/>
          <w:sz w:val="24"/>
          <w:szCs w:val="24"/>
        </w:rPr>
        <w:t xml:space="preserve">trial errors) and </w:t>
      </w:r>
      <w:r>
        <w:rPr>
          <w:rFonts w:ascii="Times New Roman" w:hAnsi="Times New Roman" w:cs="Times New Roman"/>
          <w:i/>
          <w:sz w:val="24"/>
          <w:szCs w:val="24"/>
        </w:rPr>
        <w:t xml:space="preserve">A </w:t>
      </w:r>
      <w:r>
        <w:rPr>
          <w:rFonts w:ascii="Times New Roman" w:hAnsi="Times New Roman" w:cs="Times New Roman"/>
          <w:sz w:val="24"/>
          <w:szCs w:val="24"/>
        </w:rPr>
        <w:t>= (tool</w:t>
      </w:r>
      <w:r w:rsidR="00E34189">
        <w:rPr>
          <w:rFonts w:ascii="Times New Roman" w:hAnsi="Times New Roman" w:cs="Times New Roman"/>
          <w:sz w:val="24"/>
          <w:szCs w:val="24"/>
        </w:rPr>
        <w:t xml:space="preserve"> </w:t>
      </w:r>
      <w:r>
        <w:rPr>
          <w:rFonts w:ascii="Times New Roman" w:hAnsi="Times New Roman" w:cs="Times New Roman"/>
          <w:sz w:val="24"/>
          <w:szCs w:val="24"/>
        </w:rPr>
        <w:t xml:space="preserve">trial errors) / (1 – </w:t>
      </w:r>
      <w:r w:rsidRPr="00B71067">
        <w:rPr>
          <w:rFonts w:ascii="Times New Roman" w:hAnsi="Times New Roman" w:cs="Times New Roman"/>
          <w:i/>
          <w:sz w:val="24"/>
          <w:szCs w:val="24"/>
        </w:rPr>
        <w:t>C</w:t>
      </w:r>
      <w:r>
        <w:rPr>
          <w:rFonts w:ascii="Times New Roman" w:hAnsi="Times New Roman" w:cs="Times New Roman"/>
          <w:sz w:val="24"/>
          <w:szCs w:val="24"/>
        </w:rPr>
        <w:t xml:space="preserve">). </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sz w:val="24"/>
          <w:szCs w:val="24"/>
        </w:rPr>
        <w:t xml:space="preserve">A </w:t>
      </w:r>
      <w:r>
        <w:rPr>
          <w:rFonts w:ascii="Times New Roman" w:hAnsi="Times New Roman" w:cs="Times New Roman"/>
          <w:sz w:val="24"/>
          <w:szCs w:val="24"/>
        </w:rPr>
        <w:t>parameter for each prime thereby ranged from 0 (</w:t>
      </w:r>
      <w:r w:rsidR="004200F4">
        <w:rPr>
          <w:rFonts w:ascii="Times New Roman" w:hAnsi="Times New Roman" w:cs="Times New Roman"/>
          <w:sz w:val="24"/>
          <w:szCs w:val="24"/>
        </w:rPr>
        <w:t>perfect “tool” response tendency</w:t>
      </w:r>
      <w:r>
        <w:rPr>
          <w:rFonts w:ascii="Times New Roman" w:hAnsi="Times New Roman" w:cs="Times New Roman"/>
          <w:sz w:val="24"/>
          <w:szCs w:val="24"/>
        </w:rPr>
        <w:t>) to 1 (</w:t>
      </w:r>
      <w:r w:rsidR="004200F4">
        <w:rPr>
          <w:rFonts w:ascii="Times New Roman" w:hAnsi="Times New Roman" w:cs="Times New Roman"/>
          <w:sz w:val="24"/>
          <w:szCs w:val="24"/>
        </w:rPr>
        <w:t>perfect “gun” response tendency</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t>
      </w:r>
      <w:r w:rsidR="008A32BC">
        <w:rPr>
          <w:rFonts w:ascii="Times New Roman" w:hAnsi="Times New Roman" w:cs="Times New Roman"/>
          <w:sz w:val="24"/>
          <w:szCs w:val="24"/>
        </w:rPr>
        <w:t xml:space="preserve">The </w:t>
      </w:r>
      <w:r w:rsidR="008A32BC" w:rsidRPr="008A32BC">
        <w:rPr>
          <w:rFonts w:ascii="Times New Roman" w:hAnsi="Times New Roman" w:cs="Times New Roman"/>
          <w:i/>
          <w:sz w:val="24"/>
          <w:szCs w:val="24"/>
        </w:rPr>
        <w:t>C</w:t>
      </w:r>
      <w:r w:rsidR="008A32BC">
        <w:rPr>
          <w:rFonts w:ascii="Times New Roman" w:hAnsi="Times New Roman" w:cs="Times New Roman"/>
          <w:sz w:val="24"/>
          <w:szCs w:val="24"/>
        </w:rPr>
        <w:t xml:space="preserve"> parameter ranges from 0 (purely automatic) to 1 (purely controlled).  </w:t>
      </w:r>
      <w:r w:rsidRPr="008A32BC">
        <w:rPr>
          <w:rFonts w:ascii="Times New Roman" w:hAnsi="Times New Roman" w:cs="Times New Roman"/>
          <w:sz w:val="24"/>
          <w:szCs w:val="24"/>
        </w:rPr>
        <w:t>PDP</w:t>
      </w:r>
      <w:r>
        <w:rPr>
          <w:rFonts w:ascii="Times New Roman" w:hAnsi="Times New Roman" w:cs="Times New Roman"/>
          <w:sz w:val="24"/>
          <w:szCs w:val="24"/>
        </w:rPr>
        <w:t xml:space="preserve"> estimates for each prime type as a function of condition are </w:t>
      </w:r>
      <w:r w:rsidR="00D331C6" w:rsidRPr="00F94111">
        <w:rPr>
          <w:rFonts w:ascii="Times New Roman" w:hAnsi="Times New Roman" w:cs="Times New Roman"/>
          <w:sz w:val="24"/>
          <w:szCs w:val="24"/>
        </w:rPr>
        <w:t xml:space="preserve">given </w:t>
      </w:r>
      <w:r w:rsidRPr="00F94111">
        <w:rPr>
          <w:rFonts w:ascii="Times New Roman" w:hAnsi="Times New Roman" w:cs="Times New Roman"/>
          <w:sz w:val="24"/>
          <w:szCs w:val="24"/>
        </w:rPr>
        <w:t xml:space="preserve">in </w:t>
      </w:r>
      <w:commentRangeStart w:id="349"/>
      <w:r w:rsidR="00D331C6" w:rsidRPr="00F94111">
        <w:rPr>
          <w:rFonts w:ascii="Times New Roman" w:hAnsi="Times New Roman" w:cs="Times New Roman"/>
          <w:sz w:val="24"/>
          <w:szCs w:val="24"/>
        </w:rPr>
        <w:t xml:space="preserve">Table </w:t>
      </w:r>
      <w:r w:rsidR="00F94111" w:rsidRPr="00F94111">
        <w:rPr>
          <w:rFonts w:ascii="Times New Roman" w:hAnsi="Times New Roman" w:cs="Times New Roman"/>
          <w:sz w:val="24"/>
          <w:szCs w:val="24"/>
        </w:rPr>
        <w:t>2</w:t>
      </w:r>
      <w:r w:rsidRPr="00F94111">
        <w:rPr>
          <w:rFonts w:ascii="Times New Roman" w:hAnsi="Times New Roman" w:cs="Times New Roman"/>
          <w:sz w:val="24"/>
          <w:szCs w:val="24"/>
        </w:rPr>
        <w:t>.</w:t>
      </w:r>
      <w:commentRangeEnd w:id="349"/>
      <w:r w:rsidR="0062048C">
        <w:rPr>
          <w:rStyle w:val="CommentReference"/>
        </w:rPr>
        <w:commentReference w:id="349"/>
      </w:r>
    </w:p>
    <w:p w14:paraId="485577BC" w14:textId="06B0779C" w:rsidR="002E5470" w:rsidRDefault="002E5470" w:rsidP="002E547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46D5F">
        <w:rPr>
          <w:rFonts w:ascii="Times New Roman" w:hAnsi="Times New Roman" w:cs="Times New Roman"/>
          <w:sz w:val="24"/>
          <w:szCs w:val="24"/>
        </w:rPr>
        <w:t xml:space="preserve">A series of </w:t>
      </w:r>
      <w:r w:rsidR="00474BAF">
        <w:rPr>
          <w:rFonts w:ascii="Times New Roman" w:hAnsi="Times New Roman" w:cs="Times New Roman"/>
          <w:sz w:val="24"/>
          <w:szCs w:val="24"/>
        </w:rPr>
        <w:t>linear models</w:t>
      </w:r>
      <w:r w:rsidR="00CF43D8">
        <w:rPr>
          <w:rFonts w:ascii="Times New Roman" w:hAnsi="Times New Roman" w:cs="Times New Roman"/>
          <w:sz w:val="24"/>
          <w:szCs w:val="24"/>
        </w:rPr>
        <w:t xml:space="preserve"> </w:t>
      </w:r>
      <w:r w:rsidR="00D331C6">
        <w:rPr>
          <w:rFonts w:ascii="Times New Roman" w:hAnsi="Times New Roman" w:cs="Times New Roman"/>
          <w:sz w:val="24"/>
          <w:szCs w:val="24"/>
        </w:rPr>
        <w:t xml:space="preserve">was </w:t>
      </w:r>
      <w:r w:rsidR="00CF43D8">
        <w:rPr>
          <w:rFonts w:ascii="Times New Roman" w:hAnsi="Times New Roman" w:cs="Times New Roman"/>
          <w:sz w:val="24"/>
          <w:szCs w:val="24"/>
        </w:rPr>
        <w:t xml:space="preserve">conducted </w:t>
      </w:r>
      <w:r w:rsidR="00146D5F">
        <w:rPr>
          <w:rFonts w:ascii="Times New Roman" w:hAnsi="Times New Roman" w:cs="Times New Roman"/>
          <w:sz w:val="24"/>
          <w:szCs w:val="24"/>
        </w:rPr>
        <w:t xml:space="preserve">to determine whether task condition (Black/White, Neutral/Black, Neutral/White) affected the PDP components </w:t>
      </w:r>
      <w:r w:rsidR="00E34189">
        <w:rPr>
          <w:rFonts w:ascii="Times New Roman" w:hAnsi="Times New Roman" w:cs="Times New Roman"/>
          <w:sz w:val="24"/>
          <w:szCs w:val="24"/>
        </w:rPr>
        <w:t xml:space="preserve">associated with </w:t>
      </w:r>
      <w:r w:rsidR="00CF43D8">
        <w:rPr>
          <w:rFonts w:ascii="Times New Roman" w:hAnsi="Times New Roman" w:cs="Times New Roman"/>
          <w:sz w:val="24"/>
          <w:szCs w:val="24"/>
        </w:rPr>
        <w:t>each set of primes.</w:t>
      </w:r>
      <w:r w:rsidR="00EF6474">
        <w:rPr>
          <w:rFonts w:ascii="Times New Roman" w:hAnsi="Times New Roman" w:cs="Times New Roman"/>
          <w:sz w:val="24"/>
          <w:szCs w:val="24"/>
        </w:rPr>
        <w:t xml:space="preserve"> </w:t>
      </w:r>
      <w:r w:rsidR="00146D5F">
        <w:rPr>
          <w:rFonts w:ascii="Times New Roman" w:hAnsi="Times New Roman" w:cs="Times New Roman"/>
          <w:sz w:val="24"/>
          <w:szCs w:val="24"/>
        </w:rPr>
        <w:t xml:space="preserve"> </w:t>
      </w:r>
      <w:r>
        <w:rPr>
          <w:rFonts w:ascii="Times New Roman" w:hAnsi="Times New Roman" w:cs="Times New Roman"/>
          <w:sz w:val="24"/>
          <w:szCs w:val="24"/>
        </w:rPr>
        <w:t xml:space="preserve">Parameter </w:t>
      </w:r>
      <w:r>
        <w:rPr>
          <w:rFonts w:ascii="Times New Roman" w:hAnsi="Times New Roman" w:cs="Times New Roman"/>
          <w:i/>
          <w:sz w:val="24"/>
          <w:szCs w:val="24"/>
        </w:rPr>
        <w:t xml:space="preserve">A </w:t>
      </w:r>
      <w:r>
        <w:rPr>
          <w:rFonts w:ascii="Times New Roman" w:hAnsi="Times New Roman" w:cs="Times New Roman"/>
          <w:sz w:val="24"/>
          <w:szCs w:val="24"/>
        </w:rPr>
        <w:t>for White primes was significantly affected by task condition</w:t>
      </w:r>
      <w:r>
        <w:rPr>
          <w:rFonts w:ascii="Times New Roman" w:hAnsi="Times New Roman" w:cs="Times New Roman"/>
          <w:i/>
          <w:sz w:val="24"/>
          <w:szCs w:val="24"/>
        </w:rPr>
        <w:t xml:space="preserve">, </w:t>
      </w:r>
      <w:r w:rsidR="00474BAF">
        <w:rPr>
          <w:rFonts w:ascii="Times New Roman" w:hAnsi="Times New Roman" w:cs="Times New Roman"/>
          <w:i/>
          <w:sz w:val="24"/>
          <w:szCs w:val="24"/>
        </w:rPr>
        <w:t>t</w:t>
      </w:r>
      <w:r w:rsidR="00474BAF">
        <w:rPr>
          <w:rFonts w:ascii="Times New Roman" w:hAnsi="Times New Roman" w:cs="Times New Roman"/>
          <w:sz w:val="24"/>
          <w:szCs w:val="24"/>
        </w:rPr>
        <w:t>(51</w:t>
      </w:r>
      <w:r>
        <w:rPr>
          <w:rFonts w:ascii="Times New Roman" w:hAnsi="Times New Roman" w:cs="Times New Roman"/>
          <w:sz w:val="24"/>
          <w:szCs w:val="24"/>
        </w:rPr>
        <w:t xml:space="preserve">) = </w:t>
      </w:r>
      <w:r w:rsidR="00474BAF">
        <w:rPr>
          <w:rFonts w:ascii="Times New Roman" w:hAnsi="Times New Roman" w:cs="Times New Roman"/>
          <w:sz w:val="24"/>
          <w:szCs w:val="24"/>
        </w:rPr>
        <w:t>4.65</w:t>
      </w:r>
      <w:r>
        <w:rPr>
          <w:rFonts w:ascii="Times New Roman" w:hAnsi="Times New Roman" w:cs="Times New Roman"/>
          <w:sz w:val="24"/>
          <w:szCs w:val="24"/>
        </w:rPr>
        <w:t xml:space="preserve">, </w:t>
      </w:r>
      <w:r>
        <w:rPr>
          <w:rFonts w:ascii="Times New Roman" w:hAnsi="Times New Roman" w:cs="Times New Roman"/>
          <w:i/>
          <w:sz w:val="24"/>
          <w:szCs w:val="24"/>
        </w:rPr>
        <w:t xml:space="preserve">p </w:t>
      </w:r>
      <w:r>
        <w:rPr>
          <w:rFonts w:ascii="Times New Roman" w:hAnsi="Times New Roman" w:cs="Times New Roman"/>
          <w:sz w:val="24"/>
          <w:szCs w:val="24"/>
        </w:rPr>
        <w:t>&lt; .001</w:t>
      </w:r>
      <w:r w:rsidR="009C7B4A">
        <w:rPr>
          <w:rFonts w:ascii="Times New Roman" w:hAnsi="Times New Roman" w:cs="Times New Roman"/>
          <w:sz w:val="24"/>
          <w:szCs w:val="24"/>
        </w:rPr>
        <w:t xml:space="preserve">, </w:t>
      </w:r>
      <w:r w:rsidR="00474BAF">
        <w:rPr>
          <w:rFonts w:ascii="Calibri" w:hAnsi="Calibri" w:cs="Times New Roman"/>
          <w:i/>
          <w:sz w:val="24"/>
          <w:szCs w:val="24"/>
        </w:rPr>
        <w:t>d</w:t>
      </w:r>
      <w:r w:rsidR="00474BAF">
        <w:rPr>
          <w:rFonts w:ascii="Times New Roman" w:hAnsi="Times New Roman" w:cs="Times New Roman"/>
          <w:sz w:val="24"/>
          <w:szCs w:val="24"/>
        </w:rPr>
        <w:t xml:space="preserve"> = 1.28 </w:t>
      </w:r>
      <w:r w:rsidR="009C7B4A">
        <w:rPr>
          <w:rFonts w:ascii="Times New Roman" w:hAnsi="Times New Roman" w:cs="Times New Roman"/>
          <w:sz w:val="24"/>
          <w:szCs w:val="24"/>
        </w:rPr>
        <w:t>[</w:t>
      </w:r>
      <w:r w:rsidR="00474BAF">
        <w:rPr>
          <w:rFonts w:ascii="Times New Roman" w:hAnsi="Times New Roman" w:cs="Times New Roman"/>
          <w:sz w:val="24"/>
          <w:szCs w:val="24"/>
        </w:rPr>
        <w:t>0.67</w:t>
      </w:r>
      <w:r w:rsidR="009C7B4A">
        <w:rPr>
          <w:rFonts w:ascii="Times New Roman" w:hAnsi="Times New Roman" w:cs="Times New Roman"/>
          <w:sz w:val="24"/>
          <w:szCs w:val="24"/>
        </w:rPr>
        <w:t xml:space="preserve">, </w:t>
      </w:r>
      <w:r w:rsidR="00474BAF">
        <w:rPr>
          <w:rFonts w:ascii="Times New Roman" w:hAnsi="Times New Roman" w:cs="Times New Roman"/>
          <w:sz w:val="24"/>
          <w:szCs w:val="24"/>
        </w:rPr>
        <w:t>1.88</w:t>
      </w:r>
      <w:r w:rsidR="009C7B4A">
        <w:rPr>
          <w:rFonts w:ascii="Times New Roman" w:hAnsi="Times New Roman" w:cs="Times New Roman"/>
          <w:sz w:val="24"/>
          <w:szCs w:val="24"/>
        </w:rPr>
        <w:t>]</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White primes exhibited a stronger automatic </w:t>
      </w:r>
      <w:r w:rsidR="004200F4">
        <w:rPr>
          <w:rFonts w:ascii="Times New Roman" w:hAnsi="Times New Roman" w:cs="Times New Roman"/>
          <w:sz w:val="24"/>
          <w:szCs w:val="24"/>
        </w:rPr>
        <w:t>response tendency towards</w:t>
      </w:r>
      <w:r>
        <w:rPr>
          <w:rFonts w:ascii="Times New Roman" w:hAnsi="Times New Roman" w:cs="Times New Roman"/>
          <w:sz w:val="24"/>
          <w:szCs w:val="24"/>
        </w:rPr>
        <w:t xml:space="preserve"> guns in the Neutral/White condition (</w:t>
      </w:r>
      <w:commentRangeStart w:id="350"/>
      <w:r>
        <w:rPr>
          <w:rFonts w:ascii="Times New Roman" w:hAnsi="Times New Roman" w:cs="Times New Roman"/>
          <w:i/>
          <w:sz w:val="24"/>
          <w:szCs w:val="24"/>
        </w:rPr>
        <w:t>A</w:t>
      </w:r>
      <w:r>
        <w:rPr>
          <w:rFonts w:ascii="Times New Roman" w:hAnsi="Times New Roman" w:cs="Times New Roman"/>
          <w:sz w:val="24"/>
          <w:szCs w:val="24"/>
        </w:rPr>
        <w:t xml:space="preserve"> = 0.62) than in the Black/White condition (</w:t>
      </w:r>
      <w:r>
        <w:rPr>
          <w:rFonts w:ascii="Times New Roman" w:hAnsi="Times New Roman" w:cs="Times New Roman"/>
          <w:i/>
          <w:sz w:val="24"/>
          <w:szCs w:val="24"/>
        </w:rPr>
        <w:t>A</w:t>
      </w:r>
      <w:r>
        <w:rPr>
          <w:rFonts w:ascii="Times New Roman" w:hAnsi="Times New Roman" w:cs="Times New Roman"/>
          <w:sz w:val="24"/>
          <w:szCs w:val="24"/>
        </w:rPr>
        <w:t xml:space="preserve"> = 0.42). </w:t>
      </w:r>
      <w:r w:rsidR="00EF6474">
        <w:rPr>
          <w:rFonts w:ascii="Times New Roman" w:hAnsi="Times New Roman" w:cs="Times New Roman"/>
          <w:sz w:val="24"/>
          <w:szCs w:val="24"/>
        </w:rPr>
        <w:t xml:space="preserve"> </w:t>
      </w:r>
      <w:commentRangeEnd w:id="350"/>
      <w:r w:rsidR="00474BAF">
        <w:rPr>
          <w:rStyle w:val="CommentReference"/>
        </w:rPr>
        <w:commentReference w:id="350"/>
      </w:r>
      <w:r>
        <w:rPr>
          <w:rFonts w:ascii="Times New Roman" w:hAnsi="Times New Roman" w:cs="Times New Roman"/>
          <w:sz w:val="24"/>
          <w:szCs w:val="24"/>
        </w:rPr>
        <w:t xml:space="preserve">Parameter </w:t>
      </w:r>
      <w:r>
        <w:rPr>
          <w:rFonts w:ascii="Times New Roman" w:hAnsi="Times New Roman" w:cs="Times New Roman"/>
          <w:i/>
          <w:sz w:val="24"/>
          <w:szCs w:val="24"/>
        </w:rPr>
        <w:t xml:space="preserve">A </w:t>
      </w:r>
      <w:r>
        <w:rPr>
          <w:rFonts w:ascii="Times New Roman" w:hAnsi="Times New Roman" w:cs="Times New Roman"/>
          <w:sz w:val="24"/>
          <w:szCs w:val="24"/>
        </w:rPr>
        <w:t xml:space="preserve">for neutral primes was also significantly affected by task condition, </w:t>
      </w:r>
      <w:r w:rsidR="00474BAF">
        <w:rPr>
          <w:rFonts w:ascii="Times New Roman" w:hAnsi="Times New Roman" w:cs="Times New Roman"/>
          <w:i/>
          <w:sz w:val="24"/>
          <w:szCs w:val="24"/>
        </w:rPr>
        <w:t>t</w:t>
      </w:r>
      <w:r w:rsidR="00474BAF">
        <w:rPr>
          <w:rFonts w:ascii="Times New Roman" w:hAnsi="Times New Roman" w:cs="Times New Roman"/>
          <w:sz w:val="24"/>
          <w:szCs w:val="24"/>
        </w:rPr>
        <w:t>(53) = 3.18</w:t>
      </w:r>
      <w:r>
        <w:rPr>
          <w:rFonts w:ascii="Times New Roman" w:hAnsi="Times New Roman" w:cs="Times New Roman"/>
          <w:sz w:val="24"/>
          <w:szCs w:val="24"/>
        </w:rPr>
        <w:t xml:space="preserve">, </w:t>
      </w:r>
      <w:r>
        <w:rPr>
          <w:rFonts w:ascii="Times New Roman" w:hAnsi="Times New Roman" w:cs="Times New Roman"/>
          <w:i/>
          <w:sz w:val="24"/>
          <w:szCs w:val="24"/>
        </w:rPr>
        <w:t xml:space="preserve">p </w:t>
      </w:r>
      <w:r>
        <w:rPr>
          <w:rFonts w:ascii="Times New Roman" w:hAnsi="Times New Roman" w:cs="Times New Roman"/>
          <w:sz w:val="24"/>
          <w:szCs w:val="24"/>
        </w:rPr>
        <w:t>= .00</w:t>
      </w:r>
      <w:r w:rsidR="00474BAF">
        <w:rPr>
          <w:rFonts w:ascii="Times New Roman" w:hAnsi="Times New Roman" w:cs="Times New Roman"/>
          <w:sz w:val="24"/>
          <w:szCs w:val="24"/>
        </w:rPr>
        <w:t>2</w:t>
      </w:r>
      <w:r w:rsidR="009C7B4A">
        <w:rPr>
          <w:rFonts w:ascii="Times New Roman" w:hAnsi="Times New Roman" w:cs="Times New Roman"/>
          <w:sz w:val="24"/>
          <w:szCs w:val="24"/>
        </w:rPr>
        <w:t xml:space="preserve">, </w:t>
      </w:r>
      <w:r w:rsidR="00474BAF" w:rsidRPr="00474BAF">
        <w:rPr>
          <w:rFonts w:ascii="Times New Roman" w:hAnsi="Times New Roman" w:cs="Times New Roman"/>
          <w:i/>
          <w:sz w:val="24"/>
          <w:szCs w:val="24"/>
        </w:rPr>
        <w:t>d</w:t>
      </w:r>
      <w:r w:rsidR="009C7B4A">
        <w:rPr>
          <w:rFonts w:ascii="Times New Roman" w:hAnsi="Times New Roman" w:cs="Times New Roman"/>
          <w:sz w:val="24"/>
          <w:szCs w:val="24"/>
        </w:rPr>
        <w:t xml:space="preserve"> = </w:t>
      </w:r>
      <w:r w:rsidR="00474BAF">
        <w:rPr>
          <w:rFonts w:ascii="Times New Roman" w:hAnsi="Times New Roman" w:cs="Times New Roman"/>
          <w:sz w:val="24"/>
          <w:szCs w:val="24"/>
        </w:rPr>
        <w:t>0.86 [0.29</w:t>
      </w:r>
      <w:r w:rsidR="009C7B4A">
        <w:rPr>
          <w:rFonts w:ascii="Times New Roman" w:hAnsi="Times New Roman" w:cs="Times New Roman"/>
          <w:sz w:val="24"/>
          <w:szCs w:val="24"/>
        </w:rPr>
        <w:t xml:space="preserve">, </w:t>
      </w:r>
      <w:r w:rsidR="00474BAF">
        <w:rPr>
          <w:rFonts w:ascii="Times New Roman" w:hAnsi="Times New Roman" w:cs="Times New Roman"/>
          <w:sz w:val="24"/>
          <w:szCs w:val="24"/>
        </w:rPr>
        <w:t>1.42</w:t>
      </w:r>
      <w:r w:rsidR="009C7B4A">
        <w:rPr>
          <w:rFonts w:ascii="Times New Roman" w:hAnsi="Times New Roman" w:cs="Times New Roman"/>
          <w:sz w:val="24"/>
          <w:szCs w:val="24"/>
        </w:rPr>
        <w:t>]</w:t>
      </w:r>
      <w:r>
        <w:rPr>
          <w:rFonts w:ascii="Times New Roman" w:hAnsi="Times New Roman" w:cs="Times New Roman"/>
          <w:sz w:val="24"/>
          <w:szCs w:val="24"/>
        </w:rPr>
        <w:t>.</w:t>
      </w:r>
      <w:r w:rsidR="00EF6474">
        <w:rPr>
          <w:rFonts w:ascii="Times New Roman" w:hAnsi="Times New Roman" w:cs="Times New Roman"/>
          <w:sz w:val="24"/>
          <w:szCs w:val="24"/>
        </w:rPr>
        <w:t xml:space="preserve"> </w:t>
      </w:r>
      <w:r>
        <w:rPr>
          <w:rFonts w:ascii="Times New Roman" w:hAnsi="Times New Roman" w:cs="Times New Roman"/>
          <w:sz w:val="24"/>
          <w:szCs w:val="24"/>
        </w:rPr>
        <w:t xml:space="preserve"> Neutral primes </w:t>
      </w:r>
      <w:r w:rsidR="004200F4">
        <w:rPr>
          <w:rFonts w:ascii="Times New Roman" w:hAnsi="Times New Roman" w:cs="Times New Roman"/>
          <w:sz w:val="24"/>
          <w:szCs w:val="24"/>
        </w:rPr>
        <w:t>demonstrated stronger</w:t>
      </w:r>
      <w:r>
        <w:rPr>
          <w:rFonts w:ascii="Times New Roman" w:hAnsi="Times New Roman" w:cs="Times New Roman"/>
          <w:sz w:val="24"/>
          <w:szCs w:val="24"/>
        </w:rPr>
        <w:t xml:space="preserve"> </w:t>
      </w:r>
      <w:r w:rsidR="004200F4">
        <w:rPr>
          <w:rFonts w:ascii="Times New Roman" w:hAnsi="Times New Roman" w:cs="Times New Roman"/>
          <w:sz w:val="24"/>
          <w:szCs w:val="24"/>
        </w:rPr>
        <w:t>“</w:t>
      </w:r>
      <w:r>
        <w:rPr>
          <w:rFonts w:ascii="Times New Roman" w:hAnsi="Times New Roman" w:cs="Times New Roman"/>
          <w:sz w:val="24"/>
          <w:szCs w:val="24"/>
        </w:rPr>
        <w:t>gun</w:t>
      </w:r>
      <w:r w:rsidR="004200F4">
        <w:rPr>
          <w:rFonts w:ascii="Times New Roman" w:hAnsi="Times New Roman" w:cs="Times New Roman"/>
          <w:sz w:val="24"/>
          <w:szCs w:val="24"/>
        </w:rPr>
        <w:t xml:space="preserve">” response </w:t>
      </w:r>
      <w:commentRangeStart w:id="351"/>
      <w:r w:rsidR="004200F4">
        <w:rPr>
          <w:rFonts w:ascii="Times New Roman" w:hAnsi="Times New Roman" w:cs="Times New Roman"/>
          <w:sz w:val="24"/>
          <w:szCs w:val="24"/>
        </w:rPr>
        <w:t>tendency</w:t>
      </w:r>
      <w:r>
        <w:rPr>
          <w:rFonts w:ascii="Times New Roman" w:hAnsi="Times New Roman" w:cs="Times New Roman"/>
          <w:sz w:val="24"/>
          <w:szCs w:val="24"/>
        </w:rPr>
        <w:t xml:space="preserve"> </w:t>
      </w:r>
      <w:r w:rsidRPr="007E4921">
        <w:rPr>
          <w:rFonts w:ascii="Times New Roman" w:hAnsi="Times New Roman" w:cs="Times New Roman"/>
          <w:sz w:val="24"/>
          <w:szCs w:val="24"/>
        </w:rPr>
        <w:t>in the Neutral/White condition (</w:t>
      </w:r>
      <w:r w:rsidRPr="007E4921">
        <w:rPr>
          <w:rFonts w:ascii="Times New Roman" w:hAnsi="Times New Roman" w:cs="Times New Roman"/>
          <w:i/>
          <w:sz w:val="24"/>
          <w:szCs w:val="24"/>
        </w:rPr>
        <w:t>A</w:t>
      </w:r>
      <w:r w:rsidRPr="007E4921">
        <w:rPr>
          <w:rFonts w:ascii="Times New Roman" w:hAnsi="Times New Roman" w:cs="Times New Roman"/>
          <w:sz w:val="24"/>
          <w:szCs w:val="24"/>
        </w:rPr>
        <w:t xml:space="preserve"> = 0.40) than in the Neutral/Black condition (</w:t>
      </w:r>
      <w:r w:rsidRPr="007E4921">
        <w:rPr>
          <w:rFonts w:ascii="Times New Roman" w:hAnsi="Times New Roman" w:cs="Times New Roman"/>
          <w:i/>
          <w:sz w:val="24"/>
          <w:szCs w:val="24"/>
        </w:rPr>
        <w:t>A</w:t>
      </w:r>
      <w:r w:rsidRPr="007E4921">
        <w:rPr>
          <w:rFonts w:ascii="Times New Roman" w:hAnsi="Times New Roman" w:cs="Times New Roman"/>
          <w:sz w:val="24"/>
          <w:szCs w:val="24"/>
        </w:rPr>
        <w:t xml:space="preserve"> = 0.28</w:t>
      </w:r>
      <w:commentRangeEnd w:id="351"/>
      <w:r w:rsidR="00474BAF" w:rsidRPr="007E4921">
        <w:rPr>
          <w:rStyle w:val="CommentReference"/>
          <w:rFonts w:ascii="Times New Roman" w:hAnsi="Times New Roman" w:cs="Times New Roman"/>
          <w:sz w:val="24"/>
          <w:szCs w:val="24"/>
        </w:rPr>
        <w:commentReference w:id="351"/>
      </w:r>
      <w:r w:rsidRPr="007E4921">
        <w:rPr>
          <w:rFonts w:ascii="Times New Roman" w:hAnsi="Times New Roman" w:cs="Times New Roman"/>
          <w:sz w:val="24"/>
          <w:szCs w:val="24"/>
        </w:rPr>
        <w:t>).</w:t>
      </w:r>
      <w:r w:rsidR="00EF6474" w:rsidRPr="007E4921">
        <w:rPr>
          <w:rFonts w:ascii="Times New Roman" w:hAnsi="Times New Roman" w:cs="Times New Roman"/>
          <w:sz w:val="24"/>
          <w:szCs w:val="24"/>
        </w:rPr>
        <w:t xml:space="preserve"> </w:t>
      </w:r>
      <w:r w:rsidRPr="007E4921">
        <w:rPr>
          <w:rFonts w:ascii="Times New Roman" w:hAnsi="Times New Roman" w:cs="Times New Roman"/>
          <w:sz w:val="24"/>
          <w:szCs w:val="24"/>
        </w:rPr>
        <w:t xml:space="preserve"> Parameter </w:t>
      </w:r>
      <w:r w:rsidRPr="007E4921">
        <w:rPr>
          <w:rFonts w:ascii="Times New Roman" w:hAnsi="Times New Roman" w:cs="Times New Roman"/>
          <w:i/>
          <w:sz w:val="24"/>
          <w:szCs w:val="24"/>
        </w:rPr>
        <w:t xml:space="preserve">A </w:t>
      </w:r>
      <w:r w:rsidRPr="007E4921">
        <w:rPr>
          <w:rFonts w:ascii="Times New Roman" w:hAnsi="Times New Roman" w:cs="Times New Roman"/>
          <w:sz w:val="24"/>
          <w:szCs w:val="24"/>
        </w:rPr>
        <w:t xml:space="preserve">for Black primes did not vary as a function of condition, </w:t>
      </w:r>
      <w:r w:rsidR="00474BAF" w:rsidRPr="007E4921">
        <w:rPr>
          <w:rFonts w:ascii="Times New Roman" w:hAnsi="Times New Roman" w:cs="Times New Roman"/>
          <w:i/>
          <w:sz w:val="24"/>
          <w:szCs w:val="24"/>
        </w:rPr>
        <w:t>t</w:t>
      </w:r>
      <w:r w:rsidRPr="007E4921">
        <w:rPr>
          <w:rFonts w:ascii="Times New Roman" w:hAnsi="Times New Roman" w:cs="Times New Roman"/>
          <w:sz w:val="24"/>
          <w:szCs w:val="24"/>
        </w:rPr>
        <w:t>(</w:t>
      </w:r>
      <w:r w:rsidR="00474BAF" w:rsidRPr="007E4921">
        <w:rPr>
          <w:rFonts w:ascii="Times New Roman" w:hAnsi="Times New Roman" w:cs="Times New Roman"/>
          <w:sz w:val="24"/>
          <w:szCs w:val="24"/>
        </w:rPr>
        <w:t>52</w:t>
      </w:r>
      <w:r w:rsidRPr="007E4921">
        <w:rPr>
          <w:rFonts w:ascii="Times New Roman" w:hAnsi="Times New Roman" w:cs="Times New Roman"/>
          <w:sz w:val="24"/>
          <w:szCs w:val="24"/>
        </w:rPr>
        <w:t xml:space="preserve">) </w:t>
      </w:r>
      <w:r w:rsidRPr="007E4921">
        <w:rPr>
          <w:rFonts w:ascii="Times New Roman" w:hAnsi="Times New Roman" w:cs="Times New Roman"/>
          <w:sz w:val="24"/>
          <w:szCs w:val="24"/>
        </w:rPr>
        <w:lastRenderedPageBreak/>
        <w:t xml:space="preserve">= </w:t>
      </w:r>
      <w:r w:rsidR="00474BAF" w:rsidRPr="007E4921">
        <w:rPr>
          <w:rFonts w:ascii="Times New Roman" w:hAnsi="Times New Roman" w:cs="Times New Roman"/>
          <w:sz w:val="24"/>
          <w:szCs w:val="24"/>
        </w:rPr>
        <w:t>.225</w:t>
      </w:r>
      <w:r w:rsidRPr="007E4921">
        <w:rPr>
          <w:rFonts w:ascii="Times New Roman" w:hAnsi="Times New Roman" w:cs="Times New Roman"/>
          <w:sz w:val="24"/>
          <w:szCs w:val="24"/>
        </w:rPr>
        <w:t xml:space="preserve">, </w:t>
      </w:r>
      <w:r w:rsidR="0024256C" w:rsidRPr="007E4921">
        <w:rPr>
          <w:rFonts w:ascii="Times New Roman" w:hAnsi="Times New Roman" w:cs="Times New Roman"/>
          <w:i/>
          <w:sz w:val="24"/>
          <w:szCs w:val="24"/>
        </w:rPr>
        <w:t>p = .</w:t>
      </w:r>
      <w:r w:rsidRPr="007E4921">
        <w:rPr>
          <w:rFonts w:ascii="Times New Roman" w:hAnsi="Times New Roman" w:cs="Times New Roman"/>
          <w:sz w:val="24"/>
          <w:szCs w:val="24"/>
        </w:rPr>
        <w:t>82</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i/>
          <w:sz w:val="24"/>
          <w:szCs w:val="24"/>
        </w:rPr>
        <w:t>d</w:t>
      </w:r>
      <w:r w:rsidR="009C7B4A" w:rsidRPr="007E4921">
        <w:rPr>
          <w:rFonts w:ascii="Times New Roman" w:hAnsi="Times New Roman" w:cs="Times New Roman"/>
          <w:sz w:val="24"/>
          <w:szCs w:val="24"/>
        </w:rPr>
        <w:t xml:space="preserve"> =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.0</w:t>
      </w:r>
      <w:r w:rsidR="00474BAF" w:rsidRPr="007E4921">
        <w:rPr>
          <w:rFonts w:ascii="Times New Roman" w:hAnsi="Times New Roman" w:cs="Times New Roman"/>
          <w:sz w:val="24"/>
          <w:szCs w:val="24"/>
        </w:rPr>
        <w:t>6</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49</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61]</w:t>
      </w:r>
      <w:r w:rsidRPr="007E4921">
        <w:rPr>
          <w:rFonts w:ascii="Times New Roman" w:hAnsi="Times New Roman" w:cs="Times New Roman"/>
          <w:sz w:val="24"/>
          <w:szCs w:val="24"/>
        </w:rPr>
        <w:t>.</w:t>
      </w:r>
      <w:r w:rsidR="00EF6474" w:rsidRPr="007E4921">
        <w:rPr>
          <w:rFonts w:ascii="Times New Roman" w:hAnsi="Times New Roman" w:cs="Times New Roman"/>
          <w:sz w:val="24"/>
          <w:szCs w:val="24"/>
        </w:rPr>
        <w:t xml:space="preserve"> </w:t>
      </w:r>
      <w:r w:rsidRPr="007E4921">
        <w:rPr>
          <w:rFonts w:ascii="Times New Roman" w:hAnsi="Times New Roman" w:cs="Times New Roman"/>
          <w:sz w:val="24"/>
          <w:szCs w:val="24"/>
        </w:rPr>
        <w:t xml:space="preserve"> Parameter </w:t>
      </w:r>
      <w:r w:rsidRPr="007E4921">
        <w:rPr>
          <w:rFonts w:ascii="Times New Roman" w:hAnsi="Times New Roman" w:cs="Times New Roman"/>
          <w:i/>
          <w:sz w:val="24"/>
          <w:szCs w:val="24"/>
        </w:rPr>
        <w:t xml:space="preserve">C </w:t>
      </w:r>
      <w:r w:rsidRPr="007E4921">
        <w:rPr>
          <w:rFonts w:ascii="Times New Roman" w:hAnsi="Times New Roman" w:cs="Times New Roman"/>
          <w:sz w:val="24"/>
          <w:szCs w:val="24"/>
        </w:rPr>
        <w:t xml:space="preserve">did not vary as a function of condition for any of the primes (For Black primes, </w:t>
      </w:r>
      <w:r w:rsidR="00474BAF" w:rsidRPr="007E4921">
        <w:rPr>
          <w:rFonts w:ascii="Times New Roman" w:hAnsi="Times New Roman" w:cs="Times New Roman"/>
          <w:i/>
          <w:sz w:val="24"/>
          <w:szCs w:val="24"/>
        </w:rPr>
        <w:t>t</w:t>
      </w:r>
      <w:r w:rsidRPr="007E4921">
        <w:rPr>
          <w:rFonts w:ascii="Times New Roman" w:hAnsi="Times New Roman" w:cs="Times New Roman"/>
          <w:sz w:val="24"/>
          <w:szCs w:val="24"/>
        </w:rPr>
        <w:t>(</w:t>
      </w:r>
      <w:r w:rsidR="00474BAF" w:rsidRPr="007E4921">
        <w:rPr>
          <w:rFonts w:ascii="Times New Roman" w:hAnsi="Times New Roman" w:cs="Times New Roman"/>
          <w:sz w:val="24"/>
          <w:szCs w:val="24"/>
        </w:rPr>
        <w:t>52) = 0.57</w:t>
      </w:r>
      <w:r w:rsidRPr="007E4921">
        <w:rPr>
          <w:rFonts w:ascii="Times New Roman" w:hAnsi="Times New Roman" w:cs="Times New Roman"/>
          <w:sz w:val="24"/>
          <w:szCs w:val="24"/>
        </w:rPr>
        <w:t xml:space="preserve">, </w:t>
      </w:r>
      <w:r w:rsidRPr="007E4921">
        <w:rPr>
          <w:rFonts w:ascii="Times New Roman" w:hAnsi="Times New Roman" w:cs="Times New Roman"/>
          <w:i/>
          <w:sz w:val="24"/>
          <w:szCs w:val="24"/>
        </w:rPr>
        <w:t xml:space="preserve">p </w:t>
      </w:r>
      <w:r w:rsidRPr="007E4921">
        <w:rPr>
          <w:rFonts w:ascii="Times New Roman" w:hAnsi="Times New Roman" w:cs="Times New Roman"/>
          <w:sz w:val="24"/>
          <w:szCs w:val="24"/>
        </w:rPr>
        <w:t>=</w:t>
      </w:r>
      <w:r w:rsidR="005509B1" w:rsidRPr="007E4921">
        <w:rPr>
          <w:rFonts w:ascii="Times New Roman" w:hAnsi="Times New Roman" w:cs="Times New Roman"/>
          <w:sz w:val="24"/>
          <w:szCs w:val="24"/>
        </w:rPr>
        <w:t xml:space="preserve"> </w:t>
      </w:r>
      <w:r w:rsidRPr="007E4921">
        <w:rPr>
          <w:rFonts w:ascii="Times New Roman" w:hAnsi="Times New Roman" w:cs="Times New Roman"/>
          <w:sz w:val="24"/>
          <w:szCs w:val="24"/>
        </w:rPr>
        <w:t>.57,</w:t>
      </w:r>
      <w:r w:rsidR="00474BAF" w:rsidRPr="007E4921">
        <w:rPr>
          <w:rFonts w:ascii="Times New Roman" w:hAnsi="Times New Roman" w:cs="Times New Roman"/>
          <w:sz w:val="24"/>
          <w:szCs w:val="24"/>
        </w:rPr>
        <w:t xml:space="preserve"> </w:t>
      </w:r>
      <w:r w:rsidR="00474BAF" w:rsidRPr="007E4921">
        <w:rPr>
          <w:rFonts w:ascii="Times New Roman" w:hAnsi="Times New Roman" w:cs="Times New Roman"/>
          <w:i/>
          <w:sz w:val="24"/>
          <w:szCs w:val="24"/>
        </w:rPr>
        <w:t>d</w:t>
      </w:r>
      <w:r w:rsidR="00474BAF" w:rsidRPr="007E4921">
        <w:rPr>
          <w:rFonts w:ascii="Times New Roman" w:hAnsi="Times New Roman" w:cs="Times New Roman"/>
          <w:sz w:val="24"/>
          <w:szCs w:val="24"/>
        </w:rPr>
        <w:t xml:space="preserve"> = 0.16 [-0.39, 0.70]</w:t>
      </w:r>
      <w:r w:rsidRPr="007E4921">
        <w:rPr>
          <w:rFonts w:ascii="Times New Roman" w:hAnsi="Times New Roman" w:cs="Times New Roman"/>
          <w:sz w:val="24"/>
          <w:szCs w:val="24"/>
        </w:rPr>
        <w:t xml:space="preserve">; for Neutral primes, </w:t>
      </w:r>
      <w:r w:rsidR="00474BAF" w:rsidRPr="007E4921">
        <w:rPr>
          <w:rFonts w:ascii="Times New Roman" w:hAnsi="Times New Roman" w:cs="Times New Roman"/>
          <w:i/>
          <w:sz w:val="24"/>
          <w:szCs w:val="24"/>
        </w:rPr>
        <w:t>t</w:t>
      </w:r>
      <w:r w:rsidRPr="007E4921">
        <w:rPr>
          <w:rFonts w:ascii="Times New Roman" w:hAnsi="Times New Roman" w:cs="Times New Roman"/>
          <w:sz w:val="24"/>
          <w:szCs w:val="24"/>
        </w:rPr>
        <w:t>(53) = 1.0</w:t>
      </w:r>
      <w:r w:rsidR="00474BAF" w:rsidRPr="007E4921">
        <w:rPr>
          <w:rFonts w:ascii="Times New Roman" w:hAnsi="Times New Roman" w:cs="Times New Roman"/>
          <w:sz w:val="24"/>
          <w:szCs w:val="24"/>
        </w:rPr>
        <w:t>0</w:t>
      </w:r>
      <w:r w:rsidRPr="007E4921">
        <w:rPr>
          <w:rFonts w:ascii="Times New Roman" w:hAnsi="Times New Roman" w:cs="Times New Roman"/>
          <w:sz w:val="24"/>
          <w:szCs w:val="24"/>
        </w:rPr>
        <w:t xml:space="preserve">, </w:t>
      </w:r>
      <w:r w:rsidR="0024256C" w:rsidRPr="007E4921">
        <w:rPr>
          <w:rFonts w:ascii="Times New Roman" w:hAnsi="Times New Roman" w:cs="Times New Roman"/>
          <w:i/>
          <w:sz w:val="24"/>
          <w:szCs w:val="24"/>
        </w:rPr>
        <w:t>p = .</w:t>
      </w:r>
      <w:r w:rsidRPr="007E4921">
        <w:rPr>
          <w:rFonts w:ascii="Times New Roman" w:hAnsi="Times New Roman" w:cs="Times New Roman"/>
          <w:sz w:val="24"/>
          <w:szCs w:val="24"/>
        </w:rPr>
        <w:t xml:space="preserve">32, </w:t>
      </w:r>
      <w:r w:rsidR="00474BAF" w:rsidRPr="007E4921">
        <w:rPr>
          <w:rFonts w:ascii="Times New Roman" w:hAnsi="Times New Roman" w:cs="Times New Roman"/>
          <w:i/>
          <w:sz w:val="24"/>
          <w:szCs w:val="24"/>
        </w:rPr>
        <w:t>d</w:t>
      </w:r>
      <w:r w:rsidR="009C7B4A" w:rsidRPr="007E4921">
        <w:rPr>
          <w:rFonts w:ascii="Times New Roman" w:hAnsi="Times New Roman" w:cs="Times New Roman"/>
          <w:sz w:val="24"/>
          <w:szCs w:val="24"/>
        </w:rPr>
        <w:t xml:space="preserve"> =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27</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81</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27</w:t>
      </w:r>
      <w:r w:rsidR="009C7B4A" w:rsidRPr="007E4921">
        <w:rPr>
          <w:rFonts w:ascii="Times New Roman" w:hAnsi="Times New Roman" w:cs="Times New Roman"/>
          <w:sz w:val="24"/>
          <w:szCs w:val="24"/>
        </w:rPr>
        <w:t>]</w:t>
      </w:r>
      <w:r w:rsidRPr="007E4921">
        <w:rPr>
          <w:rFonts w:ascii="Times New Roman" w:hAnsi="Times New Roman" w:cs="Times New Roman"/>
          <w:sz w:val="24"/>
          <w:szCs w:val="24"/>
        </w:rPr>
        <w:t xml:space="preserve">; for White primes, </w:t>
      </w:r>
      <w:r w:rsidR="00474BAF" w:rsidRPr="007E4921">
        <w:rPr>
          <w:rFonts w:ascii="Times New Roman" w:hAnsi="Times New Roman" w:cs="Times New Roman"/>
          <w:i/>
          <w:sz w:val="24"/>
          <w:szCs w:val="24"/>
        </w:rPr>
        <w:t>t</w:t>
      </w:r>
      <w:r w:rsidRPr="007E4921">
        <w:rPr>
          <w:rFonts w:ascii="Times New Roman" w:hAnsi="Times New Roman" w:cs="Times New Roman"/>
          <w:sz w:val="24"/>
          <w:szCs w:val="24"/>
        </w:rPr>
        <w:t xml:space="preserve">(51) = 0.34, </w:t>
      </w:r>
      <w:r w:rsidR="0024256C" w:rsidRPr="007E4921">
        <w:rPr>
          <w:rFonts w:ascii="Times New Roman" w:hAnsi="Times New Roman" w:cs="Times New Roman"/>
          <w:i/>
          <w:sz w:val="24"/>
          <w:szCs w:val="24"/>
        </w:rPr>
        <w:t>p = .</w:t>
      </w:r>
      <w:r w:rsidRPr="007E4921">
        <w:rPr>
          <w:rFonts w:ascii="Times New Roman" w:hAnsi="Times New Roman" w:cs="Times New Roman"/>
          <w:sz w:val="24"/>
          <w:szCs w:val="24"/>
        </w:rPr>
        <w:t xml:space="preserve">56, </w:t>
      </w:r>
      <w:r w:rsidR="00474BAF" w:rsidRPr="007E4921">
        <w:rPr>
          <w:rFonts w:ascii="Times New Roman" w:hAnsi="Times New Roman" w:cs="Times New Roman"/>
          <w:i/>
          <w:sz w:val="24"/>
          <w:szCs w:val="24"/>
        </w:rPr>
        <w:t>d</w:t>
      </w:r>
      <w:r w:rsidR="009C7B4A" w:rsidRPr="007E4921">
        <w:rPr>
          <w:rFonts w:ascii="Times New Roman" w:hAnsi="Times New Roman" w:cs="Times New Roman"/>
          <w:sz w:val="24"/>
          <w:szCs w:val="24"/>
        </w:rPr>
        <w:t xml:space="preserve"> =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16</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-0.71</w:t>
      </w:r>
      <w:r w:rsidR="009C7B4A" w:rsidRPr="007E4921">
        <w:rPr>
          <w:rFonts w:ascii="Times New Roman" w:hAnsi="Times New Roman" w:cs="Times New Roman"/>
          <w:sz w:val="24"/>
          <w:szCs w:val="24"/>
        </w:rPr>
        <w:t xml:space="preserve">, </w:t>
      </w:r>
      <w:r w:rsidR="00474BAF" w:rsidRPr="007E4921">
        <w:rPr>
          <w:rFonts w:ascii="Times New Roman" w:hAnsi="Times New Roman" w:cs="Times New Roman"/>
          <w:sz w:val="24"/>
          <w:szCs w:val="24"/>
        </w:rPr>
        <w:t>0</w:t>
      </w:r>
      <w:r w:rsidR="009C7B4A" w:rsidRPr="007E4921">
        <w:rPr>
          <w:rFonts w:ascii="Times New Roman" w:hAnsi="Times New Roman" w:cs="Times New Roman"/>
          <w:sz w:val="24"/>
          <w:szCs w:val="24"/>
        </w:rPr>
        <w:t>.</w:t>
      </w:r>
      <w:r w:rsidR="00474BAF" w:rsidRPr="007E4921">
        <w:rPr>
          <w:rFonts w:ascii="Times New Roman" w:hAnsi="Times New Roman" w:cs="Times New Roman"/>
          <w:sz w:val="24"/>
          <w:szCs w:val="24"/>
        </w:rPr>
        <w:t>39]</w:t>
      </w:r>
      <w:r w:rsidRPr="007E4921">
        <w:rPr>
          <w:rFonts w:ascii="Times New Roman" w:hAnsi="Times New Roman" w:cs="Times New Roman"/>
          <w:sz w:val="24"/>
          <w:szCs w:val="24"/>
        </w:rPr>
        <w:t>).</w:t>
      </w:r>
      <w:r w:rsidR="00EF6474" w:rsidRPr="007E4921">
        <w:rPr>
          <w:rFonts w:ascii="Times New Roman" w:hAnsi="Times New Roman" w:cs="Times New Roman"/>
          <w:sz w:val="24"/>
          <w:szCs w:val="24"/>
        </w:rPr>
        <w:t xml:space="preserve"> </w:t>
      </w:r>
      <w:r w:rsidR="00C633FE" w:rsidRPr="007E4921">
        <w:rPr>
          <w:rFonts w:ascii="Times New Roman" w:hAnsi="Times New Roman" w:cs="Times New Roman"/>
          <w:sz w:val="24"/>
          <w:szCs w:val="24"/>
        </w:rPr>
        <w:t xml:space="preserve"> </w:t>
      </w:r>
      <w:r w:rsidR="004200F4" w:rsidRPr="007E4921">
        <w:rPr>
          <w:rFonts w:ascii="Times New Roman" w:hAnsi="Times New Roman" w:cs="Times New Roman"/>
          <w:sz w:val="24"/>
          <w:szCs w:val="24"/>
        </w:rPr>
        <w:t>In summary, c</w:t>
      </w:r>
      <w:r w:rsidR="00C633FE" w:rsidRPr="007E4921">
        <w:rPr>
          <w:rFonts w:ascii="Times New Roman" w:hAnsi="Times New Roman" w:cs="Times New Roman"/>
          <w:sz w:val="24"/>
          <w:szCs w:val="24"/>
        </w:rPr>
        <w:t xml:space="preserve">ontext changed the automatic tendency to </w:t>
      </w:r>
      <w:r w:rsidR="00E34189" w:rsidRPr="007E4921">
        <w:rPr>
          <w:rFonts w:ascii="Times New Roman" w:hAnsi="Times New Roman" w:cs="Times New Roman"/>
          <w:sz w:val="24"/>
          <w:szCs w:val="24"/>
        </w:rPr>
        <w:t xml:space="preserve">respond </w:t>
      </w:r>
      <w:r w:rsidR="00C633FE" w:rsidRPr="007E4921">
        <w:rPr>
          <w:rFonts w:ascii="Times New Roman" w:hAnsi="Times New Roman" w:cs="Times New Roman"/>
          <w:sz w:val="24"/>
          <w:szCs w:val="24"/>
        </w:rPr>
        <w:t xml:space="preserve">“gun” </w:t>
      </w:r>
      <w:r w:rsidR="00E34189" w:rsidRPr="007E4921">
        <w:rPr>
          <w:rFonts w:ascii="Times New Roman" w:hAnsi="Times New Roman" w:cs="Times New Roman"/>
          <w:sz w:val="24"/>
          <w:szCs w:val="24"/>
        </w:rPr>
        <w:t xml:space="preserve">following </w:t>
      </w:r>
      <w:r w:rsidR="00C633FE" w:rsidRPr="007E4921">
        <w:rPr>
          <w:rFonts w:ascii="Times New Roman" w:hAnsi="Times New Roman" w:cs="Times New Roman"/>
          <w:sz w:val="24"/>
          <w:szCs w:val="24"/>
        </w:rPr>
        <w:t>White and neutral primes, but not Black primes.</w:t>
      </w:r>
      <w:r w:rsidR="00EF6474" w:rsidRPr="007E4921">
        <w:rPr>
          <w:rFonts w:ascii="Times New Roman" w:hAnsi="Times New Roman" w:cs="Times New Roman"/>
          <w:sz w:val="24"/>
          <w:szCs w:val="24"/>
        </w:rPr>
        <w:t xml:space="preserve"> </w:t>
      </w:r>
      <w:r w:rsidR="00C633FE" w:rsidRPr="007E4921">
        <w:rPr>
          <w:rFonts w:ascii="Times New Roman" w:hAnsi="Times New Roman" w:cs="Times New Roman"/>
          <w:sz w:val="24"/>
          <w:szCs w:val="24"/>
        </w:rPr>
        <w:t xml:space="preserve"> Context did not change</w:t>
      </w:r>
      <w:r w:rsidR="00C633FE">
        <w:rPr>
          <w:rFonts w:ascii="Times New Roman" w:hAnsi="Times New Roman" w:cs="Times New Roman"/>
          <w:sz w:val="24"/>
          <w:szCs w:val="24"/>
        </w:rPr>
        <w:t xml:space="preserve"> participants’ tendency to make controlled responses.</w:t>
      </w:r>
    </w:p>
    <w:p w14:paraId="11DF317B" w14:textId="77777777" w:rsidR="007E7A49" w:rsidRDefault="004C1C4E"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Discussion</w:t>
      </w:r>
    </w:p>
    <w:p w14:paraId="2E3D2583" w14:textId="5D64A2A4" w:rsidR="00AE5EA7" w:rsidRDefault="00AE5EA7" w:rsidP="00361FE7">
      <w:pPr>
        <w:spacing w:after="0" w:line="480" w:lineRule="auto"/>
        <w:ind w:firstLine="720"/>
        <w:contextualSpacing/>
        <w:rPr>
          <w:ins w:id="352" w:author="Hilgard, Joseph" w:date="2017-01-24T16:33:00Z"/>
          <w:rFonts w:ascii="Times New Roman" w:hAnsi="Times New Roman" w:cs="Times New Roman"/>
          <w:sz w:val="24"/>
          <w:szCs w:val="24"/>
        </w:rPr>
      </w:pPr>
      <w:ins w:id="353" w:author="Hilgard, Joseph" w:date="2017-01-24T16:33:00Z">
        <w:r>
          <w:rPr>
            <w:rFonts w:ascii="Times New Roman" w:hAnsi="Times New Roman" w:cs="Times New Roman"/>
            <w:sz w:val="24"/>
            <w:szCs w:val="24"/>
          </w:rPr>
          <w:t xml:space="preserve">Consistent with an RM contrast prediction, </w:t>
        </w:r>
      </w:ins>
      <w:ins w:id="354" w:author="Hilgard, Joseph" w:date="2017-01-24T16:34:00Z">
        <w:r>
          <w:rPr>
            <w:rFonts w:ascii="Times New Roman" w:hAnsi="Times New Roman" w:cs="Times New Roman"/>
            <w:sz w:val="24"/>
            <w:szCs w:val="24"/>
          </w:rPr>
          <w:t xml:space="preserve">Experiment 1 found that the apparent degree to which Whites are associated with tools (vs. guns) depends heavily on the </w:t>
        </w:r>
      </w:ins>
      <w:ins w:id="355" w:author="Hilgard, Joseph" w:date="2017-01-24T16:35:00Z">
        <w:r>
          <w:rPr>
            <w:rFonts w:ascii="Times New Roman" w:hAnsi="Times New Roman" w:cs="Times New Roman"/>
            <w:sz w:val="24"/>
            <w:szCs w:val="24"/>
          </w:rPr>
          <w:t xml:space="preserve">other category of primes. When the task included Black primes, White primes prepared tool responses, but when the task included neutral object primes, White primes prepared gun responses. </w:t>
        </w:r>
      </w:ins>
    </w:p>
    <w:p w14:paraId="3A79E86B" w14:textId="36F2D137" w:rsidR="004200F4" w:rsidRDefault="00646A84" w:rsidP="00361FE7">
      <w:pPr>
        <w:spacing w:after="0" w:line="480" w:lineRule="auto"/>
        <w:ind w:firstLine="720"/>
        <w:contextualSpacing/>
        <w:rPr>
          <w:rFonts w:ascii="Times New Roman" w:hAnsi="Times New Roman" w:cs="Times New Roman"/>
          <w:sz w:val="24"/>
          <w:szCs w:val="24"/>
        </w:rPr>
      </w:pPr>
      <w:commentRangeStart w:id="356"/>
      <w:commentRangeStart w:id="357"/>
      <w:del w:id="358" w:author="Hilgard, Joseph" w:date="2017-01-24T16:36:00Z">
        <w:r w:rsidDel="00AE5EA7">
          <w:rPr>
            <w:rFonts w:ascii="Times New Roman" w:hAnsi="Times New Roman" w:cs="Times New Roman"/>
            <w:sz w:val="24"/>
            <w:szCs w:val="24"/>
          </w:rPr>
          <w:delText>In</w:delText>
        </w:r>
        <w:commentRangeEnd w:id="356"/>
        <w:r w:rsidR="007E69FF" w:rsidDel="00AE5EA7">
          <w:rPr>
            <w:rStyle w:val="CommentReference"/>
          </w:rPr>
          <w:commentReference w:id="356"/>
        </w:r>
        <w:r w:rsidDel="00AE5EA7">
          <w:rPr>
            <w:rFonts w:ascii="Times New Roman" w:hAnsi="Times New Roman" w:cs="Times New Roman"/>
            <w:sz w:val="24"/>
            <w:szCs w:val="24"/>
          </w:rPr>
          <w:delText xml:space="preserve"> </w:delText>
        </w:r>
        <w:r w:rsidR="00BB2BD5" w:rsidDel="00AE5EA7">
          <w:rPr>
            <w:rFonts w:ascii="Times New Roman" w:hAnsi="Times New Roman" w:cs="Times New Roman"/>
            <w:sz w:val="24"/>
            <w:szCs w:val="24"/>
          </w:rPr>
          <w:delText xml:space="preserve">Experiment </w:delText>
        </w:r>
        <w:r w:rsidR="00A3164F" w:rsidRPr="00856612" w:rsidDel="00AE5EA7">
          <w:rPr>
            <w:rFonts w:ascii="Times New Roman" w:hAnsi="Times New Roman" w:cs="Times New Roman"/>
            <w:sz w:val="24"/>
            <w:szCs w:val="24"/>
          </w:rPr>
          <w:delText>1</w:delText>
        </w:r>
        <w:commentRangeEnd w:id="357"/>
        <w:r w:rsidR="00D43253" w:rsidDel="00AE5EA7">
          <w:rPr>
            <w:rStyle w:val="CommentReference"/>
          </w:rPr>
          <w:commentReference w:id="357"/>
        </w:r>
      </w:del>
      <w:ins w:id="359" w:author="Hilgard, Joseph" w:date="2017-01-24T16:36:00Z">
        <w:r w:rsidR="00AE5EA7">
          <w:rPr>
            <w:rFonts w:ascii="Times New Roman" w:hAnsi="Times New Roman" w:cs="Times New Roman"/>
            <w:sz w:val="24"/>
            <w:szCs w:val="24"/>
          </w:rPr>
          <w:t>It is also notable that</w:t>
        </w:r>
      </w:ins>
      <w:del w:id="360" w:author="Hilgard, Joseph" w:date="2017-01-24T16:36:00Z">
        <w:r w:rsidDel="00AE5EA7">
          <w:rPr>
            <w:rFonts w:ascii="Times New Roman" w:hAnsi="Times New Roman" w:cs="Times New Roman"/>
            <w:sz w:val="24"/>
            <w:szCs w:val="24"/>
          </w:rPr>
          <w:delText>,</w:delText>
        </w:r>
      </w:del>
      <w:r w:rsidR="00BB2BD5">
        <w:rPr>
          <w:rFonts w:ascii="Times New Roman" w:hAnsi="Times New Roman" w:cs="Times New Roman"/>
          <w:sz w:val="24"/>
          <w:szCs w:val="24"/>
        </w:rPr>
        <w:t xml:space="preserve"> Black primes consistently </w:t>
      </w:r>
      <w:r w:rsidR="00FD3326">
        <w:rPr>
          <w:rFonts w:ascii="Times New Roman" w:hAnsi="Times New Roman" w:cs="Times New Roman"/>
          <w:sz w:val="24"/>
          <w:szCs w:val="24"/>
        </w:rPr>
        <w:t xml:space="preserve">facilitated responses to </w:t>
      </w:r>
      <w:r w:rsidR="00BB2BD5">
        <w:rPr>
          <w:rFonts w:ascii="Times New Roman" w:hAnsi="Times New Roman" w:cs="Times New Roman"/>
          <w:sz w:val="24"/>
          <w:szCs w:val="24"/>
        </w:rPr>
        <w:t>guns and were not affected by the task content, in line with prior research using an evaluati</w:t>
      </w:r>
      <w:r w:rsidR="00000C7B">
        <w:rPr>
          <w:rFonts w:ascii="Times New Roman" w:hAnsi="Times New Roman" w:cs="Times New Roman"/>
          <w:sz w:val="24"/>
          <w:szCs w:val="24"/>
        </w:rPr>
        <w:t>ve</w:t>
      </w:r>
      <w:r w:rsidR="00BB2BD5">
        <w:rPr>
          <w:rFonts w:ascii="Times New Roman" w:hAnsi="Times New Roman" w:cs="Times New Roman"/>
          <w:sz w:val="24"/>
          <w:szCs w:val="24"/>
        </w:rPr>
        <w:t xml:space="preserve"> priming paradigm (Scherer &amp; Lambert</w:t>
      </w:r>
      <w:r w:rsidR="00C02A21">
        <w:rPr>
          <w:rFonts w:ascii="Times New Roman" w:hAnsi="Times New Roman" w:cs="Times New Roman"/>
          <w:sz w:val="24"/>
          <w:szCs w:val="24"/>
        </w:rPr>
        <w:t>,</w:t>
      </w:r>
      <w:r w:rsidR="00BB2BD5">
        <w:rPr>
          <w:rFonts w:ascii="Times New Roman" w:hAnsi="Times New Roman" w:cs="Times New Roman"/>
          <w:sz w:val="24"/>
          <w:szCs w:val="24"/>
        </w:rPr>
        <w:t xml:space="preserve"> 201</w:t>
      </w:r>
      <w:r w:rsidR="008204AF">
        <w:rPr>
          <w:rFonts w:ascii="Times New Roman" w:hAnsi="Times New Roman" w:cs="Times New Roman"/>
          <w:sz w:val="24"/>
          <w:szCs w:val="24"/>
        </w:rPr>
        <w:t>2</w:t>
      </w:r>
      <w:r w:rsidR="00BB2BD5">
        <w:rPr>
          <w:rFonts w:ascii="Times New Roman" w:hAnsi="Times New Roman" w:cs="Times New Roman"/>
          <w:sz w:val="24"/>
          <w:szCs w:val="24"/>
        </w:rPr>
        <w:t>)</w:t>
      </w:r>
      <w:r w:rsidR="002A3C64">
        <w:rPr>
          <w:rFonts w:ascii="Times New Roman" w:hAnsi="Times New Roman" w:cs="Times New Roman"/>
          <w:sz w:val="24"/>
          <w:szCs w:val="24"/>
        </w:rPr>
        <w:t xml:space="preserve">. </w:t>
      </w:r>
      <w:r w:rsidR="00EF6474">
        <w:rPr>
          <w:rFonts w:ascii="Times New Roman" w:hAnsi="Times New Roman" w:cs="Times New Roman"/>
          <w:sz w:val="24"/>
          <w:szCs w:val="24"/>
        </w:rPr>
        <w:t xml:space="preserve"> </w:t>
      </w:r>
      <w:del w:id="361" w:author="Hilgard, Joseph" w:date="2017-01-24T16:37:00Z">
        <w:r w:rsidR="002A3C64" w:rsidDel="00AE5EA7">
          <w:rPr>
            <w:rFonts w:ascii="Times New Roman" w:hAnsi="Times New Roman" w:cs="Times New Roman"/>
            <w:sz w:val="24"/>
            <w:szCs w:val="24"/>
          </w:rPr>
          <w:delText>This is the first research, to our knowledge, that has demonstrated the stability of the Black-gun bias across more than one group comparison</w:delText>
        </w:r>
        <w:r w:rsidR="009C5EDF" w:rsidDel="00AE5EA7">
          <w:rPr>
            <w:rFonts w:ascii="Times New Roman" w:hAnsi="Times New Roman" w:cs="Times New Roman"/>
            <w:sz w:val="24"/>
            <w:szCs w:val="24"/>
          </w:rPr>
          <w:delText>.</w:delText>
        </w:r>
        <w:r w:rsidR="00950A03" w:rsidDel="00AE5EA7">
          <w:rPr>
            <w:rFonts w:ascii="Times New Roman" w:hAnsi="Times New Roman" w:cs="Times New Roman"/>
            <w:sz w:val="24"/>
            <w:szCs w:val="24"/>
          </w:rPr>
          <w:delText xml:space="preserve"> </w:delText>
        </w:r>
      </w:del>
      <w:r w:rsidR="00D331C6">
        <w:rPr>
          <w:rFonts w:ascii="Times New Roman" w:hAnsi="Times New Roman" w:cs="Times New Roman"/>
          <w:sz w:val="24"/>
          <w:szCs w:val="24"/>
        </w:rPr>
        <w:t>The stability of this association across contexts suggests a strong implicit bias (Krosnick, 1988; Scherer &amp; Lambert, 201</w:t>
      </w:r>
      <w:r w:rsidR="00C042D0">
        <w:rPr>
          <w:rFonts w:ascii="Times New Roman" w:hAnsi="Times New Roman" w:cs="Times New Roman"/>
          <w:sz w:val="24"/>
          <w:szCs w:val="24"/>
        </w:rPr>
        <w:t>2</w:t>
      </w:r>
      <w:r w:rsidR="00D331C6">
        <w:rPr>
          <w:rFonts w:ascii="Times New Roman" w:hAnsi="Times New Roman" w:cs="Times New Roman"/>
          <w:sz w:val="24"/>
          <w:szCs w:val="24"/>
        </w:rPr>
        <w:t xml:space="preserve">).  </w:t>
      </w:r>
      <w:commentRangeStart w:id="362"/>
      <w:del w:id="363" w:author="Hilgard, Joseph" w:date="2017-01-24T16:34:00Z">
        <w:r w:rsidR="00D331C6" w:rsidDel="00AE5EA7">
          <w:rPr>
            <w:rFonts w:ascii="Times New Roman" w:hAnsi="Times New Roman" w:cs="Times New Roman"/>
            <w:sz w:val="24"/>
            <w:szCs w:val="24"/>
          </w:rPr>
          <w:delText xml:space="preserve">Although other recent research (Sadler, Correll, Park, &amp; Judd, 2012) has shown similar Black-gun biases when comparing the ability to discriminate guns from harmless objects held by members of multiple racial groups </w:delText>
        </w:r>
        <w:r w:rsidR="00950A03" w:rsidDel="00AE5EA7">
          <w:rPr>
            <w:rFonts w:ascii="Times New Roman" w:hAnsi="Times New Roman" w:cs="Times New Roman"/>
            <w:sz w:val="24"/>
            <w:szCs w:val="24"/>
          </w:rPr>
          <w:delText>(</w:delText>
        </w:r>
        <w:r w:rsidR="00CC3D29" w:rsidDel="00AE5EA7">
          <w:rPr>
            <w:rFonts w:ascii="Times New Roman" w:hAnsi="Times New Roman" w:cs="Times New Roman"/>
            <w:sz w:val="24"/>
            <w:szCs w:val="24"/>
          </w:rPr>
          <w:delText xml:space="preserve">Black, White, Latino, and Asian </w:delText>
        </w:r>
        <w:r w:rsidR="00D331C6" w:rsidDel="00AE5EA7">
          <w:rPr>
            <w:rFonts w:ascii="Times New Roman" w:hAnsi="Times New Roman" w:cs="Times New Roman"/>
            <w:sz w:val="24"/>
            <w:szCs w:val="24"/>
          </w:rPr>
          <w:delText xml:space="preserve">men), the current study is the first to simultaneously demonstrate both the stability of the Black-gun bias and the malleability of gun associations (and associations with other objects) </w:delText>
        </w:r>
        <w:r w:rsidR="00CB7F13" w:rsidDel="00AE5EA7">
          <w:rPr>
            <w:rFonts w:ascii="Times New Roman" w:hAnsi="Times New Roman" w:cs="Times New Roman"/>
            <w:sz w:val="24"/>
            <w:szCs w:val="24"/>
          </w:rPr>
          <w:delText>with nonBlacks (Whites, in this case) differing as a function of the context provided by the presence of other primes</w:delText>
        </w:r>
        <w:r w:rsidR="009C5EDF" w:rsidDel="00AE5EA7">
          <w:rPr>
            <w:rFonts w:ascii="Times New Roman" w:hAnsi="Times New Roman" w:cs="Times New Roman"/>
            <w:sz w:val="24"/>
            <w:szCs w:val="24"/>
          </w:rPr>
          <w:delText>.</w:delText>
        </w:r>
        <w:commentRangeEnd w:id="362"/>
        <w:r w:rsidR="0001696A" w:rsidDel="00AE5EA7">
          <w:rPr>
            <w:rStyle w:val="CommentReference"/>
          </w:rPr>
          <w:commentReference w:id="362"/>
        </w:r>
        <w:r w:rsidR="009C5EDF" w:rsidDel="00AE5EA7">
          <w:rPr>
            <w:rFonts w:ascii="Times New Roman" w:hAnsi="Times New Roman" w:cs="Times New Roman"/>
            <w:sz w:val="24"/>
            <w:szCs w:val="24"/>
          </w:rPr>
          <w:delText xml:space="preserve"> </w:delText>
        </w:r>
      </w:del>
    </w:p>
    <w:p w14:paraId="71D61534" w14:textId="4F349B2E" w:rsidR="00361FE7" w:rsidRDefault="00CB7F13" w:rsidP="00361FE7">
      <w:pPr>
        <w:spacing w:after="0" w:line="480" w:lineRule="auto"/>
        <w:ind w:firstLine="720"/>
        <w:contextualSpacing/>
        <w:rPr>
          <w:rFonts w:ascii="Times New Roman" w:hAnsi="Times New Roman" w:cs="Times New Roman"/>
          <w:sz w:val="24"/>
          <w:szCs w:val="24"/>
        </w:rPr>
      </w:pPr>
      <w:del w:id="364" w:author="Hilgard, Joseph" w:date="2017-01-24T16:37:00Z">
        <w:r w:rsidDel="00AE5EA7">
          <w:rPr>
            <w:rFonts w:ascii="Times New Roman" w:hAnsi="Times New Roman" w:cs="Times New Roman"/>
            <w:sz w:val="24"/>
            <w:szCs w:val="24"/>
          </w:rPr>
          <w:delText xml:space="preserve">Specifically, in contrast to the invariant Black-gun bias, </w:delText>
        </w:r>
        <w:r w:rsidR="00BB2BD5" w:rsidDel="00AE5EA7">
          <w:rPr>
            <w:rFonts w:ascii="Times New Roman" w:hAnsi="Times New Roman" w:cs="Times New Roman"/>
            <w:sz w:val="24"/>
            <w:szCs w:val="24"/>
          </w:rPr>
          <w:delText>the effects of both White primes and neutral object primes differed dramatically depending on the context provided by the other primes in the task</w:delText>
        </w:r>
        <w:r w:rsidR="006A238E" w:rsidDel="00AE5EA7">
          <w:rPr>
            <w:rFonts w:ascii="Times New Roman" w:hAnsi="Times New Roman" w:cs="Times New Roman"/>
            <w:sz w:val="24"/>
            <w:szCs w:val="24"/>
          </w:rPr>
          <w:delText>.</w:delText>
        </w:r>
        <w:r w:rsidR="00EF6474" w:rsidDel="00AE5EA7">
          <w:rPr>
            <w:rFonts w:ascii="Times New Roman" w:hAnsi="Times New Roman" w:cs="Times New Roman"/>
            <w:sz w:val="24"/>
            <w:szCs w:val="24"/>
          </w:rPr>
          <w:delText xml:space="preserve"> </w:delText>
        </w:r>
        <w:r w:rsidR="006A238E" w:rsidDel="00AE5EA7">
          <w:rPr>
            <w:rFonts w:ascii="Times New Roman" w:hAnsi="Times New Roman" w:cs="Times New Roman"/>
            <w:sz w:val="24"/>
            <w:szCs w:val="24"/>
          </w:rPr>
          <w:delText xml:space="preserve"> </w:delText>
        </w:r>
        <w:r w:rsidR="00BB2BD5" w:rsidDel="00AE5EA7">
          <w:rPr>
            <w:rFonts w:ascii="Times New Roman" w:hAnsi="Times New Roman" w:cs="Times New Roman"/>
            <w:sz w:val="24"/>
            <w:szCs w:val="24"/>
          </w:rPr>
          <w:delText xml:space="preserve">Neutral primes consistently </w:delText>
        </w:r>
        <w:r w:rsidR="003330D4" w:rsidDel="00AE5EA7">
          <w:rPr>
            <w:rFonts w:ascii="Times New Roman" w:hAnsi="Times New Roman" w:cs="Times New Roman"/>
            <w:sz w:val="24"/>
            <w:szCs w:val="24"/>
          </w:rPr>
          <w:delText>facilitated tool responses</w:delText>
        </w:r>
        <w:r w:rsidR="00BB2BD5" w:rsidDel="00AE5EA7">
          <w:rPr>
            <w:rFonts w:ascii="Times New Roman" w:hAnsi="Times New Roman" w:cs="Times New Roman"/>
            <w:sz w:val="24"/>
            <w:szCs w:val="24"/>
          </w:rPr>
          <w:delText xml:space="preserve">, but this effect became stronger when the contrasting prime was strongly associated with guns (i.e., when the other primes were Black faces). </w:delText>
        </w:r>
        <w:r w:rsidR="00EF6474" w:rsidDel="00AE5EA7">
          <w:rPr>
            <w:rFonts w:ascii="Times New Roman" w:hAnsi="Times New Roman" w:cs="Times New Roman"/>
            <w:sz w:val="24"/>
            <w:szCs w:val="24"/>
          </w:rPr>
          <w:delText xml:space="preserve"> </w:delText>
        </w:r>
        <w:r w:rsidR="00BB2BD5" w:rsidDel="00AE5EA7">
          <w:rPr>
            <w:rFonts w:ascii="Times New Roman" w:hAnsi="Times New Roman" w:cs="Times New Roman"/>
            <w:sz w:val="24"/>
            <w:szCs w:val="24"/>
          </w:rPr>
          <w:delText xml:space="preserve">White primes showed the most variability in response activation, dramatically shifting from tool bias (when contrasted against Black primes) to gun bias (when contrasted against neutral object primes). </w:delText>
        </w:r>
      </w:del>
      <w:r w:rsidR="000B3674">
        <w:rPr>
          <w:rFonts w:ascii="Times New Roman" w:hAnsi="Times New Roman" w:cs="Times New Roman"/>
          <w:sz w:val="24"/>
          <w:szCs w:val="24"/>
        </w:rPr>
        <w:t xml:space="preserve">Furthermore, PDP analysis indicated that the observed effects </w:t>
      </w:r>
      <w:r w:rsidR="002A3C64">
        <w:rPr>
          <w:rFonts w:ascii="Times New Roman" w:hAnsi="Times New Roman" w:cs="Times New Roman"/>
          <w:sz w:val="24"/>
          <w:szCs w:val="24"/>
        </w:rPr>
        <w:t xml:space="preserve">were </w:t>
      </w:r>
      <w:r w:rsidR="000B3674">
        <w:rPr>
          <w:rFonts w:ascii="Times New Roman" w:hAnsi="Times New Roman" w:cs="Times New Roman"/>
          <w:sz w:val="24"/>
          <w:szCs w:val="24"/>
        </w:rPr>
        <w:t xml:space="preserve">due to changes in </w:t>
      </w:r>
      <w:r w:rsidR="00073EE0">
        <w:rPr>
          <w:rFonts w:ascii="Times New Roman" w:hAnsi="Times New Roman" w:cs="Times New Roman"/>
          <w:sz w:val="24"/>
          <w:szCs w:val="24"/>
        </w:rPr>
        <w:t>the strength with which a prime automatically facilitated gun responses</w:t>
      </w:r>
      <w:r w:rsidR="000B3674">
        <w:rPr>
          <w:rFonts w:ascii="Times New Roman" w:hAnsi="Times New Roman" w:cs="Times New Roman"/>
          <w:sz w:val="24"/>
          <w:szCs w:val="24"/>
        </w:rPr>
        <w:t>, not due to changes in the ability to make controlled, accurate responses.</w:t>
      </w:r>
      <w:r w:rsidR="00EF6474">
        <w:rPr>
          <w:rFonts w:ascii="Times New Roman" w:hAnsi="Times New Roman" w:cs="Times New Roman"/>
          <w:sz w:val="24"/>
          <w:szCs w:val="24"/>
        </w:rPr>
        <w:t xml:space="preserve"> </w:t>
      </w:r>
      <w:r w:rsidR="00C51693">
        <w:rPr>
          <w:rFonts w:ascii="Times New Roman" w:hAnsi="Times New Roman" w:cs="Times New Roman"/>
          <w:sz w:val="24"/>
          <w:szCs w:val="24"/>
        </w:rPr>
        <w:t xml:space="preserve"> </w:t>
      </w:r>
      <w:del w:id="365" w:author="Hilgard, Joseph" w:date="2017-01-24T16:37:00Z">
        <w:r w:rsidR="00C51693" w:rsidDel="00AE5EA7">
          <w:rPr>
            <w:rFonts w:ascii="Times New Roman" w:hAnsi="Times New Roman" w:cs="Times New Roman"/>
            <w:sz w:val="24"/>
            <w:szCs w:val="24"/>
          </w:rPr>
          <w:delText xml:space="preserve">While PDP cannot distinguish between the shifting-associative-content and RM contrast models, it is nonetheless useful in ruling out the possibility of changes in controlled processing. </w:delText>
        </w:r>
      </w:del>
    </w:p>
    <w:p w14:paraId="6A3136D4" w14:textId="77CBB23C" w:rsidR="00A30568" w:rsidRDefault="0096700F" w:rsidP="00BE20C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w:t>
      </w:r>
      <w:del w:id="366" w:author="Hilgard, Joseph" w:date="2017-01-24T16:38:00Z">
        <w:r w:rsidDel="00AE5EA7">
          <w:rPr>
            <w:rFonts w:ascii="Times New Roman" w:hAnsi="Times New Roman" w:cs="Times New Roman"/>
            <w:sz w:val="24"/>
            <w:szCs w:val="24"/>
          </w:rPr>
          <w:delText>sum</w:delText>
        </w:r>
      </w:del>
      <w:ins w:id="367" w:author="Hilgard, Joseph" w:date="2017-01-24T16:38:00Z">
        <w:r w:rsidR="00AE5EA7">
          <w:rPr>
            <w:rFonts w:ascii="Times New Roman" w:hAnsi="Times New Roman" w:cs="Times New Roman"/>
            <w:sz w:val="24"/>
            <w:szCs w:val="24"/>
          </w:rPr>
          <w:t>short</w:t>
        </w:r>
      </w:ins>
      <w:r>
        <w:rPr>
          <w:rFonts w:ascii="Times New Roman" w:hAnsi="Times New Roman" w:cs="Times New Roman"/>
          <w:sz w:val="24"/>
          <w:szCs w:val="24"/>
        </w:rPr>
        <w:t xml:space="preserve">, </w:t>
      </w:r>
      <w:del w:id="368" w:author="Hilgard, Joseph" w:date="2017-01-24T16:38:00Z">
        <w:r w:rsidDel="00AE5EA7">
          <w:rPr>
            <w:rFonts w:ascii="Times New Roman" w:hAnsi="Times New Roman" w:cs="Times New Roman"/>
            <w:sz w:val="24"/>
            <w:szCs w:val="24"/>
          </w:rPr>
          <w:delText xml:space="preserve">the present study demonstrated that </w:delText>
        </w:r>
      </w:del>
      <w:r>
        <w:rPr>
          <w:rFonts w:ascii="Times New Roman" w:hAnsi="Times New Roman" w:cs="Times New Roman"/>
          <w:sz w:val="24"/>
          <w:szCs w:val="24"/>
        </w:rPr>
        <w:t xml:space="preserve">a single set of unchanging stimuli can </w:t>
      </w:r>
      <w:del w:id="369" w:author="Hilgard, Joseph" w:date="2017-01-24T16:38:00Z">
        <w:r w:rsidDel="00AE5EA7">
          <w:rPr>
            <w:rFonts w:ascii="Times New Roman" w:hAnsi="Times New Roman" w:cs="Times New Roman"/>
            <w:sz w:val="24"/>
            <w:szCs w:val="24"/>
          </w:rPr>
          <w:delText xml:space="preserve">elicit different patterns of response </w:delText>
        </w:r>
      </w:del>
      <w:r>
        <w:rPr>
          <w:rFonts w:ascii="Times New Roman" w:hAnsi="Times New Roman" w:cs="Times New Roman"/>
          <w:sz w:val="24"/>
          <w:szCs w:val="24"/>
        </w:rPr>
        <w:t>prim</w:t>
      </w:r>
      <w:ins w:id="370" w:author="Hilgard, Joseph" w:date="2017-01-24T16:38:00Z">
        <w:r w:rsidR="00AE5EA7">
          <w:rPr>
            <w:rFonts w:ascii="Times New Roman" w:hAnsi="Times New Roman" w:cs="Times New Roman"/>
            <w:sz w:val="24"/>
            <w:szCs w:val="24"/>
          </w:rPr>
          <w:t>e different responses depending on</w:t>
        </w:r>
      </w:ins>
      <w:del w:id="371" w:author="Hilgard, Joseph" w:date="2017-01-24T16:38:00Z">
        <w:r w:rsidDel="00AE5EA7">
          <w:rPr>
            <w:rFonts w:ascii="Times New Roman" w:hAnsi="Times New Roman" w:cs="Times New Roman"/>
            <w:sz w:val="24"/>
            <w:szCs w:val="24"/>
          </w:rPr>
          <w:delText xml:space="preserve">ing as a function of </w:delText>
        </w:r>
      </w:del>
      <w:ins w:id="372" w:author="Hilgard, Joseph" w:date="2017-01-24T16:38:00Z">
        <w:r w:rsidR="00AE5EA7">
          <w:rPr>
            <w:rFonts w:ascii="Times New Roman" w:hAnsi="Times New Roman" w:cs="Times New Roman"/>
            <w:sz w:val="24"/>
            <w:szCs w:val="24"/>
          </w:rPr>
          <w:t xml:space="preserve"> </w:t>
        </w:r>
      </w:ins>
      <w:r>
        <w:rPr>
          <w:rFonts w:ascii="Times New Roman" w:hAnsi="Times New Roman" w:cs="Times New Roman"/>
          <w:sz w:val="24"/>
          <w:szCs w:val="24"/>
        </w:rPr>
        <w:t xml:space="preserve">the other primes </w:t>
      </w:r>
      <w:del w:id="373" w:author="Hilgard, Joseph" w:date="2017-01-24T16:38:00Z">
        <w:r w:rsidDel="00AE5EA7">
          <w:rPr>
            <w:rFonts w:ascii="Times New Roman" w:hAnsi="Times New Roman" w:cs="Times New Roman"/>
            <w:sz w:val="24"/>
            <w:szCs w:val="24"/>
          </w:rPr>
          <w:delText xml:space="preserve">with which they were paired </w:delText>
        </w:r>
      </w:del>
      <w:r>
        <w:rPr>
          <w:rFonts w:ascii="Times New Roman" w:hAnsi="Times New Roman" w:cs="Times New Roman"/>
          <w:sz w:val="24"/>
          <w:szCs w:val="24"/>
        </w:rPr>
        <w:t xml:space="preserve">in the task.  </w:t>
      </w:r>
      <w:del w:id="374" w:author="Hilgard, Joseph" w:date="2017-01-24T16:39:00Z">
        <w:r w:rsidDel="00AE5EA7">
          <w:rPr>
            <w:rFonts w:ascii="Times New Roman" w:hAnsi="Times New Roman" w:cs="Times New Roman"/>
            <w:sz w:val="24"/>
            <w:szCs w:val="24"/>
          </w:rPr>
          <w:delText xml:space="preserve">Identical stimuli facilitated different responses as a function of the experimental context provided by other stimuli, and the pattern of these effects could not be easily explained by purely association-based models.  </w:delText>
        </w:r>
      </w:del>
      <w:ins w:id="375" w:author="Hilgard, Joseph" w:date="2017-01-24T16:39:00Z">
        <w:r w:rsidR="00AE5EA7">
          <w:rPr>
            <w:rFonts w:ascii="Times New Roman" w:hAnsi="Times New Roman" w:cs="Times New Roman"/>
            <w:sz w:val="24"/>
            <w:szCs w:val="24"/>
          </w:rPr>
          <w:t xml:space="preserve">These patterns are easily explained by an RM contrast </w:t>
        </w:r>
      </w:ins>
      <w:ins w:id="376" w:author="Hilgard, Joseph" w:date="2017-01-24T16:40:00Z">
        <w:r w:rsidR="00AE5EA7">
          <w:rPr>
            <w:rFonts w:ascii="Times New Roman" w:hAnsi="Times New Roman" w:cs="Times New Roman"/>
            <w:sz w:val="24"/>
            <w:szCs w:val="24"/>
          </w:rPr>
          <w:t>perspective: Black primes are associated with guns</w:t>
        </w:r>
      </w:ins>
      <w:ins w:id="377" w:author="Hilgard, Joseph" w:date="2017-01-24T16:42:00Z">
        <w:r w:rsidR="00AE5EA7">
          <w:rPr>
            <w:rFonts w:ascii="Times New Roman" w:hAnsi="Times New Roman" w:cs="Times New Roman"/>
            <w:sz w:val="24"/>
            <w:szCs w:val="24"/>
          </w:rPr>
          <w:t xml:space="preserve"> through stereotypes;</w:t>
        </w:r>
      </w:ins>
      <w:ins w:id="378" w:author="Hilgard, Joseph" w:date="2017-01-24T16:40:00Z">
        <w:r w:rsidR="00AE5EA7">
          <w:rPr>
            <w:rFonts w:ascii="Times New Roman" w:hAnsi="Times New Roman" w:cs="Times New Roman"/>
            <w:sz w:val="24"/>
            <w:szCs w:val="24"/>
          </w:rPr>
          <w:t xml:space="preserve"> neutral objects </w:t>
        </w:r>
      </w:ins>
      <w:ins w:id="379" w:author="Hilgard, Joseph" w:date="2017-01-24T16:42:00Z">
        <w:r w:rsidR="00AE5EA7">
          <w:rPr>
            <w:rFonts w:ascii="Times New Roman" w:hAnsi="Times New Roman" w:cs="Times New Roman"/>
            <w:sz w:val="24"/>
            <w:szCs w:val="24"/>
          </w:rPr>
          <w:t>resemble, and therefore prepare,</w:t>
        </w:r>
      </w:ins>
      <w:ins w:id="380" w:author="Hilgard, Joseph" w:date="2017-01-24T16:43:00Z">
        <w:r w:rsidR="00D91C6C">
          <w:rPr>
            <w:rFonts w:ascii="Times New Roman" w:hAnsi="Times New Roman" w:cs="Times New Roman"/>
            <w:sz w:val="24"/>
            <w:szCs w:val="24"/>
          </w:rPr>
          <w:t xml:space="preserve"> tool responses</w:t>
        </w:r>
      </w:ins>
      <w:ins w:id="381" w:author="Hilgard, Joseph" w:date="2017-01-24T16:42:00Z">
        <w:r w:rsidR="00AE5EA7">
          <w:rPr>
            <w:rFonts w:ascii="Times New Roman" w:hAnsi="Times New Roman" w:cs="Times New Roman"/>
            <w:sz w:val="24"/>
            <w:szCs w:val="24"/>
          </w:rPr>
          <w:t xml:space="preserve">; </w:t>
        </w:r>
      </w:ins>
      <w:ins w:id="382" w:author="Hilgard, Joseph" w:date="2017-01-24T16:43:00Z">
        <w:r w:rsidR="00D91C6C">
          <w:rPr>
            <w:rFonts w:ascii="Times New Roman" w:hAnsi="Times New Roman" w:cs="Times New Roman"/>
            <w:sz w:val="24"/>
            <w:szCs w:val="24"/>
          </w:rPr>
          <w:t xml:space="preserve">White </w:t>
        </w:r>
      </w:ins>
      <w:ins w:id="383" w:author="Hilgard, Joseph" w:date="2017-01-24T16:44:00Z">
        <w:r w:rsidR="00D91C6C">
          <w:rPr>
            <w:rFonts w:ascii="Times New Roman" w:hAnsi="Times New Roman" w:cs="Times New Roman"/>
            <w:sz w:val="24"/>
            <w:szCs w:val="24"/>
          </w:rPr>
          <w:t xml:space="preserve">primes are associated with neither, and will prepare whatever the available alternative response. </w:t>
        </w:r>
      </w:ins>
      <w:r w:rsidR="00CB7F13">
        <w:rPr>
          <w:rFonts w:ascii="Times New Roman" w:hAnsi="Times New Roman" w:cs="Times New Roman"/>
          <w:sz w:val="24"/>
          <w:szCs w:val="24"/>
        </w:rPr>
        <w:t xml:space="preserve">Still, </w:t>
      </w:r>
      <w:r w:rsidR="00E54496">
        <w:rPr>
          <w:rFonts w:ascii="Times New Roman" w:hAnsi="Times New Roman" w:cs="Times New Roman"/>
          <w:sz w:val="24"/>
          <w:szCs w:val="24"/>
        </w:rPr>
        <w:t>the current results</w:t>
      </w:r>
      <w:r w:rsidR="00CB7F13">
        <w:rPr>
          <w:rFonts w:ascii="Times New Roman" w:hAnsi="Times New Roman" w:cs="Times New Roman"/>
          <w:sz w:val="24"/>
          <w:szCs w:val="24"/>
        </w:rPr>
        <w:t xml:space="preserve"> are ambiguous with respect </w:t>
      </w:r>
      <w:r w:rsidR="00CB7F13">
        <w:rPr>
          <w:rFonts w:ascii="Times New Roman" w:hAnsi="Times New Roman" w:cs="Times New Roman"/>
          <w:sz w:val="24"/>
          <w:szCs w:val="24"/>
        </w:rPr>
        <w:lastRenderedPageBreak/>
        <w:t xml:space="preserve">to </w:t>
      </w:r>
      <w:r w:rsidR="004F5712">
        <w:rPr>
          <w:rFonts w:ascii="Times New Roman" w:hAnsi="Times New Roman" w:cs="Times New Roman"/>
          <w:sz w:val="24"/>
          <w:szCs w:val="24"/>
        </w:rPr>
        <w:t xml:space="preserve">which prime holds </w:t>
      </w:r>
      <w:r w:rsidR="005F6637">
        <w:rPr>
          <w:rFonts w:ascii="Times New Roman" w:hAnsi="Times New Roman" w:cs="Times New Roman"/>
          <w:sz w:val="24"/>
          <w:szCs w:val="24"/>
        </w:rPr>
        <w:t xml:space="preserve">a given </w:t>
      </w:r>
      <w:r w:rsidR="002A3C64">
        <w:rPr>
          <w:rFonts w:ascii="Times New Roman" w:hAnsi="Times New Roman" w:cs="Times New Roman"/>
          <w:sz w:val="24"/>
          <w:szCs w:val="24"/>
        </w:rPr>
        <w:t xml:space="preserve">preexisting </w:t>
      </w:r>
      <w:r w:rsidR="004F5712">
        <w:rPr>
          <w:rFonts w:ascii="Times New Roman" w:hAnsi="Times New Roman" w:cs="Times New Roman"/>
          <w:sz w:val="24"/>
          <w:szCs w:val="24"/>
        </w:rPr>
        <w:t>association and which prime is affected by contrast processes</w:t>
      </w:r>
      <w:ins w:id="384" w:author="Hilgard, Joseph" w:date="2017-01-24T16:44:00Z">
        <w:r w:rsidR="00D91C6C">
          <w:rPr>
            <w:rFonts w:ascii="Times New Roman" w:hAnsi="Times New Roman" w:cs="Times New Roman"/>
            <w:sz w:val="24"/>
            <w:szCs w:val="24"/>
          </w:rPr>
          <w:t xml:space="preserve">; perhaps instead </w:t>
        </w:r>
      </w:ins>
      <w:del w:id="385" w:author="Hilgard, Joseph" w:date="2017-01-24T16:44:00Z">
        <w:r w:rsidR="00E54496" w:rsidDel="00D91C6C">
          <w:rPr>
            <w:rFonts w:ascii="Times New Roman" w:hAnsi="Times New Roman" w:cs="Times New Roman"/>
            <w:sz w:val="24"/>
            <w:szCs w:val="24"/>
          </w:rPr>
          <w:delText>.</w:delText>
        </w:r>
        <w:r w:rsidR="00115051" w:rsidDel="00D91C6C">
          <w:rPr>
            <w:rFonts w:ascii="Times New Roman" w:hAnsi="Times New Roman" w:cs="Times New Roman"/>
            <w:sz w:val="24"/>
            <w:szCs w:val="24"/>
          </w:rPr>
          <w:delText xml:space="preserve"> </w:delText>
        </w:r>
        <w:r w:rsidR="004F5712" w:rsidDel="00D91C6C">
          <w:rPr>
            <w:rFonts w:ascii="Times New Roman" w:hAnsi="Times New Roman" w:cs="Times New Roman"/>
            <w:sz w:val="24"/>
            <w:szCs w:val="24"/>
          </w:rPr>
          <w:delText xml:space="preserve"> </w:delText>
        </w:r>
        <w:r w:rsidR="00E54496" w:rsidDel="00D91C6C">
          <w:rPr>
            <w:rFonts w:ascii="Times New Roman" w:hAnsi="Times New Roman" w:cs="Times New Roman"/>
            <w:sz w:val="24"/>
            <w:szCs w:val="24"/>
          </w:rPr>
          <w:delText xml:space="preserve">Thus, </w:delText>
        </w:r>
        <w:r w:rsidR="00412B18" w:rsidDel="00D91C6C">
          <w:rPr>
            <w:rFonts w:ascii="Times New Roman" w:hAnsi="Times New Roman" w:cs="Times New Roman"/>
            <w:sz w:val="24"/>
            <w:szCs w:val="24"/>
          </w:rPr>
          <w:delText xml:space="preserve">it cannot be determined whether the </w:delText>
        </w:r>
        <w:r w:rsidR="006D3993" w:rsidDel="00D91C6C">
          <w:rPr>
            <w:rFonts w:ascii="Times New Roman" w:hAnsi="Times New Roman" w:cs="Times New Roman"/>
            <w:sz w:val="24"/>
            <w:szCs w:val="24"/>
          </w:rPr>
          <w:delText xml:space="preserve">present </w:delText>
        </w:r>
        <w:r w:rsidR="00412B18" w:rsidDel="00D91C6C">
          <w:rPr>
            <w:rFonts w:ascii="Times New Roman" w:hAnsi="Times New Roman" w:cs="Times New Roman"/>
            <w:sz w:val="24"/>
            <w:szCs w:val="24"/>
          </w:rPr>
          <w:delText xml:space="preserve">results were caused by a moderate </w:delText>
        </w:r>
      </w:del>
      <w:r w:rsidR="00412B18">
        <w:rPr>
          <w:rFonts w:ascii="Times New Roman" w:hAnsi="Times New Roman" w:cs="Times New Roman"/>
          <w:sz w:val="24"/>
          <w:szCs w:val="24"/>
        </w:rPr>
        <w:t>White</w:t>
      </w:r>
      <w:ins w:id="386" w:author="Hilgard, Joseph" w:date="2017-01-24T16:44:00Z">
        <w:r w:rsidR="00D91C6C">
          <w:rPr>
            <w:rFonts w:ascii="Times New Roman" w:hAnsi="Times New Roman" w:cs="Times New Roman"/>
            <w:sz w:val="24"/>
            <w:szCs w:val="24"/>
          </w:rPr>
          <w:t>s are modestly associated with guns, but not so much as are Blacks</w:t>
        </w:r>
      </w:ins>
      <w:del w:id="387" w:author="Hilgard, Joseph" w:date="2017-01-24T16:45:00Z">
        <w:r w:rsidR="00412B18" w:rsidDel="00D91C6C">
          <w:rPr>
            <w:rFonts w:ascii="Times New Roman" w:hAnsi="Times New Roman" w:cs="Times New Roman"/>
            <w:sz w:val="24"/>
            <w:szCs w:val="24"/>
          </w:rPr>
          <w:delText xml:space="preserve">-gun association or </w:delText>
        </w:r>
        <w:r w:rsidR="004200F4" w:rsidDel="00D91C6C">
          <w:rPr>
            <w:rFonts w:ascii="Times New Roman" w:hAnsi="Times New Roman" w:cs="Times New Roman"/>
            <w:sz w:val="24"/>
            <w:szCs w:val="24"/>
          </w:rPr>
          <w:delText xml:space="preserve">by </w:delText>
        </w:r>
        <w:r w:rsidR="00412B18" w:rsidDel="00D91C6C">
          <w:rPr>
            <w:rFonts w:ascii="Times New Roman" w:hAnsi="Times New Roman" w:cs="Times New Roman"/>
            <w:sz w:val="24"/>
            <w:szCs w:val="24"/>
          </w:rPr>
          <w:delText>a neutral object-tool association</w:delText>
        </w:r>
      </w:del>
      <w:r w:rsidR="00412B18">
        <w:rPr>
          <w:rFonts w:ascii="Times New Roman" w:hAnsi="Times New Roman" w:cs="Times New Roman"/>
          <w:sz w:val="24"/>
          <w:szCs w:val="24"/>
        </w:rPr>
        <w:t>.</w:t>
      </w:r>
      <w:r w:rsidR="00115051">
        <w:rPr>
          <w:rFonts w:ascii="Times New Roman" w:hAnsi="Times New Roman" w:cs="Times New Roman"/>
          <w:sz w:val="24"/>
          <w:szCs w:val="24"/>
        </w:rPr>
        <w:t xml:space="preserve"> </w:t>
      </w:r>
      <w:r w:rsidR="00412B18">
        <w:rPr>
          <w:rFonts w:ascii="Times New Roman" w:hAnsi="Times New Roman" w:cs="Times New Roman"/>
          <w:sz w:val="24"/>
          <w:szCs w:val="24"/>
        </w:rPr>
        <w:t xml:space="preserve"> </w:t>
      </w:r>
      <w:r>
        <w:rPr>
          <w:rFonts w:ascii="Times New Roman" w:hAnsi="Times New Roman" w:cs="Times New Roman"/>
          <w:sz w:val="24"/>
          <w:szCs w:val="24"/>
        </w:rPr>
        <w:t>The second experiment was designed to address these ambiguities</w:t>
      </w:r>
      <w:ins w:id="388" w:author="Hilgard, Joseph" w:date="2017-01-24T16:45:00Z">
        <w:r w:rsidR="00E86126">
          <w:rPr>
            <w:rFonts w:ascii="Times New Roman" w:hAnsi="Times New Roman" w:cs="Times New Roman"/>
            <w:sz w:val="24"/>
            <w:szCs w:val="24"/>
          </w:rPr>
          <w:t xml:space="preserve"> through conceptual replication of the RM contrast phenomenon</w:t>
        </w:r>
      </w:ins>
      <w:r>
        <w:rPr>
          <w:rFonts w:ascii="Times New Roman" w:hAnsi="Times New Roman" w:cs="Times New Roman"/>
          <w:sz w:val="24"/>
          <w:szCs w:val="24"/>
        </w:rPr>
        <w:t xml:space="preserve">. </w:t>
      </w:r>
    </w:p>
    <w:p w14:paraId="7D115E45" w14:textId="77777777" w:rsidR="00CE4EDD" w:rsidRPr="00706911" w:rsidRDefault="00E54496" w:rsidP="00706911">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CE4EDD">
        <w:rPr>
          <w:rFonts w:ascii="Times New Roman" w:hAnsi="Times New Roman" w:cs="Times New Roman"/>
          <w:b/>
          <w:sz w:val="24"/>
          <w:szCs w:val="24"/>
        </w:rPr>
        <w:t>2</w:t>
      </w:r>
    </w:p>
    <w:p w14:paraId="1E5A758E" w14:textId="2B740665" w:rsidR="00C11873" w:rsidRDefault="00C11873" w:rsidP="00EE55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second </w:t>
      </w:r>
      <w:r w:rsidR="00E54496">
        <w:rPr>
          <w:rFonts w:ascii="Times New Roman" w:hAnsi="Times New Roman" w:cs="Times New Roman"/>
          <w:sz w:val="24"/>
          <w:szCs w:val="24"/>
        </w:rPr>
        <w:t xml:space="preserve">experiment </w:t>
      </w:r>
      <w:r>
        <w:rPr>
          <w:rFonts w:ascii="Times New Roman" w:hAnsi="Times New Roman" w:cs="Times New Roman"/>
          <w:sz w:val="24"/>
          <w:szCs w:val="24"/>
        </w:rPr>
        <w:t xml:space="preserve">sought to examine how patterns of observed bias could vary for a single prime category </w:t>
      </w:r>
      <w:r w:rsidR="002805FA">
        <w:rPr>
          <w:rFonts w:ascii="Times New Roman" w:hAnsi="Times New Roman" w:cs="Times New Roman"/>
          <w:sz w:val="24"/>
          <w:szCs w:val="24"/>
        </w:rPr>
        <w:t>across</w:t>
      </w:r>
      <w:r>
        <w:rPr>
          <w:rFonts w:ascii="Times New Roman" w:hAnsi="Times New Roman" w:cs="Times New Roman"/>
          <w:sz w:val="24"/>
          <w:szCs w:val="24"/>
        </w:rPr>
        <w:t xml:space="preserve"> several contexts.</w:t>
      </w:r>
      <w:r w:rsidR="00115051">
        <w:rPr>
          <w:rFonts w:ascii="Times New Roman" w:hAnsi="Times New Roman" w:cs="Times New Roman"/>
          <w:sz w:val="24"/>
          <w:szCs w:val="24"/>
        </w:rPr>
        <w:t xml:space="preserve"> </w:t>
      </w:r>
      <w:r>
        <w:rPr>
          <w:rFonts w:ascii="Times New Roman" w:hAnsi="Times New Roman" w:cs="Times New Roman"/>
          <w:sz w:val="24"/>
          <w:szCs w:val="24"/>
        </w:rPr>
        <w:t xml:space="preserve"> </w:t>
      </w:r>
      <w:r w:rsidR="00322E8E">
        <w:rPr>
          <w:rFonts w:ascii="Times New Roman" w:hAnsi="Times New Roman" w:cs="Times New Roman"/>
          <w:sz w:val="24"/>
          <w:szCs w:val="24"/>
        </w:rPr>
        <w:t xml:space="preserve">To reduce </w:t>
      </w:r>
      <w:r w:rsidR="004200F4">
        <w:rPr>
          <w:rFonts w:ascii="Times New Roman" w:hAnsi="Times New Roman" w:cs="Times New Roman"/>
          <w:sz w:val="24"/>
          <w:szCs w:val="24"/>
        </w:rPr>
        <w:t xml:space="preserve">the </w:t>
      </w:r>
      <w:r w:rsidR="00322E8E">
        <w:rPr>
          <w:rFonts w:ascii="Times New Roman" w:hAnsi="Times New Roman" w:cs="Times New Roman"/>
          <w:sz w:val="24"/>
          <w:szCs w:val="24"/>
        </w:rPr>
        <w:t>ambiguity</w:t>
      </w:r>
      <w:r w:rsidR="004200F4">
        <w:rPr>
          <w:rFonts w:ascii="Times New Roman" w:hAnsi="Times New Roman" w:cs="Times New Roman"/>
          <w:sz w:val="24"/>
          <w:szCs w:val="24"/>
        </w:rPr>
        <w:t xml:space="preserve"> as to which prime has a preexisting association and which prime is contrasted away</w:t>
      </w:r>
      <w:r w:rsidR="00322E8E">
        <w:rPr>
          <w:rFonts w:ascii="Times New Roman" w:hAnsi="Times New Roman" w:cs="Times New Roman"/>
          <w:sz w:val="24"/>
          <w:szCs w:val="24"/>
        </w:rPr>
        <w:t>, we use triangulation, comparing a single category of prime stimuli against several other categories.</w:t>
      </w:r>
      <w:r w:rsidR="00115051">
        <w:rPr>
          <w:rFonts w:ascii="Times New Roman" w:hAnsi="Times New Roman" w:cs="Times New Roman"/>
          <w:sz w:val="24"/>
          <w:szCs w:val="24"/>
        </w:rPr>
        <w:t xml:space="preserve"> </w:t>
      </w:r>
      <w:r w:rsidR="00322E8E">
        <w:rPr>
          <w:rFonts w:ascii="Times New Roman" w:hAnsi="Times New Roman" w:cs="Times New Roman"/>
          <w:sz w:val="24"/>
          <w:szCs w:val="24"/>
        </w:rPr>
        <w:t xml:space="preserve"> This way, changes in the apparent association of the single category are caused by contrast effects in general, rather than the particular associati</w:t>
      </w:r>
      <w:r w:rsidR="00886A20">
        <w:rPr>
          <w:rFonts w:ascii="Times New Roman" w:hAnsi="Times New Roman" w:cs="Times New Roman"/>
          <w:sz w:val="24"/>
          <w:szCs w:val="24"/>
        </w:rPr>
        <w:t>ve content</w:t>
      </w:r>
      <w:r w:rsidR="00322E8E">
        <w:rPr>
          <w:rFonts w:ascii="Times New Roman" w:hAnsi="Times New Roman" w:cs="Times New Roman"/>
          <w:sz w:val="24"/>
          <w:szCs w:val="24"/>
        </w:rPr>
        <w:t xml:space="preserve"> of a single category of contextual primes.</w:t>
      </w:r>
      <w:r w:rsidR="005A483B">
        <w:rPr>
          <w:rFonts w:ascii="Times New Roman" w:hAnsi="Times New Roman" w:cs="Times New Roman"/>
          <w:sz w:val="24"/>
          <w:szCs w:val="24"/>
        </w:rPr>
        <w:t xml:space="preserve"> </w:t>
      </w:r>
      <w:r w:rsidR="00115051">
        <w:rPr>
          <w:rFonts w:ascii="Times New Roman" w:hAnsi="Times New Roman" w:cs="Times New Roman"/>
          <w:sz w:val="24"/>
          <w:szCs w:val="24"/>
        </w:rPr>
        <w:t xml:space="preserve"> </w:t>
      </w:r>
      <w:ins w:id="389" w:author="Hilgard, Joseph" w:date="2017-01-24T16:46:00Z">
        <w:r w:rsidR="00E86126">
          <w:rPr>
            <w:rFonts w:ascii="Times New Roman" w:hAnsi="Times New Roman" w:cs="Times New Roman"/>
            <w:sz w:val="24"/>
            <w:szCs w:val="24"/>
          </w:rPr>
          <w:t xml:space="preserve">Additionally, </w:t>
        </w:r>
      </w:ins>
      <w:del w:id="390" w:author="Hilgard, Joseph" w:date="2017-01-24T16:46:00Z">
        <w:r w:rsidR="006F22DD" w:rsidDel="00E86126">
          <w:rPr>
            <w:rFonts w:ascii="Times New Roman" w:hAnsi="Times New Roman" w:cs="Times New Roman"/>
            <w:sz w:val="24"/>
            <w:szCs w:val="24"/>
          </w:rPr>
          <w:delText>T</w:delText>
        </w:r>
      </w:del>
      <w:ins w:id="391" w:author="Hilgard, Joseph" w:date="2017-01-24T16:46:00Z">
        <w:r w:rsidR="00E86126">
          <w:rPr>
            <w:rFonts w:ascii="Times New Roman" w:hAnsi="Times New Roman" w:cs="Times New Roman"/>
            <w:sz w:val="24"/>
            <w:szCs w:val="24"/>
          </w:rPr>
          <w:t>t</w:t>
        </w:r>
      </w:ins>
      <w:r w:rsidR="006F22DD">
        <w:rPr>
          <w:rFonts w:ascii="Times New Roman" w:hAnsi="Times New Roman" w:cs="Times New Roman"/>
          <w:sz w:val="24"/>
          <w:szCs w:val="24"/>
        </w:rPr>
        <w:t xml:space="preserve">his </w:t>
      </w:r>
      <w:r w:rsidR="00E54496">
        <w:rPr>
          <w:rFonts w:ascii="Times New Roman" w:hAnsi="Times New Roman" w:cs="Times New Roman"/>
          <w:sz w:val="24"/>
          <w:szCs w:val="24"/>
        </w:rPr>
        <w:t xml:space="preserve">experiment </w:t>
      </w:r>
      <w:del w:id="392" w:author="Hilgard, Joseph" w:date="2017-01-24T16:46:00Z">
        <w:r w:rsidR="006F22DD" w:rsidDel="00E86126">
          <w:rPr>
            <w:rFonts w:ascii="Times New Roman" w:hAnsi="Times New Roman" w:cs="Times New Roman"/>
            <w:sz w:val="24"/>
            <w:szCs w:val="24"/>
          </w:rPr>
          <w:delText xml:space="preserve">also </w:delText>
        </w:r>
      </w:del>
      <w:r w:rsidR="006F22DD">
        <w:rPr>
          <w:rFonts w:ascii="Times New Roman" w:hAnsi="Times New Roman" w:cs="Times New Roman"/>
          <w:sz w:val="24"/>
          <w:szCs w:val="24"/>
        </w:rPr>
        <w:t xml:space="preserve">sought to characterize how implicit contrast effects could complicate the </w:t>
      </w:r>
      <w:del w:id="393" w:author="Hilgard, Joseph" w:date="2017-01-24T16:46:00Z">
        <w:r w:rsidR="006F22DD" w:rsidDel="00E86126">
          <w:rPr>
            <w:rFonts w:ascii="Times New Roman" w:hAnsi="Times New Roman" w:cs="Times New Roman"/>
            <w:sz w:val="24"/>
            <w:szCs w:val="24"/>
          </w:rPr>
          <w:delText xml:space="preserve">extension </w:delText>
        </w:r>
      </w:del>
      <w:ins w:id="394" w:author="Hilgard, Joseph" w:date="2017-01-24T16:46:00Z">
        <w:r w:rsidR="00E86126">
          <w:rPr>
            <w:rFonts w:ascii="Times New Roman" w:hAnsi="Times New Roman" w:cs="Times New Roman"/>
            <w:sz w:val="24"/>
            <w:szCs w:val="24"/>
          </w:rPr>
          <w:t xml:space="preserve">extension </w:t>
        </w:r>
      </w:ins>
      <w:r w:rsidR="006F22DD">
        <w:rPr>
          <w:rFonts w:ascii="Times New Roman" w:hAnsi="Times New Roman" w:cs="Times New Roman"/>
          <w:sz w:val="24"/>
          <w:szCs w:val="24"/>
        </w:rPr>
        <w:t xml:space="preserve">of </w:t>
      </w:r>
      <w:del w:id="395" w:author="Hilgard, Joseph" w:date="2017-01-24T16:46:00Z">
        <w:r w:rsidR="006F22DD" w:rsidDel="00E86126">
          <w:rPr>
            <w:rFonts w:ascii="Times New Roman" w:hAnsi="Times New Roman" w:cs="Times New Roman"/>
            <w:sz w:val="24"/>
            <w:szCs w:val="24"/>
          </w:rPr>
          <w:delText xml:space="preserve">implicit bias tasks such as </w:delText>
        </w:r>
      </w:del>
      <w:r w:rsidR="006F22DD">
        <w:rPr>
          <w:rFonts w:ascii="Times New Roman" w:hAnsi="Times New Roman" w:cs="Times New Roman"/>
          <w:sz w:val="24"/>
          <w:szCs w:val="24"/>
        </w:rPr>
        <w:t xml:space="preserve">the WIT to </w:t>
      </w:r>
      <w:del w:id="396" w:author="Hilgard, Joseph" w:date="2017-01-24T16:46:00Z">
        <w:r w:rsidR="006F22DD" w:rsidDel="00E86126">
          <w:rPr>
            <w:rFonts w:ascii="Times New Roman" w:hAnsi="Times New Roman" w:cs="Times New Roman"/>
            <w:sz w:val="24"/>
            <w:szCs w:val="24"/>
          </w:rPr>
          <w:delText>novel contexts and racial groups</w:delText>
        </w:r>
      </w:del>
      <w:ins w:id="397" w:author="Hilgard, Joseph" w:date="2017-01-24T16:47:00Z">
        <w:r w:rsidR="00E86126">
          <w:rPr>
            <w:rFonts w:ascii="Times New Roman" w:hAnsi="Times New Roman" w:cs="Times New Roman"/>
            <w:sz w:val="24"/>
            <w:szCs w:val="24"/>
          </w:rPr>
          <w:t>racial groups beyond Black and White</w:t>
        </w:r>
      </w:ins>
      <w:r w:rsidR="006F22DD">
        <w:rPr>
          <w:rFonts w:ascii="Times New Roman" w:hAnsi="Times New Roman" w:cs="Times New Roman"/>
          <w:sz w:val="24"/>
          <w:szCs w:val="24"/>
        </w:rPr>
        <w:t>.</w:t>
      </w:r>
    </w:p>
    <w:p w14:paraId="7ABF64E6" w14:textId="77777777" w:rsidR="00E86126" w:rsidRDefault="00C01A74" w:rsidP="000B3674">
      <w:pPr>
        <w:spacing w:after="0" w:line="480" w:lineRule="auto"/>
        <w:ind w:firstLine="720"/>
        <w:contextualSpacing/>
        <w:rPr>
          <w:ins w:id="398" w:author="Hilgard, Joseph" w:date="2017-01-24T16:47:00Z"/>
          <w:rFonts w:ascii="Times New Roman" w:hAnsi="Times New Roman" w:cs="Times New Roman"/>
          <w:sz w:val="24"/>
          <w:szCs w:val="24"/>
        </w:rPr>
      </w:pPr>
      <w:r>
        <w:rPr>
          <w:rFonts w:ascii="Times New Roman" w:hAnsi="Times New Roman" w:cs="Times New Roman"/>
          <w:sz w:val="24"/>
          <w:szCs w:val="24"/>
        </w:rPr>
        <w:t xml:space="preserve">In </w:t>
      </w:r>
      <w:r w:rsidR="00FA1DC4">
        <w:rPr>
          <w:rFonts w:ascii="Times New Roman" w:hAnsi="Times New Roman" w:cs="Times New Roman"/>
          <w:sz w:val="24"/>
          <w:szCs w:val="24"/>
        </w:rPr>
        <w:t xml:space="preserve">Experiment </w:t>
      </w:r>
      <w:r>
        <w:rPr>
          <w:rFonts w:ascii="Times New Roman" w:hAnsi="Times New Roman" w:cs="Times New Roman"/>
          <w:sz w:val="24"/>
          <w:szCs w:val="24"/>
        </w:rPr>
        <w:t xml:space="preserve">2, </w:t>
      </w:r>
      <w:r w:rsidR="00884FF1">
        <w:rPr>
          <w:rFonts w:ascii="Times New Roman" w:hAnsi="Times New Roman" w:cs="Times New Roman"/>
          <w:sz w:val="24"/>
          <w:szCs w:val="24"/>
        </w:rPr>
        <w:t xml:space="preserve">Hispanic face primes were chosen as the ambiguous category </w:t>
      </w:r>
      <w:r w:rsidR="001A6AC8">
        <w:rPr>
          <w:rFonts w:ascii="Times New Roman" w:hAnsi="Times New Roman" w:cs="Times New Roman"/>
          <w:sz w:val="24"/>
          <w:szCs w:val="24"/>
        </w:rPr>
        <w:t xml:space="preserve">based on </w:t>
      </w:r>
      <w:r w:rsidR="00884FF1">
        <w:rPr>
          <w:rFonts w:ascii="Times New Roman" w:hAnsi="Times New Roman" w:cs="Times New Roman"/>
          <w:sz w:val="24"/>
          <w:szCs w:val="24"/>
        </w:rPr>
        <w:t xml:space="preserve">the rationale that they represent a minority </w:t>
      </w:r>
      <w:r w:rsidR="001A6AC8">
        <w:rPr>
          <w:rFonts w:ascii="Times New Roman" w:hAnsi="Times New Roman" w:cs="Times New Roman"/>
          <w:sz w:val="24"/>
          <w:szCs w:val="24"/>
        </w:rPr>
        <w:t xml:space="preserve">group that </w:t>
      </w:r>
      <w:r w:rsidR="00884FF1" w:rsidRPr="00856612">
        <w:rPr>
          <w:rFonts w:ascii="Times New Roman" w:hAnsi="Times New Roman" w:cs="Times New Roman"/>
          <w:sz w:val="24"/>
          <w:szCs w:val="24"/>
        </w:rPr>
        <w:t>features some stereotypical association with armed violence</w:t>
      </w:r>
      <w:r w:rsidR="001A6AC8">
        <w:rPr>
          <w:rFonts w:ascii="Times New Roman" w:hAnsi="Times New Roman" w:cs="Times New Roman"/>
          <w:sz w:val="24"/>
          <w:szCs w:val="24"/>
        </w:rPr>
        <w:t xml:space="preserve"> (e.g., </w:t>
      </w:r>
      <w:r w:rsidR="0096700F">
        <w:rPr>
          <w:rFonts w:ascii="Times New Roman" w:hAnsi="Times New Roman" w:cs="Times New Roman"/>
          <w:sz w:val="24"/>
          <w:szCs w:val="24"/>
        </w:rPr>
        <w:t xml:space="preserve">Latino </w:t>
      </w:r>
      <w:r w:rsidR="001A6AC8">
        <w:rPr>
          <w:rFonts w:ascii="Times New Roman" w:hAnsi="Times New Roman" w:cs="Times New Roman"/>
          <w:sz w:val="24"/>
          <w:szCs w:val="24"/>
        </w:rPr>
        <w:t>gangs)</w:t>
      </w:r>
      <w:r w:rsidR="00884FF1" w:rsidRPr="00856612">
        <w:rPr>
          <w:rFonts w:ascii="Times New Roman" w:hAnsi="Times New Roman" w:cs="Times New Roman"/>
          <w:sz w:val="24"/>
          <w:szCs w:val="24"/>
        </w:rPr>
        <w:t xml:space="preserve">, but perhaps not so strong a stereotype as </w:t>
      </w:r>
      <w:r w:rsidR="001A6AC8">
        <w:rPr>
          <w:rFonts w:ascii="Times New Roman" w:hAnsi="Times New Roman" w:cs="Times New Roman"/>
          <w:sz w:val="24"/>
          <w:szCs w:val="24"/>
        </w:rPr>
        <w:t xml:space="preserve">that linking </w:t>
      </w:r>
      <w:r w:rsidR="00884FF1" w:rsidRPr="00856612">
        <w:rPr>
          <w:rFonts w:ascii="Times New Roman" w:hAnsi="Times New Roman" w:cs="Times New Roman"/>
          <w:sz w:val="24"/>
          <w:szCs w:val="24"/>
        </w:rPr>
        <w:t>Blacks</w:t>
      </w:r>
      <w:r w:rsidR="001A6AC8">
        <w:rPr>
          <w:rFonts w:ascii="Times New Roman" w:hAnsi="Times New Roman" w:cs="Times New Roman"/>
          <w:sz w:val="24"/>
          <w:szCs w:val="24"/>
        </w:rPr>
        <w:t xml:space="preserve"> with guns and violence</w:t>
      </w:r>
      <w:r w:rsidR="00884FF1" w:rsidRPr="00856612">
        <w:rPr>
          <w:rFonts w:ascii="Times New Roman" w:hAnsi="Times New Roman" w:cs="Times New Roman"/>
          <w:sz w:val="24"/>
          <w:szCs w:val="24"/>
        </w:rPr>
        <w:t>.</w:t>
      </w:r>
      <w:r w:rsidR="00115051">
        <w:rPr>
          <w:rFonts w:ascii="Times New Roman" w:hAnsi="Times New Roman" w:cs="Times New Roman"/>
          <w:sz w:val="24"/>
          <w:szCs w:val="24"/>
        </w:rPr>
        <w:t xml:space="preserve"> </w:t>
      </w:r>
      <w:r w:rsidR="00884FF1">
        <w:rPr>
          <w:rFonts w:ascii="Times New Roman" w:hAnsi="Times New Roman" w:cs="Times New Roman"/>
          <w:sz w:val="24"/>
          <w:szCs w:val="24"/>
        </w:rPr>
        <w:t xml:space="preserve"> </w:t>
      </w:r>
    </w:p>
    <w:p w14:paraId="0F5C7F10" w14:textId="07A94FCB" w:rsidR="007457E8" w:rsidRPr="00510C7B" w:rsidRDefault="00E86126" w:rsidP="000B3674">
      <w:pPr>
        <w:spacing w:after="0" w:line="480" w:lineRule="auto"/>
        <w:ind w:firstLine="720"/>
        <w:contextualSpacing/>
        <w:rPr>
          <w:rFonts w:ascii="Times New Roman" w:hAnsi="Times New Roman" w:cs="Times New Roman"/>
          <w:sz w:val="24"/>
          <w:szCs w:val="24"/>
        </w:rPr>
      </w:pPr>
      <w:ins w:id="399" w:author="Hilgard, Joseph" w:date="2017-01-24T16:47:00Z">
        <w:r>
          <w:rPr>
            <w:rFonts w:ascii="Times New Roman" w:hAnsi="Times New Roman" w:cs="Times New Roman"/>
            <w:sz w:val="24"/>
            <w:szCs w:val="24"/>
          </w:rPr>
          <w:t xml:space="preserve">Additionally, we replaced the set of neutral primes. </w:t>
        </w:r>
      </w:ins>
      <w:r w:rsidR="000B3674">
        <w:rPr>
          <w:rFonts w:ascii="Times New Roman" w:hAnsi="Times New Roman" w:cs="Times New Roman"/>
          <w:sz w:val="24"/>
          <w:szCs w:val="24"/>
        </w:rPr>
        <w:t xml:space="preserve">In the </w:t>
      </w:r>
      <w:r w:rsidR="000C7F5C">
        <w:rPr>
          <w:rFonts w:ascii="Times New Roman" w:hAnsi="Times New Roman" w:cs="Times New Roman"/>
          <w:sz w:val="24"/>
          <w:szCs w:val="24"/>
        </w:rPr>
        <w:t xml:space="preserve">first </w:t>
      </w:r>
      <w:r w:rsidR="00FA1DC4">
        <w:rPr>
          <w:rFonts w:ascii="Times New Roman" w:hAnsi="Times New Roman" w:cs="Times New Roman"/>
          <w:sz w:val="24"/>
          <w:szCs w:val="24"/>
        </w:rPr>
        <w:t xml:space="preserve">experiment, </w:t>
      </w:r>
      <w:r w:rsidR="000B3674">
        <w:rPr>
          <w:rFonts w:ascii="Times New Roman" w:hAnsi="Times New Roman" w:cs="Times New Roman"/>
          <w:sz w:val="24"/>
          <w:szCs w:val="24"/>
        </w:rPr>
        <w:t xml:space="preserve">the neutral household object primes </w:t>
      </w:r>
      <w:r w:rsidR="0029241A">
        <w:rPr>
          <w:rFonts w:ascii="Times New Roman" w:hAnsi="Times New Roman" w:cs="Times New Roman"/>
          <w:sz w:val="24"/>
          <w:szCs w:val="24"/>
        </w:rPr>
        <w:t xml:space="preserve">facilitated </w:t>
      </w:r>
      <w:r w:rsidR="000B3674">
        <w:rPr>
          <w:rFonts w:ascii="Times New Roman" w:hAnsi="Times New Roman" w:cs="Times New Roman"/>
          <w:sz w:val="24"/>
          <w:szCs w:val="24"/>
        </w:rPr>
        <w:t xml:space="preserve">tool responses. </w:t>
      </w:r>
      <w:r w:rsidR="00115051">
        <w:rPr>
          <w:rFonts w:ascii="Times New Roman" w:hAnsi="Times New Roman" w:cs="Times New Roman"/>
          <w:sz w:val="24"/>
          <w:szCs w:val="24"/>
        </w:rPr>
        <w:t xml:space="preserve"> </w:t>
      </w:r>
      <w:r w:rsidR="00FA1DC4">
        <w:rPr>
          <w:rFonts w:ascii="Times New Roman" w:hAnsi="Times New Roman" w:cs="Times New Roman"/>
          <w:sz w:val="24"/>
          <w:szCs w:val="24"/>
        </w:rPr>
        <w:t>We had hoped that the neutral primes would lack any preexisting association, but it seemed possible that they were associated with the tool targets, as the neutral primes and tool targets shared several perceptual and semantic attributes.</w:t>
      </w:r>
      <w:r w:rsidR="00115051">
        <w:rPr>
          <w:rFonts w:ascii="Times New Roman" w:hAnsi="Times New Roman" w:cs="Times New Roman"/>
          <w:sz w:val="24"/>
          <w:szCs w:val="24"/>
        </w:rPr>
        <w:t xml:space="preserve"> </w:t>
      </w:r>
      <w:r w:rsidR="00FA1DC4">
        <w:rPr>
          <w:rFonts w:ascii="Times New Roman" w:hAnsi="Times New Roman" w:cs="Times New Roman"/>
          <w:sz w:val="24"/>
          <w:szCs w:val="24"/>
        </w:rPr>
        <w:t xml:space="preserve"> </w:t>
      </w:r>
      <w:r w:rsidR="000B3674">
        <w:rPr>
          <w:rFonts w:ascii="Times New Roman" w:hAnsi="Times New Roman" w:cs="Times New Roman"/>
          <w:sz w:val="24"/>
          <w:szCs w:val="24"/>
        </w:rPr>
        <w:t>To avoid th</w:t>
      </w:r>
      <w:r w:rsidR="00B93E9D">
        <w:rPr>
          <w:rFonts w:ascii="Times New Roman" w:hAnsi="Times New Roman" w:cs="Times New Roman"/>
          <w:sz w:val="24"/>
          <w:szCs w:val="24"/>
        </w:rPr>
        <w:t>e influence</w:t>
      </w:r>
      <w:r w:rsidR="00CC3828">
        <w:rPr>
          <w:rFonts w:ascii="Times New Roman" w:hAnsi="Times New Roman" w:cs="Times New Roman"/>
          <w:sz w:val="24"/>
          <w:szCs w:val="24"/>
        </w:rPr>
        <w:t xml:space="preserve"> of this possible preexisting association</w:t>
      </w:r>
      <w:r w:rsidR="00FA1DC4">
        <w:rPr>
          <w:rFonts w:ascii="Times New Roman" w:hAnsi="Times New Roman" w:cs="Times New Roman"/>
          <w:sz w:val="24"/>
          <w:szCs w:val="24"/>
        </w:rPr>
        <w:t>,</w:t>
      </w:r>
      <w:r w:rsidR="000B3674">
        <w:rPr>
          <w:rFonts w:ascii="Times New Roman" w:hAnsi="Times New Roman" w:cs="Times New Roman"/>
          <w:sz w:val="24"/>
          <w:szCs w:val="24"/>
        </w:rPr>
        <w:t xml:space="preserve"> </w:t>
      </w:r>
      <w:r w:rsidR="000C7F5C">
        <w:rPr>
          <w:rFonts w:ascii="Times New Roman" w:hAnsi="Times New Roman" w:cs="Times New Roman"/>
          <w:sz w:val="24"/>
          <w:szCs w:val="24"/>
        </w:rPr>
        <w:t xml:space="preserve">in the second experiment </w:t>
      </w:r>
      <w:r w:rsidR="000B3674">
        <w:rPr>
          <w:rFonts w:ascii="Times New Roman" w:hAnsi="Times New Roman" w:cs="Times New Roman"/>
          <w:sz w:val="24"/>
          <w:szCs w:val="24"/>
        </w:rPr>
        <w:t>ne</w:t>
      </w:r>
      <w:r w:rsidR="00977B51">
        <w:rPr>
          <w:rFonts w:ascii="Times New Roman" w:hAnsi="Times New Roman" w:cs="Times New Roman"/>
          <w:sz w:val="24"/>
          <w:szCs w:val="24"/>
        </w:rPr>
        <w:t xml:space="preserve">utral abstract art primes were </w:t>
      </w:r>
      <w:r w:rsidR="000C7F5C">
        <w:rPr>
          <w:rFonts w:ascii="Times New Roman" w:hAnsi="Times New Roman" w:cs="Times New Roman"/>
          <w:sz w:val="24"/>
          <w:szCs w:val="24"/>
        </w:rPr>
        <w:t xml:space="preserve">used instead of </w:t>
      </w:r>
      <w:r w:rsidR="00977B51">
        <w:rPr>
          <w:rFonts w:ascii="Times New Roman" w:hAnsi="Times New Roman" w:cs="Times New Roman"/>
          <w:sz w:val="24"/>
          <w:szCs w:val="24"/>
        </w:rPr>
        <w:t xml:space="preserve">neutral </w:t>
      </w:r>
      <w:r w:rsidR="000C7F5C">
        <w:rPr>
          <w:rFonts w:ascii="Times New Roman" w:hAnsi="Times New Roman" w:cs="Times New Roman"/>
          <w:sz w:val="24"/>
          <w:szCs w:val="24"/>
        </w:rPr>
        <w:t xml:space="preserve">household </w:t>
      </w:r>
      <w:r w:rsidR="00977B51">
        <w:rPr>
          <w:rFonts w:ascii="Times New Roman" w:hAnsi="Times New Roman" w:cs="Times New Roman"/>
          <w:sz w:val="24"/>
          <w:szCs w:val="24"/>
        </w:rPr>
        <w:t>object</w:t>
      </w:r>
      <w:del w:id="400" w:author="Hilgard, Joseph" w:date="2017-01-24T16:48:00Z">
        <w:r w:rsidR="00977B51" w:rsidDel="00E86126">
          <w:rPr>
            <w:rFonts w:ascii="Times New Roman" w:hAnsi="Times New Roman" w:cs="Times New Roman"/>
            <w:sz w:val="24"/>
            <w:szCs w:val="24"/>
          </w:rPr>
          <w:delText xml:space="preserve"> </w:delText>
        </w:r>
      </w:del>
      <w:ins w:id="401" w:author="Hilgard, Joseph" w:date="2017-01-24T16:48:00Z">
        <w:r>
          <w:rPr>
            <w:rFonts w:ascii="Times New Roman" w:hAnsi="Times New Roman" w:cs="Times New Roman"/>
            <w:sz w:val="24"/>
            <w:szCs w:val="24"/>
          </w:rPr>
          <w:t xml:space="preserve"> primes</w:t>
        </w:r>
      </w:ins>
      <w:del w:id="402" w:author="Hilgard, Joseph" w:date="2017-01-24T16:48:00Z">
        <w:r w:rsidR="00977B51" w:rsidDel="00E86126">
          <w:rPr>
            <w:rFonts w:ascii="Times New Roman" w:hAnsi="Times New Roman" w:cs="Times New Roman"/>
            <w:sz w:val="24"/>
            <w:szCs w:val="24"/>
          </w:rPr>
          <w:delText>primes</w:delText>
        </w:r>
        <w:r w:rsidR="000B3674" w:rsidDel="00E86126">
          <w:rPr>
            <w:rFonts w:ascii="Times New Roman" w:hAnsi="Times New Roman" w:cs="Times New Roman"/>
            <w:sz w:val="24"/>
            <w:szCs w:val="24"/>
          </w:rPr>
          <w:delText xml:space="preserve"> </w:delText>
        </w:r>
        <w:r w:rsidR="002805FA" w:rsidDel="00E86126">
          <w:rPr>
            <w:rFonts w:ascii="Times New Roman" w:hAnsi="Times New Roman" w:cs="Times New Roman"/>
            <w:sz w:val="24"/>
            <w:szCs w:val="24"/>
          </w:rPr>
          <w:delText>given</w:delText>
        </w:r>
        <w:r w:rsidR="000B3674" w:rsidDel="00E86126">
          <w:rPr>
            <w:rFonts w:ascii="Times New Roman" w:hAnsi="Times New Roman" w:cs="Times New Roman"/>
            <w:sz w:val="24"/>
            <w:szCs w:val="24"/>
          </w:rPr>
          <w:delText xml:space="preserve"> that they seemed less likely to have an association with either tools or guns</w:delText>
        </w:r>
      </w:del>
      <w:r w:rsidR="00977B51">
        <w:rPr>
          <w:rFonts w:ascii="Times New Roman" w:hAnsi="Times New Roman" w:cs="Times New Roman"/>
          <w:sz w:val="24"/>
          <w:szCs w:val="24"/>
        </w:rPr>
        <w:t>.</w:t>
      </w:r>
      <w:r w:rsidR="00115051">
        <w:rPr>
          <w:rFonts w:ascii="Times New Roman" w:hAnsi="Times New Roman" w:cs="Times New Roman"/>
          <w:sz w:val="24"/>
          <w:szCs w:val="24"/>
        </w:rPr>
        <w:t xml:space="preserve"> </w:t>
      </w:r>
      <w:r w:rsidR="00977B51">
        <w:rPr>
          <w:rFonts w:ascii="Times New Roman" w:hAnsi="Times New Roman" w:cs="Times New Roman"/>
          <w:sz w:val="24"/>
          <w:szCs w:val="24"/>
        </w:rPr>
        <w:t xml:space="preserve"> </w:t>
      </w:r>
      <w:r w:rsidR="00BB46E6">
        <w:rPr>
          <w:rFonts w:ascii="Times New Roman" w:hAnsi="Times New Roman" w:cs="Times New Roman"/>
          <w:sz w:val="24"/>
          <w:szCs w:val="24"/>
        </w:rPr>
        <w:t xml:space="preserve">Hence, the </w:t>
      </w:r>
      <w:r w:rsidR="00C50167">
        <w:rPr>
          <w:rFonts w:ascii="Times New Roman" w:hAnsi="Times New Roman" w:cs="Times New Roman"/>
          <w:sz w:val="24"/>
          <w:szCs w:val="24"/>
        </w:rPr>
        <w:t xml:space="preserve">categories </w:t>
      </w:r>
      <w:r w:rsidR="00BB46E6">
        <w:rPr>
          <w:rFonts w:ascii="Times New Roman" w:hAnsi="Times New Roman" w:cs="Times New Roman"/>
          <w:sz w:val="24"/>
          <w:szCs w:val="24"/>
        </w:rPr>
        <w:lastRenderedPageBreak/>
        <w:t xml:space="preserve">of </w:t>
      </w:r>
      <w:r w:rsidR="00C50167">
        <w:rPr>
          <w:rFonts w:ascii="Times New Roman" w:hAnsi="Times New Roman" w:cs="Times New Roman"/>
          <w:sz w:val="24"/>
          <w:szCs w:val="24"/>
        </w:rPr>
        <w:t xml:space="preserve">primes </w:t>
      </w:r>
      <w:r w:rsidR="00977B51">
        <w:rPr>
          <w:rFonts w:ascii="Times New Roman" w:hAnsi="Times New Roman" w:cs="Times New Roman"/>
          <w:sz w:val="24"/>
          <w:szCs w:val="24"/>
        </w:rPr>
        <w:t xml:space="preserve">in this study </w:t>
      </w:r>
      <w:r w:rsidR="00BB46E6">
        <w:rPr>
          <w:rFonts w:ascii="Times New Roman" w:hAnsi="Times New Roman" w:cs="Times New Roman"/>
          <w:sz w:val="24"/>
          <w:szCs w:val="24"/>
        </w:rPr>
        <w:t>included</w:t>
      </w:r>
      <w:r w:rsidR="00977B51">
        <w:rPr>
          <w:rFonts w:ascii="Times New Roman" w:hAnsi="Times New Roman" w:cs="Times New Roman"/>
          <w:sz w:val="24"/>
          <w:szCs w:val="24"/>
        </w:rPr>
        <w:t xml:space="preserve"> </w:t>
      </w:r>
      <w:r w:rsidR="00BB46E6">
        <w:rPr>
          <w:rFonts w:ascii="Times New Roman" w:hAnsi="Times New Roman" w:cs="Times New Roman"/>
          <w:sz w:val="24"/>
          <w:szCs w:val="24"/>
        </w:rPr>
        <w:t xml:space="preserve">Hispanic </w:t>
      </w:r>
      <w:r w:rsidR="0096700F">
        <w:rPr>
          <w:rFonts w:ascii="Times New Roman" w:hAnsi="Times New Roman" w:cs="Times New Roman"/>
          <w:sz w:val="24"/>
          <w:szCs w:val="24"/>
        </w:rPr>
        <w:t xml:space="preserve">faces </w:t>
      </w:r>
      <w:r w:rsidR="009B3373">
        <w:rPr>
          <w:rFonts w:ascii="Times New Roman" w:hAnsi="Times New Roman" w:cs="Times New Roman"/>
          <w:sz w:val="24"/>
          <w:szCs w:val="24"/>
        </w:rPr>
        <w:t xml:space="preserve">that were presented along with either </w:t>
      </w:r>
      <w:r w:rsidR="00C50167">
        <w:rPr>
          <w:rFonts w:ascii="Times New Roman" w:hAnsi="Times New Roman" w:cs="Times New Roman"/>
          <w:sz w:val="24"/>
          <w:szCs w:val="24"/>
        </w:rPr>
        <w:t xml:space="preserve">Black </w:t>
      </w:r>
      <w:r w:rsidR="0096700F">
        <w:rPr>
          <w:rFonts w:ascii="Times New Roman" w:hAnsi="Times New Roman" w:cs="Times New Roman"/>
          <w:sz w:val="24"/>
          <w:szCs w:val="24"/>
        </w:rPr>
        <w:t>faces</w:t>
      </w:r>
      <w:r w:rsidR="00C50167">
        <w:rPr>
          <w:rFonts w:ascii="Times New Roman" w:hAnsi="Times New Roman" w:cs="Times New Roman"/>
          <w:sz w:val="24"/>
          <w:szCs w:val="24"/>
        </w:rPr>
        <w:t xml:space="preserve">, White </w:t>
      </w:r>
      <w:r w:rsidR="0096700F">
        <w:rPr>
          <w:rFonts w:ascii="Times New Roman" w:hAnsi="Times New Roman" w:cs="Times New Roman"/>
          <w:sz w:val="24"/>
          <w:szCs w:val="24"/>
        </w:rPr>
        <w:t>faces</w:t>
      </w:r>
      <w:r w:rsidR="00C50167">
        <w:rPr>
          <w:rFonts w:ascii="Times New Roman" w:hAnsi="Times New Roman" w:cs="Times New Roman"/>
          <w:sz w:val="24"/>
          <w:szCs w:val="24"/>
        </w:rPr>
        <w:t xml:space="preserve">, </w:t>
      </w:r>
      <w:r w:rsidR="009B3373">
        <w:rPr>
          <w:rFonts w:ascii="Times New Roman" w:hAnsi="Times New Roman" w:cs="Times New Roman"/>
          <w:sz w:val="24"/>
          <w:szCs w:val="24"/>
        </w:rPr>
        <w:t>or</w:t>
      </w:r>
      <w:r w:rsidR="00C50167">
        <w:rPr>
          <w:rFonts w:ascii="Times New Roman" w:hAnsi="Times New Roman" w:cs="Times New Roman"/>
          <w:sz w:val="24"/>
          <w:szCs w:val="24"/>
        </w:rPr>
        <w:t xml:space="preserve"> neutral abstract </w:t>
      </w:r>
      <w:r w:rsidR="00B9270E">
        <w:rPr>
          <w:rFonts w:ascii="Times New Roman" w:hAnsi="Times New Roman" w:cs="Times New Roman"/>
          <w:sz w:val="24"/>
          <w:szCs w:val="24"/>
        </w:rPr>
        <w:t xml:space="preserve">art </w:t>
      </w:r>
      <w:r w:rsidR="001A6AC8">
        <w:rPr>
          <w:rFonts w:ascii="Times New Roman" w:hAnsi="Times New Roman" w:cs="Times New Roman"/>
          <w:sz w:val="24"/>
          <w:szCs w:val="24"/>
        </w:rPr>
        <w:t>(see Figure 1)</w:t>
      </w:r>
      <w:r w:rsidR="00B9270E">
        <w:rPr>
          <w:rFonts w:ascii="Times New Roman" w:hAnsi="Times New Roman" w:cs="Times New Roman"/>
          <w:sz w:val="24"/>
          <w:szCs w:val="24"/>
        </w:rPr>
        <w:t xml:space="preserve">. </w:t>
      </w:r>
      <w:r w:rsidR="00115051">
        <w:rPr>
          <w:rFonts w:ascii="Times New Roman" w:hAnsi="Times New Roman" w:cs="Times New Roman"/>
          <w:sz w:val="24"/>
          <w:szCs w:val="24"/>
        </w:rPr>
        <w:t xml:space="preserve"> </w:t>
      </w:r>
      <w:r w:rsidR="00B9270E">
        <w:rPr>
          <w:rFonts w:ascii="Times New Roman" w:hAnsi="Times New Roman" w:cs="Times New Roman"/>
          <w:sz w:val="24"/>
          <w:szCs w:val="24"/>
        </w:rPr>
        <w:t xml:space="preserve">It was </w:t>
      </w:r>
      <w:r w:rsidR="001A6AC8">
        <w:rPr>
          <w:rFonts w:ascii="Times New Roman" w:hAnsi="Times New Roman" w:cs="Times New Roman"/>
          <w:sz w:val="24"/>
          <w:szCs w:val="24"/>
        </w:rPr>
        <w:t xml:space="preserve">predicted </w:t>
      </w:r>
      <w:r w:rsidR="00B9270E">
        <w:rPr>
          <w:rFonts w:ascii="Times New Roman" w:hAnsi="Times New Roman" w:cs="Times New Roman"/>
          <w:sz w:val="24"/>
          <w:szCs w:val="24"/>
        </w:rPr>
        <w:t xml:space="preserve">that </w:t>
      </w:r>
      <w:r w:rsidR="00144D63">
        <w:rPr>
          <w:rFonts w:ascii="Times New Roman" w:hAnsi="Times New Roman" w:cs="Times New Roman"/>
          <w:sz w:val="24"/>
          <w:szCs w:val="24"/>
        </w:rPr>
        <w:t xml:space="preserve">associations with </w:t>
      </w:r>
      <w:r w:rsidR="00B9270E">
        <w:rPr>
          <w:rFonts w:ascii="Times New Roman" w:hAnsi="Times New Roman" w:cs="Times New Roman"/>
          <w:sz w:val="24"/>
          <w:szCs w:val="24"/>
        </w:rPr>
        <w:t>gun</w:t>
      </w:r>
      <w:r w:rsidR="00144D63">
        <w:rPr>
          <w:rFonts w:ascii="Times New Roman" w:hAnsi="Times New Roman" w:cs="Times New Roman"/>
          <w:sz w:val="24"/>
          <w:szCs w:val="24"/>
        </w:rPr>
        <w:t>s</w:t>
      </w:r>
      <w:r w:rsidR="00B9270E">
        <w:rPr>
          <w:rFonts w:ascii="Times New Roman" w:hAnsi="Times New Roman" w:cs="Times New Roman"/>
          <w:sz w:val="24"/>
          <w:szCs w:val="24"/>
        </w:rPr>
        <w:t xml:space="preserve"> would be </w:t>
      </w:r>
      <w:r w:rsidR="00144D63">
        <w:rPr>
          <w:rFonts w:ascii="Times New Roman" w:hAnsi="Times New Roman" w:cs="Times New Roman"/>
          <w:sz w:val="24"/>
          <w:szCs w:val="24"/>
        </w:rPr>
        <w:t xml:space="preserve">strongest </w:t>
      </w:r>
      <w:r w:rsidR="00B9270E">
        <w:rPr>
          <w:rFonts w:ascii="Times New Roman" w:hAnsi="Times New Roman" w:cs="Times New Roman"/>
          <w:sz w:val="24"/>
          <w:szCs w:val="24"/>
        </w:rPr>
        <w:t>for Black primes, reduced somewhat for White primes</w:t>
      </w:r>
      <w:del w:id="403" w:author="Hilgard, Joseph" w:date="2017-01-24T16:48:00Z">
        <w:r w:rsidR="002805FA" w:rsidDel="00E86126">
          <w:rPr>
            <w:rFonts w:ascii="Times New Roman" w:hAnsi="Times New Roman" w:cs="Times New Roman"/>
            <w:sz w:val="24"/>
            <w:szCs w:val="24"/>
          </w:rPr>
          <w:delText xml:space="preserve"> (because Experiment 1 demonstrated that White primes may possess a moderate association with guns)</w:delText>
        </w:r>
      </w:del>
      <w:r w:rsidR="00B9270E">
        <w:rPr>
          <w:rFonts w:ascii="Times New Roman" w:hAnsi="Times New Roman" w:cs="Times New Roman"/>
          <w:sz w:val="24"/>
          <w:szCs w:val="24"/>
        </w:rPr>
        <w:t xml:space="preserve">, and absent for neutral abstract </w:t>
      </w:r>
      <w:r w:rsidR="001A6AC8">
        <w:rPr>
          <w:rFonts w:ascii="Times New Roman" w:hAnsi="Times New Roman" w:cs="Times New Roman"/>
          <w:sz w:val="24"/>
          <w:szCs w:val="24"/>
        </w:rPr>
        <w:t xml:space="preserve">art </w:t>
      </w:r>
      <w:r w:rsidR="00B9270E">
        <w:rPr>
          <w:rFonts w:ascii="Times New Roman" w:hAnsi="Times New Roman" w:cs="Times New Roman"/>
          <w:sz w:val="24"/>
          <w:szCs w:val="24"/>
        </w:rPr>
        <w:t>primes.</w:t>
      </w:r>
      <w:r w:rsidR="00115051">
        <w:rPr>
          <w:rFonts w:ascii="Times New Roman" w:hAnsi="Times New Roman" w:cs="Times New Roman"/>
          <w:sz w:val="24"/>
          <w:szCs w:val="24"/>
        </w:rPr>
        <w:t xml:space="preserve"> </w:t>
      </w:r>
      <w:r w:rsidR="00B9270E">
        <w:rPr>
          <w:rFonts w:ascii="Times New Roman" w:hAnsi="Times New Roman" w:cs="Times New Roman"/>
          <w:sz w:val="24"/>
          <w:szCs w:val="24"/>
        </w:rPr>
        <w:t xml:space="preserve"> Thus, the magnitude of Hispanic-gun bias was expected to be greatest in the Neutral/Hispanic condition, reduced somewhat in the White/Hispanic condition, and most significantly reduced in the Black/Hispanic condition. </w:t>
      </w:r>
    </w:p>
    <w:p w14:paraId="6A833E4F" w14:textId="77777777" w:rsidR="00A3164F"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Method</w:t>
      </w:r>
    </w:p>
    <w:p w14:paraId="47FA5110" w14:textId="112EBC62" w:rsidR="00C50167" w:rsidRDefault="008D4A6F" w:rsidP="00706911">
      <w:pPr>
        <w:spacing w:after="0"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Participants</w:t>
      </w:r>
      <w:r w:rsidR="002351B9">
        <w:rPr>
          <w:rFonts w:ascii="Times New Roman" w:hAnsi="Times New Roman" w:cs="Times New Roman"/>
          <w:b/>
          <w:sz w:val="24"/>
          <w:szCs w:val="24"/>
        </w:rPr>
        <w:t xml:space="preserve"> and design</w:t>
      </w:r>
      <w:r w:rsidR="00706911">
        <w:rPr>
          <w:rFonts w:ascii="Times New Roman" w:hAnsi="Times New Roman" w:cs="Times New Roman"/>
          <w:b/>
          <w:sz w:val="24"/>
          <w:szCs w:val="24"/>
        </w:rPr>
        <w:t>.</w:t>
      </w:r>
      <w:r w:rsidR="00115051">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A6AC8">
        <w:rPr>
          <w:rFonts w:ascii="Times New Roman" w:hAnsi="Times New Roman" w:cs="Times New Roman"/>
          <w:sz w:val="24"/>
          <w:szCs w:val="24"/>
        </w:rPr>
        <w:t xml:space="preserve">One hundred </w:t>
      </w:r>
      <w:r w:rsidR="00C50167">
        <w:rPr>
          <w:rFonts w:ascii="Times New Roman" w:hAnsi="Times New Roman" w:cs="Times New Roman"/>
          <w:sz w:val="24"/>
          <w:szCs w:val="24"/>
        </w:rPr>
        <w:t xml:space="preserve">undergraduate students </w:t>
      </w:r>
      <w:r w:rsidR="001A6AC8">
        <w:rPr>
          <w:rFonts w:ascii="Times New Roman" w:hAnsi="Times New Roman" w:cs="Times New Roman"/>
          <w:sz w:val="24"/>
          <w:szCs w:val="24"/>
        </w:rPr>
        <w:t xml:space="preserve">completed the study </w:t>
      </w:r>
      <w:r w:rsidR="00C50167">
        <w:rPr>
          <w:rFonts w:ascii="Times New Roman" w:hAnsi="Times New Roman" w:cs="Times New Roman"/>
          <w:sz w:val="24"/>
          <w:szCs w:val="24"/>
        </w:rPr>
        <w:t>for partial course credit.</w:t>
      </w:r>
      <w:r w:rsidR="00115051">
        <w:rPr>
          <w:rFonts w:ascii="Times New Roman" w:hAnsi="Times New Roman" w:cs="Times New Roman"/>
          <w:sz w:val="24"/>
          <w:szCs w:val="24"/>
        </w:rPr>
        <w:t xml:space="preserve"> </w:t>
      </w:r>
      <w:r w:rsidR="002351B9">
        <w:rPr>
          <w:rFonts w:ascii="Times New Roman" w:hAnsi="Times New Roman" w:cs="Times New Roman"/>
          <w:sz w:val="24"/>
          <w:szCs w:val="24"/>
        </w:rPr>
        <w:t xml:space="preserve"> </w:t>
      </w:r>
      <w:r w:rsidR="0036632E">
        <w:rPr>
          <w:rFonts w:ascii="Times New Roman" w:hAnsi="Times New Roman" w:cs="Times New Roman"/>
          <w:sz w:val="24"/>
          <w:szCs w:val="24"/>
        </w:rPr>
        <w:t>Sample size was again based roughly on previous sample sizes in contrast effect research.</w:t>
      </w:r>
      <w:r w:rsidR="00115051">
        <w:rPr>
          <w:rFonts w:ascii="Times New Roman" w:hAnsi="Times New Roman" w:cs="Times New Roman"/>
          <w:sz w:val="24"/>
          <w:szCs w:val="24"/>
        </w:rPr>
        <w:t xml:space="preserve"> </w:t>
      </w:r>
      <w:r w:rsidR="0036632E">
        <w:rPr>
          <w:rFonts w:ascii="Times New Roman" w:hAnsi="Times New Roman" w:cs="Times New Roman"/>
          <w:sz w:val="24"/>
          <w:szCs w:val="24"/>
        </w:rPr>
        <w:t xml:space="preserve"> </w:t>
      </w:r>
      <w:r w:rsidR="002351B9">
        <w:rPr>
          <w:rFonts w:ascii="Times New Roman" w:hAnsi="Times New Roman" w:cs="Times New Roman"/>
          <w:sz w:val="24"/>
          <w:szCs w:val="24"/>
        </w:rPr>
        <w:t xml:space="preserve">The study design was a 3 (Condition: Black/Hispanic, White/Hispanic, or Neutral/Hispanic) </w:t>
      </w:r>
      <w:r w:rsidR="0001696A">
        <w:rPr>
          <w:rFonts w:ascii="Times New Roman" w:hAnsi="Times New Roman" w:cs="Times New Roman"/>
          <w:sz w:val="24"/>
          <w:szCs w:val="24"/>
        </w:rPr>
        <w:t>×</w:t>
      </w:r>
      <w:r w:rsidR="002351B9">
        <w:rPr>
          <w:rFonts w:ascii="Times New Roman" w:hAnsi="Times New Roman" w:cs="Times New Roman"/>
          <w:sz w:val="24"/>
          <w:szCs w:val="24"/>
        </w:rPr>
        <w:t xml:space="preserve"> 2 (Prime: Hispanic or Other) </w:t>
      </w:r>
      <w:r w:rsidR="0001696A">
        <w:rPr>
          <w:rFonts w:ascii="Times New Roman" w:hAnsi="Times New Roman" w:cs="Times New Roman"/>
          <w:sz w:val="24"/>
          <w:szCs w:val="24"/>
        </w:rPr>
        <w:t>×</w:t>
      </w:r>
      <w:r w:rsidR="002351B9">
        <w:rPr>
          <w:rFonts w:ascii="Times New Roman" w:hAnsi="Times New Roman" w:cs="Times New Roman"/>
          <w:sz w:val="24"/>
          <w:szCs w:val="24"/>
        </w:rPr>
        <w:t xml:space="preserve"> 2 (Target: Gun or Tool) mixed model, with Condition varying between subjects and Prime and Target varying within subjects.</w:t>
      </w:r>
      <w:r w:rsidR="00115051">
        <w:rPr>
          <w:rFonts w:ascii="Times New Roman" w:hAnsi="Times New Roman" w:cs="Times New Roman"/>
          <w:sz w:val="24"/>
          <w:szCs w:val="24"/>
        </w:rPr>
        <w:t xml:space="preserve"> </w:t>
      </w:r>
      <w:r w:rsidR="002351B9">
        <w:rPr>
          <w:rFonts w:ascii="Times New Roman" w:hAnsi="Times New Roman" w:cs="Times New Roman"/>
          <w:sz w:val="24"/>
          <w:szCs w:val="24"/>
        </w:rPr>
        <w:t xml:space="preserve"> </w:t>
      </w:r>
      <w:r w:rsidR="00CC3D31">
        <w:rPr>
          <w:rFonts w:ascii="Times New Roman" w:hAnsi="Times New Roman" w:cs="Times New Roman"/>
          <w:sz w:val="24"/>
          <w:szCs w:val="24"/>
        </w:rPr>
        <w:t>The “Other” category of primes was determined by the level of Condition, as described below.</w:t>
      </w:r>
    </w:p>
    <w:p w14:paraId="6904B005" w14:textId="5F917C9A" w:rsidR="007E7A49" w:rsidRDefault="000B20FC" w:rsidP="00706911">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t>Materials</w:t>
      </w:r>
      <w:r w:rsidR="00706911">
        <w:rPr>
          <w:rFonts w:ascii="Times New Roman" w:hAnsi="Times New Roman" w:cs="Times New Roman"/>
          <w:b/>
          <w:sz w:val="24"/>
          <w:szCs w:val="24"/>
        </w:rPr>
        <w:t>.</w:t>
      </w:r>
      <w:r w:rsidR="00115051">
        <w:rPr>
          <w:rFonts w:ascii="Times New Roman" w:hAnsi="Times New Roman" w:cs="Times New Roman"/>
          <w:b/>
          <w:sz w:val="24"/>
          <w:szCs w:val="24"/>
        </w:rPr>
        <w:t xml:space="preserve"> </w:t>
      </w:r>
      <w:r w:rsidR="00706911">
        <w:rPr>
          <w:rFonts w:ascii="Times New Roman" w:hAnsi="Times New Roman" w:cs="Times New Roman"/>
          <w:b/>
          <w:sz w:val="24"/>
          <w:szCs w:val="24"/>
        </w:rPr>
        <w:t xml:space="preserve"> </w:t>
      </w:r>
      <w:r w:rsidR="001A6AC8">
        <w:rPr>
          <w:rFonts w:ascii="Times New Roman" w:hAnsi="Times New Roman" w:cs="Times New Roman"/>
          <w:sz w:val="24"/>
          <w:szCs w:val="24"/>
        </w:rPr>
        <w:t xml:space="preserve">As in Experiment 1, </w:t>
      </w:r>
      <w:r w:rsidR="00A916BC">
        <w:rPr>
          <w:rFonts w:ascii="Times New Roman" w:hAnsi="Times New Roman" w:cs="Times New Roman"/>
          <w:sz w:val="24"/>
          <w:szCs w:val="24"/>
        </w:rPr>
        <w:t xml:space="preserve">Black </w:t>
      </w:r>
      <w:r w:rsidR="001A6AC8">
        <w:rPr>
          <w:rFonts w:ascii="Times New Roman" w:hAnsi="Times New Roman" w:cs="Times New Roman"/>
          <w:sz w:val="24"/>
          <w:szCs w:val="24"/>
        </w:rPr>
        <w:t xml:space="preserve">and </w:t>
      </w:r>
      <w:r w:rsidR="00A916BC">
        <w:rPr>
          <w:rFonts w:ascii="Times New Roman" w:hAnsi="Times New Roman" w:cs="Times New Roman"/>
          <w:sz w:val="24"/>
          <w:szCs w:val="24"/>
        </w:rPr>
        <w:t>White</w:t>
      </w:r>
      <w:r w:rsidR="001A6AC8">
        <w:rPr>
          <w:rFonts w:ascii="Times New Roman" w:hAnsi="Times New Roman" w:cs="Times New Roman"/>
          <w:sz w:val="24"/>
          <w:szCs w:val="24"/>
        </w:rPr>
        <w:t xml:space="preserve"> face primes</w:t>
      </w:r>
      <w:r w:rsidR="00A916BC">
        <w:rPr>
          <w:rFonts w:ascii="Times New Roman" w:hAnsi="Times New Roman" w:cs="Times New Roman"/>
          <w:sz w:val="24"/>
          <w:szCs w:val="24"/>
        </w:rPr>
        <w:t xml:space="preserve"> </w:t>
      </w:r>
      <w:r w:rsidR="001A6AC8">
        <w:rPr>
          <w:rFonts w:ascii="Times New Roman" w:hAnsi="Times New Roman" w:cs="Times New Roman"/>
          <w:sz w:val="24"/>
          <w:szCs w:val="24"/>
        </w:rPr>
        <w:t xml:space="preserve">and </w:t>
      </w:r>
      <w:r w:rsidR="00A916BC">
        <w:rPr>
          <w:rFonts w:ascii="Times New Roman" w:hAnsi="Times New Roman" w:cs="Times New Roman"/>
          <w:sz w:val="24"/>
          <w:szCs w:val="24"/>
        </w:rPr>
        <w:t xml:space="preserve">gun and tool </w:t>
      </w:r>
      <w:r w:rsidR="001A6AC8">
        <w:rPr>
          <w:rFonts w:ascii="Times New Roman" w:hAnsi="Times New Roman" w:cs="Times New Roman"/>
          <w:sz w:val="24"/>
          <w:szCs w:val="24"/>
        </w:rPr>
        <w:t xml:space="preserve">images </w:t>
      </w:r>
      <w:r w:rsidR="00A916BC">
        <w:rPr>
          <w:rFonts w:ascii="Times New Roman" w:hAnsi="Times New Roman" w:cs="Times New Roman"/>
          <w:sz w:val="24"/>
          <w:szCs w:val="24"/>
        </w:rPr>
        <w:t>were the same as in the typical WIT</w:t>
      </w:r>
      <w:r w:rsidR="001A6AC8">
        <w:rPr>
          <w:rFonts w:ascii="Times New Roman" w:hAnsi="Times New Roman" w:cs="Times New Roman"/>
          <w:sz w:val="24"/>
          <w:szCs w:val="24"/>
        </w:rPr>
        <w:t xml:space="preserve"> (Payne</w:t>
      </w:r>
      <w:r w:rsidR="002805FA">
        <w:rPr>
          <w:rFonts w:ascii="Times New Roman" w:hAnsi="Times New Roman" w:cs="Times New Roman"/>
          <w:sz w:val="24"/>
          <w:szCs w:val="24"/>
        </w:rPr>
        <w:t>,</w:t>
      </w:r>
      <w:r w:rsidR="001A6AC8">
        <w:rPr>
          <w:rFonts w:ascii="Times New Roman" w:hAnsi="Times New Roman" w:cs="Times New Roman"/>
          <w:sz w:val="24"/>
          <w:szCs w:val="24"/>
        </w:rPr>
        <w:t xml:space="preserve"> 2001)</w:t>
      </w:r>
      <w:r w:rsidR="00A916BC">
        <w:rPr>
          <w:rFonts w:ascii="Times New Roman" w:hAnsi="Times New Roman" w:cs="Times New Roman"/>
          <w:sz w:val="24"/>
          <w:szCs w:val="24"/>
        </w:rPr>
        <w:t>.</w:t>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w:t>
      </w:r>
      <w:ins w:id="404" w:author="Hilgard, Joseph" w:date="2017-01-24T16:49:00Z">
        <w:r w:rsidR="00E86126">
          <w:rPr>
            <w:rFonts w:ascii="Times New Roman" w:hAnsi="Times New Roman" w:cs="Times New Roman"/>
            <w:sz w:val="24"/>
            <w:szCs w:val="24"/>
          </w:rPr>
          <w:t>A pilot study (</w:t>
        </w:r>
        <w:r w:rsidR="00E86126">
          <w:rPr>
            <w:rFonts w:ascii="Times New Roman" w:hAnsi="Times New Roman" w:cs="Times New Roman"/>
            <w:i/>
            <w:sz w:val="24"/>
            <w:szCs w:val="24"/>
          </w:rPr>
          <w:t xml:space="preserve">n </w:t>
        </w:r>
        <w:r w:rsidR="00E86126">
          <w:rPr>
            <w:rFonts w:ascii="Times New Roman" w:hAnsi="Times New Roman" w:cs="Times New Roman"/>
            <w:sz w:val="24"/>
            <w:szCs w:val="24"/>
          </w:rPr>
          <w:t xml:space="preserve">= 21) was conducted to identify four identifiably </w:t>
        </w:r>
      </w:ins>
      <w:del w:id="405" w:author="Hilgard, Joseph" w:date="2017-01-24T16:49:00Z">
        <w:r w:rsidR="00E36EF8" w:rsidDel="00E86126">
          <w:rPr>
            <w:rFonts w:ascii="Times New Roman" w:hAnsi="Times New Roman" w:cs="Times New Roman"/>
            <w:sz w:val="24"/>
            <w:szCs w:val="24"/>
          </w:rPr>
          <w:delText xml:space="preserve">A number of </w:delText>
        </w:r>
      </w:del>
      <w:r w:rsidR="00E36EF8">
        <w:rPr>
          <w:rFonts w:ascii="Times New Roman" w:hAnsi="Times New Roman" w:cs="Times New Roman"/>
          <w:sz w:val="24"/>
          <w:szCs w:val="24"/>
        </w:rPr>
        <w:t>Hispanic faces</w:t>
      </w:r>
      <w:del w:id="406" w:author="Hilgard, Joseph" w:date="2017-01-24T16:49:00Z">
        <w:r w:rsidR="00E36EF8" w:rsidDel="00E86126">
          <w:rPr>
            <w:rFonts w:ascii="Times New Roman" w:hAnsi="Times New Roman" w:cs="Times New Roman"/>
            <w:sz w:val="24"/>
            <w:szCs w:val="24"/>
          </w:rPr>
          <w:delText xml:space="preserve"> were pilot tested </w:delText>
        </w:r>
        <w:r w:rsidR="00C5374D" w:rsidDel="00E86126">
          <w:rPr>
            <w:rFonts w:ascii="Times New Roman" w:hAnsi="Times New Roman" w:cs="Times New Roman"/>
            <w:sz w:val="24"/>
            <w:szCs w:val="24"/>
          </w:rPr>
          <w:delText xml:space="preserve">by a </w:delText>
        </w:r>
        <w:r w:rsidR="0096700F" w:rsidDel="00E86126">
          <w:rPr>
            <w:rFonts w:ascii="Times New Roman" w:hAnsi="Times New Roman" w:cs="Times New Roman"/>
            <w:sz w:val="24"/>
            <w:szCs w:val="24"/>
          </w:rPr>
          <w:delText>separate sample</w:delText>
        </w:r>
        <w:r w:rsidR="00C5374D" w:rsidDel="00E86126">
          <w:rPr>
            <w:rFonts w:ascii="Times New Roman" w:hAnsi="Times New Roman" w:cs="Times New Roman"/>
            <w:sz w:val="24"/>
            <w:szCs w:val="24"/>
          </w:rPr>
          <w:delText xml:space="preserve"> (</w:delText>
        </w:r>
        <w:r w:rsidR="00C5374D" w:rsidRPr="00BE20CB" w:rsidDel="00E86126">
          <w:rPr>
            <w:rFonts w:ascii="Times New Roman" w:hAnsi="Times New Roman" w:cs="Times New Roman"/>
            <w:i/>
            <w:sz w:val="24"/>
            <w:szCs w:val="24"/>
          </w:rPr>
          <w:delText>n</w:delText>
        </w:r>
        <w:r w:rsidR="00F94111" w:rsidDel="00E86126">
          <w:rPr>
            <w:rFonts w:ascii="Times New Roman" w:hAnsi="Times New Roman" w:cs="Times New Roman"/>
            <w:i/>
            <w:sz w:val="24"/>
            <w:szCs w:val="24"/>
          </w:rPr>
          <w:delText xml:space="preserve"> </w:delText>
        </w:r>
        <w:r w:rsidR="00C5374D" w:rsidDel="00E86126">
          <w:rPr>
            <w:rFonts w:ascii="Times New Roman" w:hAnsi="Times New Roman" w:cs="Times New Roman"/>
            <w:sz w:val="24"/>
            <w:szCs w:val="24"/>
          </w:rPr>
          <w:delText>=</w:delText>
        </w:r>
        <w:r w:rsidR="00F94111" w:rsidDel="00E86126">
          <w:rPr>
            <w:rFonts w:ascii="Times New Roman" w:hAnsi="Times New Roman" w:cs="Times New Roman"/>
            <w:sz w:val="24"/>
            <w:szCs w:val="24"/>
          </w:rPr>
          <w:delText xml:space="preserve"> </w:delText>
        </w:r>
        <w:r w:rsidR="00C5374D" w:rsidDel="00E86126">
          <w:rPr>
            <w:rFonts w:ascii="Times New Roman" w:hAnsi="Times New Roman" w:cs="Times New Roman"/>
            <w:sz w:val="24"/>
            <w:szCs w:val="24"/>
          </w:rPr>
          <w:delText>21)</w:delText>
        </w:r>
        <w:r w:rsidR="0096700F" w:rsidDel="00E86126">
          <w:rPr>
            <w:rFonts w:ascii="Times New Roman" w:hAnsi="Times New Roman" w:cs="Times New Roman"/>
            <w:sz w:val="24"/>
            <w:szCs w:val="24"/>
          </w:rPr>
          <w:delText>, none of whom participated in the main experiment,</w:delText>
        </w:r>
        <w:r w:rsidR="00C5374D" w:rsidDel="00E86126">
          <w:rPr>
            <w:rFonts w:ascii="Times New Roman" w:hAnsi="Times New Roman" w:cs="Times New Roman"/>
            <w:sz w:val="24"/>
            <w:szCs w:val="24"/>
          </w:rPr>
          <w:delText xml:space="preserve"> </w:delText>
        </w:r>
        <w:r w:rsidR="00E36EF8" w:rsidDel="00E86126">
          <w:rPr>
            <w:rFonts w:ascii="Times New Roman" w:hAnsi="Times New Roman" w:cs="Times New Roman"/>
            <w:sz w:val="24"/>
            <w:szCs w:val="24"/>
          </w:rPr>
          <w:delText>for whether observers could determine their ethnicity</w:delText>
        </w:r>
      </w:del>
      <w:r w:rsidR="00E36EF8">
        <w:rPr>
          <w:rFonts w:ascii="Times New Roman" w:hAnsi="Times New Roman" w:cs="Times New Roman"/>
          <w:sz w:val="24"/>
          <w:szCs w:val="24"/>
        </w:rPr>
        <w:t>.</w:t>
      </w:r>
      <w:r w:rsidR="00115051">
        <w:rPr>
          <w:rFonts w:ascii="Times New Roman" w:hAnsi="Times New Roman" w:cs="Times New Roman"/>
          <w:sz w:val="24"/>
          <w:szCs w:val="24"/>
        </w:rPr>
        <w:t xml:space="preserve"> </w:t>
      </w:r>
      <w:r w:rsidR="00E36EF8">
        <w:rPr>
          <w:rFonts w:ascii="Times New Roman" w:hAnsi="Times New Roman" w:cs="Times New Roman"/>
          <w:sz w:val="24"/>
          <w:szCs w:val="24"/>
        </w:rPr>
        <w:t xml:space="preserve"> Four Hispanic faces were chosen by the combined criteria of being the most likely to be identified as Hispanic and the least likely to be identified as Black or White.</w:t>
      </w:r>
      <w:r w:rsidR="00E36EF8">
        <w:rPr>
          <w:rStyle w:val="FootnoteReference"/>
          <w:rFonts w:ascii="Times New Roman" w:hAnsi="Times New Roman" w:cs="Times New Roman"/>
          <w:sz w:val="24"/>
          <w:szCs w:val="24"/>
        </w:rPr>
        <w:footnoteReference w:id="5"/>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Neutrally-valenced abstract art stimuli were selected from the IAPS set</w:t>
      </w:r>
      <w:r w:rsidR="00A916BC">
        <w:rPr>
          <w:rStyle w:val="FootnoteReference"/>
          <w:rFonts w:ascii="Times New Roman" w:hAnsi="Times New Roman" w:cs="Times New Roman"/>
          <w:sz w:val="24"/>
          <w:szCs w:val="24"/>
        </w:rPr>
        <w:footnoteReference w:id="6"/>
      </w:r>
      <w:r w:rsidR="00A916BC" w:rsidRPr="00856612">
        <w:rPr>
          <w:rFonts w:ascii="Times New Roman" w:hAnsi="Times New Roman" w:cs="Times New Roman"/>
          <w:sz w:val="24"/>
          <w:szCs w:val="24"/>
        </w:rPr>
        <w:t xml:space="preserve"> (</w:t>
      </w:r>
      <w:r w:rsidR="00A916BC">
        <w:rPr>
          <w:rFonts w:ascii="Times New Roman" w:hAnsi="Times New Roman" w:cs="Times New Roman"/>
          <w:sz w:val="24"/>
          <w:szCs w:val="24"/>
        </w:rPr>
        <w:t>Lang et al., 2008; mean valence = 4.88 (</w:t>
      </w:r>
      <w:r w:rsidR="0096700F">
        <w:rPr>
          <w:rFonts w:ascii="Times New Roman" w:hAnsi="Times New Roman" w:cs="Times New Roman"/>
          <w:sz w:val="24"/>
          <w:szCs w:val="24"/>
        </w:rPr>
        <w:t xml:space="preserve">SD = </w:t>
      </w:r>
      <w:r w:rsidR="00A916BC">
        <w:rPr>
          <w:rFonts w:ascii="Times New Roman" w:hAnsi="Times New Roman" w:cs="Times New Roman"/>
          <w:sz w:val="24"/>
          <w:szCs w:val="24"/>
        </w:rPr>
        <w:t>0.19), mean arousal = 3.05 (</w:t>
      </w:r>
      <w:r w:rsidR="0096700F">
        <w:rPr>
          <w:rFonts w:ascii="Times New Roman" w:hAnsi="Times New Roman" w:cs="Times New Roman"/>
          <w:sz w:val="24"/>
          <w:szCs w:val="24"/>
        </w:rPr>
        <w:t xml:space="preserve">SD = </w:t>
      </w:r>
      <w:r w:rsidR="00A916BC">
        <w:rPr>
          <w:rFonts w:ascii="Times New Roman" w:hAnsi="Times New Roman" w:cs="Times New Roman"/>
          <w:sz w:val="24"/>
          <w:szCs w:val="24"/>
        </w:rPr>
        <w:t>0.68)</w:t>
      </w:r>
      <w:r w:rsidR="00A916BC" w:rsidRPr="00856612">
        <w:rPr>
          <w:rFonts w:ascii="Times New Roman" w:hAnsi="Times New Roman" w:cs="Times New Roman"/>
          <w:sz w:val="24"/>
          <w:szCs w:val="24"/>
        </w:rPr>
        <w:t>)</w:t>
      </w:r>
      <w:r w:rsidR="00A916BC">
        <w:rPr>
          <w:rFonts w:ascii="Times New Roman" w:hAnsi="Times New Roman" w:cs="Times New Roman"/>
          <w:sz w:val="24"/>
          <w:szCs w:val="24"/>
        </w:rPr>
        <w:t>.</w:t>
      </w:r>
      <w:r w:rsidR="00115051">
        <w:rPr>
          <w:rFonts w:ascii="Times New Roman" w:hAnsi="Times New Roman" w:cs="Times New Roman"/>
          <w:sz w:val="24"/>
          <w:szCs w:val="24"/>
        </w:rPr>
        <w:t xml:space="preserve"> </w:t>
      </w:r>
      <w:r w:rsidR="00A916BC">
        <w:rPr>
          <w:rFonts w:ascii="Times New Roman" w:hAnsi="Times New Roman" w:cs="Times New Roman"/>
          <w:sz w:val="24"/>
          <w:szCs w:val="24"/>
        </w:rPr>
        <w:t xml:space="preserve"> </w:t>
      </w:r>
    </w:p>
    <w:p w14:paraId="73E1AE84" w14:textId="77777777" w:rsidR="00A3164F" w:rsidRDefault="000B20FC" w:rsidP="00EE55B6">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lastRenderedPageBreak/>
        <w:t>Procedure</w:t>
      </w:r>
      <w:r w:rsidR="00706911">
        <w:rPr>
          <w:rFonts w:ascii="Times New Roman" w:hAnsi="Times New Roman" w:cs="Times New Roman"/>
          <w:b/>
          <w:sz w:val="24"/>
          <w:szCs w:val="24"/>
        </w:rPr>
        <w:t xml:space="preserve">. </w:t>
      </w:r>
      <w:r w:rsidR="00115051">
        <w:rPr>
          <w:rFonts w:ascii="Times New Roman" w:hAnsi="Times New Roman" w:cs="Times New Roman"/>
          <w:b/>
          <w:sz w:val="24"/>
          <w:szCs w:val="24"/>
        </w:rPr>
        <w:t xml:space="preserve"> </w:t>
      </w:r>
      <w:r w:rsidR="00A3164F" w:rsidRPr="00856612">
        <w:rPr>
          <w:rFonts w:ascii="Times New Roman" w:hAnsi="Times New Roman" w:cs="Times New Roman"/>
          <w:sz w:val="24"/>
          <w:szCs w:val="24"/>
        </w:rPr>
        <w:t>Participants were randomly assigned to one of three conditions</w:t>
      </w:r>
      <w:r w:rsidR="0096700F">
        <w:rPr>
          <w:rFonts w:ascii="Times New Roman" w:hAnsi="Times New Roman" w:cs="Times New Roman"/>
          <w:sz w:val="24"/>
          <w:szCs w:val="24"/>
        </w:rPr>
        <w:t xml:space="preserve"> defined by the prime categories they included</w:t>
      </w:r>
      <w:r w:rsidR="00A3164F" w:rsidRPr="00856612">
        <w:rPr>
          <w:rFonts w:ascii="Times New Roman" w:hAnsi="Times New Roman" w:cs="Times New Roman"/>
          <w:sz w:val="24"/>
          <w:szCs w:val="24"/>
        </w:rPr>
        <w:t xml:space="preserve">: Black/Hispanic, White/Hispanic, or Neutral/Hispanic. </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In each condition, participants performed a WIT, identifying targets as either guns or tools</w:t>
      </w:r>
      <w:r w:rsidR="007E6E30">
        <w:rPr>
          <w:rFonts w:ascii="Times New Roman" w:hAnsi="Times New Roman" w:cs="Times New Roman"/>
          <w:sz w:val="24"/>
          <w:szCs w:val="24"/>
        </w:rPr>
        <w:t xml:space="preserve"> via button press</w:t>
      </w:r>
      <w:r w:rsidR="00A3164F"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Black/Hispanic condition, primes were Black Faces and Hispanic faces.</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White/Hispanic condition, primes were White faces and Hispanic faces.</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In the Neutral/Hispanic condition, primes were neutrally-valenced abstract art stimuli</w:t>
      </w:r>
      <w:r w:rsidR="003A0A96" w:rsidRPr="00856612">
        <w:rPr>
          <w:rFonts w:ascii="Times New Roman" w:hAnsi="Times New Roman" w:cs="Times New Roman"/>
          <w:sz w:val="24"/>
          <w:szCs w:val="24"/>
        </w:rPr>
        <w:t xml:space="preserve"> and Hispanic faces. </w:t>
      </w:r>
      <w:r w:rsidR="00332FFB">
        <w:rPr>
          <w:rFonts w:ascii="Times New Roman" w:hAnsi="Times New Roman" w:cs="Times New Roman"/>
          <w:sz w:val="24"/>
          <w:szCs w:val="24"/>
        </w:rPr>
        <w:t xml:space="preserve"> </w:t>
      </w:r>
      <w:r w:rsidR="008872B0">
        <w:rPr>
          <w:rFonts w:ascii="Times New Roman" w:hAnsi="Times New Roman" w:cs="Times New Roman"/>
          <w:sz w:val="24"/>
          <w:szCs w:val="24"/>
        </w:rPr>
        <w:t xml:space="preserve">Presentation durations and </w:t>
      </w:r>
      <w:r w:rsidR="007E6E30">
        <w:rPr>
          <w:rFonts w:ascii="Times New Roman" w:hAnsi="Times New Roman" w:cs="Times New Roman"/>
          <w:sz w:val="24"/>
          <w:szCs w:val="24"/>
        </w:rPr>
        <w:t xml:space="preserve">the </w:t>
      </w:r>
      <w:r w:rsidR="008872B0">
        <w:rPr>
          <w:rFonts w:ascii="Times New Roman" w:hAnsi="Times New Roman" w:cs="Times New Roman"/>
          <w:sz w:val="24"/>
          <w:szCs w:val="24"/>
        </w:rPr>
        <w:t xml:space="preserve">response deadline were the same as in </w:t>
      </w:r>
      <w:r w:rsidR="007E6E30">
        <w:rPr>
          <w:rFonts w:ascii="Times New Roman" w:hAnsi="Times New Roman" w:cs="Times New Roman"/>
          <w:sz w:val="24"/>
          <w:szCs w:val="24"/>
        </w:rPr>
        <w:t xml:space="preserve">Experiment </w:t>
      </w:r>
      <w:r w:rsidR="008872B0">
        <w:rPr>
          <w:rFonts w:ascii="Times New Roman" w:hAnsi="Times New Roman" w:cs="Times New Roman"/>
          <w:sz w:val="24"/>
          <w:szCs w:val="24"/>
        </w:rPr>
        <w:t xml:space="preserve">1. </w:t>
      </w:r>
      <w:r w:rsidR="00332FFB">
        <w:rPr>
          <w:rFonts w:ascii="Times New Roman" w:hAnsi="Times New Roman" w:cs="Times New Roman"/>
          <w:sz w:val="24"/>
          <w:szCs w:val="24"/>
        </w:rPr>
        <w:t xml:space="preserve"> </w:t>
      </w:r>
      <w:r w:rsidR="0007301D">
        <w:rPr>
          <w:rFonts w:ascii="Times New Roman" w:hAnsi="Times New Roman" w:cs="Times New Roman"/>
          <w:sz w:val="24"/>
          <w:szCs w:val="24"/>
        </w:rPr>
        <w:t>Participants first performed a practice block of 24 trials of a WIT in which every trial was primed by a neutral object.  Participants responding outside the 500ms deadline on more than 10 trials were made to repeat the practice block.  After that, p</w:t>
      </w:r>
      <w:r w:rsidR="008872B0">
        <w:rPr>
          <w:rFonts w:ascii="Times New Roman" w:hAnsi="Times New Roman" w:cs="Times New Roman"/>
          <w:sz w:val="24"/>
          <w:szCs w:val="24"/>
        </w:rPr>
        <w:t xml:space="preserve">articipants performed 24 trials of each prime-target pairing, for a total of 96 trials. </w:t>
      </w:r>
      <w:r w:rsidR="00332FFB">
        <w:rPr>
          <w:rFonts w:ascii="Times New Roman" w:hAnsi="Times New Roman" w:cs="Times New Roman"/>
          <w:sz w:val="24"/>
          <w:szCs w:val="24"/>
        </w:rPr>
        <w:t xml:space="preserve"> </w:t>
      </w:r>
      <w:r w:rsidR="008872B0">
        <w:rPr>
          <w:rFonts w:ascii="Times New Roman" w:hAnsi="Times New Roman" w:cs="Times New Roman"/>
          <w:sz w:val="24"/>
          <w:szCs w:val="24"/>
        </w:rPr>
        <w:t>Participants were given a brief break after the 32</w:t>
      </w:r>
      <w:r w:rsidR="00282D90" w:rsidRPr="00282D90">
        <w:rPr>
          <w:rFonts w:ascii="Times New Roman" w:hAnsi="Times New Roman" w:cs="Times New Roman"/>
          <w:sz w:val="24"/>
          <w:szCs w:val="24"/>
          <w:vertAlign w:val="superscript"/>
        </w:rPr>
        <w:t>nd</w:t>
      </w:r>
      <w:r w:rsidR="008872B0">
        <w:rPr>
          <w:rFonts w:ascii="Times New Roman" w:hAnsi="Times New Roman" w:cs="Times New Roman"/>
          <w:sz w:val="24"/>
          <w:szCs w:val="24"/>
        </w:rPr>
        <w:t xml:space="preserve"> and 64</w:t>
      </w:r>
      <w:r w:rsidR="00282D90" w:rsidRPr="00282D90">
        <w:rPr>
          <w:rFonts w:ascii="Times New Roman" w:hAnsi="Times New Roman" w:cs="Times New Roman"/>
          <w:sz w:val="24"/>
          <w:szCs w:val="24"/>
          <w:vertAlign w:val="superscript"/>
        </w:rPr>
        <w:t>th</w:t>
      </w:r>
      <w:r w:rsidR="008872B0">
        <w:rPr>
          <w:rFonts w:ascii="Times New Roman" w:hAnsi="Times New Roman" w:cs="Times New Roman"/>
          <w:sz w:val="24"/>
          <w:szCs w:val="24"/>
        </w:rPr>
        <w:t xml:space="preserve"> trials.</w:t>
      </w:r>
    </w:p>
    <w:p w14:paraId="33F10413" w14:textId="43629C04" w:rsidR="00276FD2" w:rsidRDefault="00276FD2" w:rsidP="00EE55B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DB3D8B">
        <w:rPr>
          <w:rFonts w:ascii="Times New Roman" w:hAnsi="Times New Roman" w:cs="Times New Roman"/>
          <w:sz w:val="24"/>
          <w:szCs w:val="24"/>
        </w:rPr>
        <w:t xml:space="preserve">primary </w:t>
      </w:r>
      <w:r>
        <w:rPr>
          <w:rFonts w:ascii="Times New Roman" w:hAnsi="Times New Roman" w:cs="Times New Roman"/>
          <w:sz w:val="24"/>
          <w:szCs w:val="24"/>
        </w:rPr>
        <w:t xml:space="preserve">hypothesis was that a significant Condition </w:t>
      </w:r>
      <w:r w:rsidR="0001696A">
        <w:rPr>
          <w:rFonts w:ascii="Times New Roman" w:hAnsi="Times New Roman" w:cs="Times New Roman"/>
          <w:sz w:val="24"/>
          <w:szCs w:val="24"/>
        </w:rPr>
        <w:t>×</w:t>
      </w:r>
      <w:r>
        <w:rPr>
          <w:rFonts w:ascii="Times New Roman" w:hAnsi="Times New Roman" w:cs="Times New Roman"/>
          <w:sz w:val="24"/>
          <w:szCs w:val="24"/>
        </w:rPr>
        <w:t xml:space="preserve"> Target interaction would emerge for Hispanic-prime trials, indicating that the effect of the Hispanic primes varied as a function of the other primes in the experiment.</w:t>
      </w:r>
      <w:r w:rsidR="00332FFB">
        <w:rPr>
          <w:rFonts w:ascii="Times New Roman" w:hAnsi="Times New Roman" w:cs="Times New Roman"/>
          <w:sz w:val="24"/>
          <w:szCs w:val="24"/>
        </w:rPr>
        <w:t xml:space="preserve"> </w:t>
      </w:r>
      <w:r w:rsidR="00B35C21">
        <w:rPr>
          <w:rFonts w:ascii="Times New Roman" w:hAnsi="Times New Roman" w:cs="Times New Roman"/>
          <w:sz w:val="24"/>
          <w:szCs w:val="24"/>
        </w:rPr>
        <w:t xml:space="preserve"> </w:t>
      </w:r>
    </w:p>
    <w:p w14:paraId="40362C23" w14:textId="77777777" w:rsidR="007E7A49" w:rsidRDefault="00A3164F" w:rsidP="00706911">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Results</w:t>
      </w:r>
    </w:p>
    <w:p w14:paraId="79480F61" w14:textId="478C72C0" w:rsidR="00A3164F" w:rsidRPr="00856612" w:rsidRDefault="00A3164F" w:rsidP="00EE55B6">
      <w:pPr>
        <w:spacing w:after="0" w:line="480" w:lineRule="auto"/>
        <w:ind w:firstLine="720"/>
        <w:contextualSpacing/>
        <w:rPr>
          <w:rFonts w:ascii="Times New Roman" w:hAnsi="Times New Roman" w:cs="Times New Roman"/>
          <w:sz w:val="24"/>
          <w:szCs w:val="24"/>
        </w:rPr>
      </w:pPr>
      <w:r w:rsidRPr="00856612">
        <w:rPr>
          <w:rFonts w:ascii="Times New Roman" w:hAnsi="Times New Roman" w:cs="Times New Roman"/>
          <w:sz w:val="24"/>
          <w:szCs w:val="24"/>
        </w:rPr>
        <w:t xml:space="preserve">Nonwhite participants </w:t>
      </w:r>
      <w:r w:rsidR="007E6E30">
        <w:rPr>
          <w:rFonts w:ascii="Times New Roman" w:hAnsi="Times New Roman" w:cs="Times New Roman"/>
          <w:sz w:val="24"/>
          <w:szCs w:val="24"/>
        </w:rPr>
        <w:t>(</w:t>
      </w:r>
      <w:r w:rsidR="007E6E30" w:rsidRPr="00BE20CB">
        <w:rPr>
          <w:rFonts w:ascii="Times New Roman" w:hAnsi="Times New Roman" w:cs="Times New Roman"/>
          <w:i/>
          <w:sz w:val="24"/>
          <w:szCs w:val="24"/>
        </w:rPr>
        <w:t>n</w:t>
      </w:r>
      <w:r w:rsidR="007E6E30">
        <w:rPr>
          <w:rFonts w:ascii="Times New Roman" w:hAnsi="Times New Roman" w:cs="Times New Roman"/>
          <w:sz w:val="24"/>
          <w:szCs w:val="24"/>
        </w:rPr>
        <w:t xml:space="preserve"> = 18) </w:t>
      </w:r>
      <w:r w:rsidRPr="00856612">
        <w:rPr>
          <w:rFonts w:ascii="Times New Roman" w:hAnsi="Times New Roman" w:cs="Times New Roman"/>
          <w:sz w:val="24"/>
          <w:szCs w:val="24"/>
        </w:rPr>
        <w:t>were excluded from analysis</w:t>
      </w:r>
      <w:r w:rsidR="006D5DED">
        <w:rPr>
          <w:rStyle w:val="FootnoteReference"/>
          <w:rFonts w:ascii="Times New Roman" w:hAnsi="Times New Roman" w:cs="Times New Roman"/>
          <w:sz w:val="24"/>
          <w:szCs w:val="24"/>
        </w:rPr>
        <w:footnoteReference w:id="7"/>
      </w:r>
      <w:r w:rsidR="007E6E30">
        <w:rPr>
          <w:rFonts w:ascii="Times New Roman" w:hAnsi="Times New Roman" w:cs="Times New Roman"/>
          <w:sz w:val="24"/>
          <w:szCs w:val="24"/>
        </w:rPr>
        <w:t xml:space="preserve">, as were </w:t>
      </w:r>
      <w:r w:rsidRPr="00856612">
        <w:rPr>
          <w:rFonts w:ascii="Times New Roman" w:hAnsi="Times New Roman" w:cs="Times New Roman"/>
          <w:sz w:val="24"/>
          <w:szCs w:val="24"/>
        </w:rPr>
        <w:t>participants who did not have an overall accuracy significantly greater than chance (</w:t>
      </w:r>
      <w:r w:rsidR="007E6E30" w:rsidRPr="00BE20CB">
        <w:rPr>
          <w:rFonts w:ascii="Times New Roman" w:hAnsi="Times New Roman" w:cs="Times New Roman"/>
          <w:i/>
          <w:sz w:val="24"/>
          <w:szCs w:val="24"/>
        </w:rPr>
        <w:t>n</w:t>
      </w:r>
      <w:r w:rsidR="007E6E30">
        <w:rPr>
          <w:rFonts w:ascii="Times New Roman" w:hAnsi="Times New Roman" w:cs="Times New Roman"/>
          <w:sz w:val="24"/>
          <w:szCs w:val="24"/>
        </w:rPr>
        <w:t xml:space="preserve"> = </w:t>
      </w:r>
      <w:r w:rsidRPr="00856612">
        <w:rPr>
          <w:rFonts w:ascii="Times New Roman" w:hAnsi="Times New Roman" w:cs="Times New Roman"/>
          <w:sz w:val="24"/>
          <w:szCs w:val="24"/>
        </w:rPr>
        <w:t>15).</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7E6E30">
        <w:rPr>
          <w:rFonts w:ascii="Times New Roman" w:hAnsi="Times New Roman" w:cs="Times New Roman"/>
          <w:sz w:val="24"/>
          <w:szCs w:val="24"/>
        </w:rPr>
        <w:t>Thus, t</w:t>
      </w:r>
      <w:r w:rsidRPr="00856612">
        <w:rPr>
          <w:rFonts w:ascii="Times New Roman" w:hAnsi="Times New Roman" w:cs="Times New Roman"/>
          <w:sz w:val="24"/>
          <w:szCs w:val="24"/>
        </w:rPr>
        <w:t xml:space="preserve">he final sample </w:t>
      </w:r>
      <w:r w:rsidR="007E6E30">
        <w:rPr>
          <w:rFonts w:ascii="Times New Roman" w:hAnsi="Times New Roman" w:cs="Times New Roman"/>
          <w:sz w:val="24"/>
          <w:szCs w:val="24"/>
        </w:rPr>
        <w:t xml:space="preserve">included </w:t>
      </w:r>
      <w:r w:rsidRPr="00856612">
        <w:rPr>
          <w:rFonts w:ascii="Times New Roman" w:hAnsi="Times New Roman" w:cs="Times New Roman"/>
          <w:sz w:val="24"/>
          <w:szCs w:val="24"/>
        </w:rPr>
        <w:t>67</w:t>
      </w:r>
      <w:r w:rsidR="007E6E30">
        <w:rPr>
          <w:rFonts w:ascii="Times New Roman" w:hAnsi="Times New Roman" w:cs="Times New Roman"/>
          <w:sz w:val="24"/>
          <w:szCs w:val="24"/>
        </w:rPr>
        <w:t xml:space="preserve"> individuals</w:t>
      </w:r>
      <w:r w:rsidR="00510C7B">
        <w:rPr>
          <w:rFonts w:ascii="Times New Roman" w:hAnsi="Times New Roman" w:cs="Times New Roman"/>
          <w:sz w:val="24"/>
          <w:szCs w:val="24"/>
        </w:rPr>
        <w:t xml:space="preserve"> (By condition:</w:t>
      </w:r>
      <w:r w:rsidR="006F22DD">
        <w:rPr>
          <w:rFonts w:ascii="Times New Roman" w:hAnsi="Times New Roman" w:cs="Times New Roman"/>
          <w:sz w:val="24"/>
          <w:szCs w:val="24"/>
        </w:rPr>
        <w:t xml:space="preserve"> Black/Hispanic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18</w:t>
      </w:r>
      <w:r w:rsidR="00DB3D8B">
        <w:rPr>
          <w:rFonts w:ascii="Times New Roman" w:hAnsi="Times New Roman" w:cs="Times New Roman"/>
          <w:sz w:val="24"/>
          <w:szCs w:val="24"/>
        </w:rPr>
        <w:t>;</w:t>
      </w:r>
      <w:r w:rsidR="006F22DD">
        <w:rPr>
          <w:rFonts w:ascii="Times New Roman" w:hAnsi="Times New Roman" w:cs="Times New Roman"/>
          <w:sz w:val="24"/>
          <w:szCs w:val="24"/>
        </w:rPr>
        <w:t xml:space="preserve"> White/Hispanic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25</w:t>
      </w:r>
      <w:r w:rsidR="00DB3D8B">
        <w:rPr>
          <w:rFonts w:ascii="Times New Roman" w:hAnsi="Times New Roman" w:cs="Times New Roman"/>
          <w:sz w:val="24"/>
          <w:szCs w:val="24"/>
        </w:rPr>
        <w:t>;</w:t>
      </w:r>
      <w:r w:rsidR="006F22DD">
        <w:rPr>
          <w:rFonts w:ascii="Times New Roman" w:hAnsi="Times New Roman" w:cs="Times New Roman"/>
          <w:sz w:val="24"/>
          <w:szCs w:val="24"/>
        </w:rPr>
        <w:t xml:space="preserve"> Neutral/Hispanic</w:t>
      </w:r>
      <w:r w:rsidR="00146D5F">
        <w:rPr>
          <w:rFonts w:ascii="Times New Roman" w:hAnsi="Times New Roman" w:cs="Times New Roman"/>
          <w:sz w:val="24"/>
          <w:szCs w:val="24"/>
        </w:rPr>
        <w:t>,</w:t>
      </w:r>
      <w:r w:rsidR="006F22DD">
        <w:rPr>
          <w:rFonts w:ascii="Times New Roman" w:hAnsi="Times New Roman" w:cs="Times New Roman"/>
          <w:sz w:val="24"/>
          <w:szCs w:val="24"/>
        </w:rPr>
        <w:t xml:space="preserve"> </w:t>
      </w:r>
      <w:r w:rsidR="006F22DD" w:rsidRPr="00BE20CB">
        <w:rPr>
          <w:rFonts w:ascii="Times New Roman" w:hAnsi="Times New Roman" w:cs="Times New Roman"/>
          <w:i/>
          <w:sz w:val="24"/>
          <w:szCs w:val="24"/>
        </w:rPr>
        <w:t>n</w:t>
      </w:r>
      <w:r w:rsidR="00F94111">
        <w:rPr>
          <w:rFonts w:ascii="Times New Roman" w:hAnsi="Times New Roman" w:cs="Times New Roman"/>
          <w:i/>
          <w:sz w:val="24"/>
          <w:szCs w:val="24"/>
        </w:rPr>
        <w:t xml:space="preserve"> </w:t>
      </w:r>
      <w:r w:rsidR="006F22DD">
        <w:rPr>
          <w:rFonts w:ascii="Times New Roman" w:hAnsi="Times New Roman" w:cs="Times New Roman"/>
          <w:sz w:val="24"/>
          <w:szCs w:val="24"/>
        </w:rPr>
        <w:t>=</w:t>
      </w:r>
      <w:r w:rsidR="00F94111">
        <w:rPr>
          <w:rFonts w:ascii="Times New Roman" w:hAnsi="Times New Roman" w:cs="Times New Roman"/>
          <w:sz w:val="24"/>
          <w:szCs w:val="24"/>
        </w:rPr>
        <w:t xml:space="preserve"> </w:t>
      </w:r>
      <w:r w:rsidR="006F22DD">
        <w:rPr>
          <w:rFonts w:ascii="Times New Roman" w:hAnsi="Times New Roman" w:cs="Times New Roman"/>
          <w:sz w:val="24"/>
          <w:szCs w:val="24"/>
        </w:rPr>
        <w:t>24</w:t>
      </w:r>
      <w:del w:id="407" w:author="Hilgard, Joseph" w:date="2017-01-24T16:53:00Z">
        <w:r w:rsidRPr="00856612" w:rsidDel="004C05D0">
          <w:rPr>
            <w:rFonts w:ascii="Times New Roman" w:hAnsi="Times New Roman" w:cs="Times New Roman"/>
            <w:sz w:val="24"/>
            <w:szCs w:val="24"/>
          </w:rPr>
          <w:delText>.</w:delText>
        </w:r>
      </w:del>
      <w:r w:rsidR="000B3674">
        <w:rPr>
          <w:rFonts w:ascii="Times New Roman" w:hAnsi="Times New Roman" w:cs="Times New Roman"/>
          <w:sz w:val="24"/>
          <w:szCs w:val="24"/>
        </w:rPr>
        <w:t>)</w:t>
      </w:r>
      <w:ins w:id="408" w:author="Hilgard, Joseph" w:date="2017-01-24T16:53:00Z">
        <w:r w:rsidR="004C05D0">
          <w:rPr>
            <w:rFonts w:ascii="Times New Roman" w:hAnsi="Times New Roman" w:cs="Times New Roman"/>
            <w:sz w:val="24"/>
            <w:szCs w:val="24"/>
          </w:rPr>
          <w:t>.</w:t>
        </w:r>
      </w:ins>
    </w:p>
    <w:p w14:paraId="5C83062E" w14:textId="479045A0" w:rsidR="00A3164F" w:rsidRPr="00856612" w:rsidRDefault="000B20FC" w:rsidP="00B72526">
      <w:pPr>
        <w:spacing w:after="0" w:line="480" w:lineRule="auto"/>
        <w:ind w:firstLine="720"/>
        <w:contextualSpacing/>
        <w:rPr>
          <w:rFonts w:ascii="Times New Roman" w:hAnsi="Times New Roman" w:cs="Times New Roman"/>
          <w:sz w:val="24"/>
          <w:szCs w:val="24"/>
        </w:rPr>
      </w:pPr>
      <w:r w:rsidRPr="000B20FC">
        <w:rPr>
          <w:rFonts w:ascii="Times New Roman" w:hAnsi="Times New Roman" w:cs="Times New Roman"/>
          <w:b/>
          <w:sz w:val="24"/>
          <w:szCs w:val="24"/>
        </w:rPr>
        <w:t>Accuracy</w:t>
      </w:r>
      <w:r w:rsidR="00CB7D7E">
        <w:rPr>
          <w:rFonts w:ascii="Times New Roman" w:hAnsi="Times New Roman" w:cs="Times New Roman"/>
          <w:b/>
          <w:sz w:val="24"/>
          <w:szCs w:val="24"/>
        </w:rPr>
        <w:t>.</w:t>
      </w:r>
      <w:r w:rsidR="00332FFB">
        <w:rPr>
          <w:rFonts w:ascii="Times New Roman" w:hAnsi="Times New Roman" w:cs="Times New Roman"/>
          <w:b/>
          <w:sz w:val="24"/>
          <w:szCs w:val="24"/>
        </w:rPr>
        <w:t xml:space="preserve"> </w:t>
      </w:r>
      <w:r w:rsidR="00CB7D7E">
        <w:rPr>
          <w:rFonts w:ascii="Times New Roman" w:hAnsi="Times New Roman" w:cs="Times New Roman"/>
          <w:b/>
          <w:sz w:val="24"/>
          <w:szCs w:val="24"/>
        </w:rPr>
        <w:t xml:space="preserve"> </w:t>
      </w:r>
      <w:r w:rsidR="00B72526">
        <w:rPr>
          <w:rFonts w:ascii="Times New Roman" w:hAnsi="Times New Roman" w:cs="Times New Roman"/>
          <w:sz w:val="24"/>
          <w:szCs w:val="24"/>
        </w:rPr>
        <w:t xml:space="preserve">Again, to characterize the patterns of accuracy in each context, separate 2 (Prime: Hispanic, Other) </w:t>
      </w:r>
      <w:r w:rsidR="0001696A">
        <w:rPr>
          <w:rFonts w:ascii="Times New Roman" w:hAnsi="Times New Roman" w:cs="Times New Roman"/>
          <w:sz w:val="24"/>
          <w:szCs w:val="24"/>
        </w:rPr>
        <w:t>×</w:t>
      </w:r>
      <w:r w:rsidR="00B72526">
        <w:rPr>
          <w:rFonts w:ascii="Times New Roman" w:hAnsi="Times New Roman" w:cs="Times New Roman"/>
          <w:sz w:val="24"/>
          <w:szCs w:val="24"/>
        </w:rPr>
        <w:t xml:space="preserve"> 2 (Target: Gun, Tool) ANOVA</w:t>
      </w:r>
      <w:r w:rsidR="00EA6BB5">
        <w:rPr>
          <w:rFonts w:ascii="Times New Roman" w:hAnsi="Times New Roman" w:cs="Times New Roman"/>
          <w:sz w:val="24"/>
          <w:szCs w:val="24"/>
        </w:rPr>
        <w:t>s</w:t>
      </w:r>
      <w:r w:rsidR="00B72526">
        <w:rPr>
          <w:rFonts w:ascii="Times New Roman" w:hAnsi="Times New Roman" w:cs="Times New Roman"/>
          <w:sz w:val="24"/>
          <w:szCs w:val="24"/>
        </w:rPr>
        <w:t xml:space="preserve"> </w:t>
      </w:r>
      <w:r w:rsidR="00EA6BB5">
        <w:rPr>
          <w:rFonts w:ascii="Times New Roman" w:hAnsi="Times New Roman" w:cs="Times New Roman"/>
          <w:sz w:val="24"/>
          <w:szCs w:val="24"/>
        </w:rPr>
        <w:t>were</w:t>
      </w:r>
      <w:r w:rsidR="00B72526">
        <w:rPr>
          <w:rFonts w:ascii="Times New Roman" w:hAnsi="Times New Roman" w:cs="Times New Roman"/>
          <w:sz w:val="24"/>
          <w:szCs w:val="24"/>
        </w:rPr>
        <w:t xml:space="preserve"> conducted within each task </w:t>
      </w:r>
      <w:r w:rsidR="00B72526">
        <w:rPr>
          <w:rFonts w:ascii="Times New Roman" w:hAnsi="Times New Roman" w:cs="Times New Roman"/>
          <w:sz w:val="24"/>
          <w:szCs w:val="24"/>
        </w:rPr>
        <w:lastRenderedPageBreak/>
        <w:t>condition.</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r w:rsidR="00886A20">
        <w:rPr>
          <w:rFonts w:ascii="Times New Roman" w:hAnsi="Times New Roman" w:cs="Times New Roman"/>
          <w:sz w:val="24"/>
          <w:szCs w:val="24"/>
        </w:rPr>
        <w:t xml:space="preserve">As in Experiment 1, significant Prime </w:t>
      </w:r>
      <w:r w:rsidR="0001696A">
        <w:rPr>
          <w:rFonts w:ascii="Times New Roman" w:hAnsi="Times New Roman" w:cs="Times New Roman"/>
          <w:sz w:val="24"/>
          <w:szCs w:val="24"/>
        </w:rPr>
        <w:t>×</w:t>
      </w:r>
      <w:r w:rsidR="00DB3D8B">
        <w:rPr>
          <w:rFonts w:ascii="Times New Roman" w:hAnsi="Times New Roman" w:cs="Times New Roman"/>
          <w:sz w:val="24"/>
          <w:szCs w:val="24"/>
        </w:rPr>
        <w:t xml:space="preserve"> </w:t>
      </w:r>
      <w:r w:rsidR="00886A20">
        <w:rPr>
          <w:rFonts w:ascii="Times New Roman" w:hAnsi="Times New Roman" w:cs="Times New Roman"/>
          <w:sz w:val="24"/>
          <w:szCs w:val="24"/>
        </w:rPr>
        <w:t xml:space="preserve">Target interactions would indicate </w:t>
      </w:r>
      <w:r w:rsidR="00FF2492">
        <w:rPr>
          <w:rFonts w:ascii="Times New Roman" w:hAnsi="Times New Roman" w:cs="Times New Roman"/>
          <w:sz w:val="24"/>
          <w:szCs w:val="24"/>
        </w:rPr>
        <w:t>response facilitation caused by the</w:t>
      </w:r>
      <w:r w:rsidR="00EA6BB5">
        <w:rPr>
          <w:rFonts w:ascii="Times New Roman" w:hAnsi="Times New Roman" w:cs="Times New Roman"/>
          <w:sz w:val="24"/>
          <w:szCs w:val="24"/>
        </w:rPr>
        <w:t xml:space="preserve"> primes</w:t>
      </w:r>
      <w:r w:rsidR="00886A20">
        <w:rPr>
          <w:rFonts w:ascii="Times New Roman" w:hAnsi="Times New Roman" w:cs="Times New Roman"/>
          <w:sz w:val="24"/>
          <w:szCs w:val="24"/>
        </w:rPr>
        <w:t>.</w:t>
      </w:r>
      <w:r w:rsidR="00332FFB">
        <w:rPr>
          <w:rFonts w:ascii="Times New Roman" w:hAnsi="Times New Roman" w:cs="Times New Roman"/>
          <w:sz w:val="24"/>
          <w:szCs w:val="24"/>
        </w:rPr>
        <w:t xml:space="preserve"> </w:t>
      </w:r>
      <w:r w:rsidR="00886A20">
        <w:rPr>
          <w:rFonts w:ascii="Times New Roman" w:hAnsi="Times New Roman" w:cs="Times New Roman"/>
          <w:sz w:val="24"/>
          <w:szCs w:val="24"/>
        </w:rPr>
        <w:t xml:space="preserve"> </w:t>
      </w:r>
      <w:commentRangeStart w:id="409"/>
      <w:r w:rsidR="00743791">
        <w:rPr>
          <w:rFonts w:ascii="Times New Roman" w:hAnsi="Times New Roman" w:cs="Times New Roman"/>
          <w:sz w:val="24"/>
          <w:szCs w:val="24"/>
        </w:rPr>
        <w:t xml:space="preserve">Mean accuracy rates for each cell are </w:t>
      </w:r>
      <w:r w:rsidR="00743791" w:rsidRPr="00F94111">
        <w:rPr>
          <w:rFonts w:ascii="Times New Roman" w:hAnsi="Times New Roman" w:cs="Times New Roman"/>
          <w:sz w:val="24"/>
          <w:szCs w:val="24"/>
        </w:rPr>
        <w:t xml:space="preserve">presented in Table </w:t>
      </w:r>
      <w:r w:rsidR="00F94111" w:rsidRPr="00F94111">
        <w:rPr>
          <w:rFonts w:ascii="Times New Roman" w:hAnsi="Times New Roman" w:cs="Times New Roman"/>
          <w:sz w:val="24"/>
          <w:szCs w:val="24"/>
        </w:rPr>
        <w:t>3</w:t>
      </w:r>
      <w:r w:rsidR="00743791" w:rsidRPr="00F94111">
        <w:rPr>
          <w:rFonts w:ascii="Times New Roman" w:hAnsi="Times New Roman" w:cs="Times New Roman"/>
          <w:sz w:val="24"/>
          <w:szCs w:val="24"/>
        </w:rPr>
        <w:t>.</w:t>
      </w:r>
      <w:r w:rsidR="00E740A7" w:rsidRPr="00F94111">
        <w:rPr>
          <w:rStyle w:val="FootnoteReference"/>
          <w:rFonts w:ascii="Times New Roman" w:hAnsi="Times New Roman" w:cs="Times New Roman"/>
          <w:sz w:val="24"/>
          <w:szCs w:val="24"/>
        </w:rPr>
        <w:footnoteReference w:id="8"/>
      </w:r>
      <w:commentRangeEnd w:id="409"/>
      <w:r w:rsidR="009018F3">
        <w:rPr>
          <w:rStyle w:val="CommentReference"/>
        </w:rPr>
        <w:commentReference w:id="409"/>
      </w:r>
    </w:p>
    <w:p w14:paraId="2990FBFD" w14:textId="51EE3374"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t xml:space="preserve">In the Black/Hispanic condition, a main effect of Target was </w:t>
      </w:r>
      <w:r w:rsidR="00EA3BE3">
        <w:rPr>
          <w:rFonts w:ascii="Times New Roman" w:hAnsi="Times New Roman" w:cs="Times New Roman"/>
          <w:sz w:val="24"/>
          <w:szCs w:val="24"/>
        </w:rPr>
        <w:t xml:space="preserve">nearly </w:t>
      </w:r>
      <w:r w:rsidRPr="00856612">
        <w:rPr>
          <w:rFonts w:ascii="Times New Roman" w:hAnsi="Times New Roman" w:cs="Times New Roman"/>
          <w:sz w:val="24"/>
          <w:szCs w:val="24"/>
        </w:rPr>
        <w:t>significant (</w:t>
      </w:r>
      <w:r w:rsidRPr="00A15C5A">
        <w:rPr>
          <w:rFonts w:ascii="Times New Roman" w:hAnsi="Times New Roman" w:cs="Times New Roman"/>
          <w:i/>
          <w:sz w:val="24"/>
          <w:szCs w:val="24"/>
        </w:rPr>
        <w:t>F</w:t>
      </w:r>
      <w:r w:rsidR="00EA3BE3">
        <w:rPr>
          <w:rFonts w:ascii="Times New Roman" w:hAnsi="Times New Roman" w:cs="Times New Roman"/>
          <w:sz w:val="24"/>
          <w:szCs w:val="24"/>
        </w:rPr>
        <w:t>(1, 19</w:t>
      </w:r>
      <w:r w:rsidRPr="00856612">
        <w:rPr>
          <w:rFonts w:ascii="Times New Roman" w:hAnsi="Times New Roman" w:cs="Times New Roman"/>
          <w:sz w:val="24"/>
          <w:szCs w:val="24"/>
        </w:rPr>
        <w:t xml:space="preserve">) = </w:t>
      </w:r>
      <w:r w:rsidR="00EA3BE3">
        <w:rPr>
          <w:rFonts w:ascii="Times New Roman" w:hAnsi="Times New Roman" w:cs="Times New Roman"/>
          <w:sz w:val="24"/>
          <w:szCs w:val="24"/>
        </w:rPr>
        <w:t>3.93</w:t>
      </w:r>
      <w:r w:rsidRPr="00856612">
        <w:rPr>
          <w:rFonts w:ascii="Times New Roman" w:hAnsi="Times New Roman" w:cs="Times New Roman"/>
          <w:sz w:val="24"/>
          <w:szCs w:val="24"/>
        </w:rPr>
        <w:t xml:space="preserve">, </w:t>
      </w:r>
      <w:r w:rsidRPr="00A15C5A">
        <w:rPr>
          <w:rFonts w:ascii="Times New Roman" w:hAnsi="Times New Roman" w:cs="Times New Roman"/>
          <w:i/>
          <w:sz w:val="24"/>
          <w:szCs w:val="24"/>
        </w:rPr>
        <w:t>p</w:t>
      </w:r>
      <w:r w:rsidRPr="00856612">
        <w:rPr>
          <w:rFonts w:ascii="Times New Roman" w:hAnsi="Times New Roman" w:cs="Times New Roman"/>
          <w:sz w:val="24"/>
          <w:szCs w:val="24"/>
        </w:rPr>
        <w:t xml:space="preserve"> = .0</w:t>
      </w:r>
      <w:r w:rsidR="00EA3BE3">
        <w:rPr>
          <w:rFonts w:ascii="Times New Roman" w:hAnsi="Times New Roman" w:cs="Times New Roman"/>
          <w:sz w:val="24"/>
          <w:szCs w:val="24"/>
        </w:rPr>
        <w:t>62</w:t>
      </w:r>
      <w:r w:rsidR="00A15C5A">
        <w:rPr>
          <w:rFonts w:ascii="Times New Roman" w:hAnsi="Times New Roman" w:cs="Times New Roman"/>
          <w:sz w:val="24"/>
          <w:szCs w:val="24"/>
        </w:rPr>
        <w:t xml:space="preserve">, </w:t>
      </w:r>
      <w:r w:rsidR="0062048C">
        <w:rPr>
          <w:rFonts w:ascii="Calibri" w:hAnsi="Calibri" w:cs="Times New Roman"/>
          <w:sz w:val="24"/>
          <w:szCs w:val="24"/>
        </w:rPr>
        <w:t>η</w:t>
      </w:r>
      <w:r w:rsidR="00A15C5A">
        <w:rPr>
          <w:rFonts w:ascii="Times New Roman" w:hAnsi="Times New Roman" w:cs="Times New Roman"/>
          <w:sz w:val="24"/>
          <w:szCs w:val="24"/>
          <w:vertAlign w:val="subscript"/>
        </w:rPr>
        <w:t>p</w:t>
      </w:r>
      <w:r w:rsidR="00A15C5A">
        <w:rPr>
          <w:rFonts w:ascii="Times New Roman" w:hAnsi="Times New Roman" w:cs="Times New Roman"/>
          <w:sz w:val="24"/>
          <w:szCs w:val="24"/>
          <w:vertAlign w:val="superscript"/>
        </w:rPr>
        <w:t>2</w:t>
      </w:r>
      <w:r w:rsidR="00EA3BE3">
        <w:rPr>
          <w:rFonts w:ascii="Times New Roman" w:hAnsi="Times New Roman" w:cs="Times New Roman"/>
          <w:sz w:val="24"/>
          <w:szCs w:val="24"/>
        </w:rPr>
        <w:t xml:space="preserve"> = .17</w:t>
      </w:r>
      <w:r w:rsidR="00A15C5A">
        <w:rPr>
          <w:rFonts w:ascii="Times New Roman" w:hAnsi="Times New Roman" w:cs="Times New Roman"/>
          <w:sz w:val="24"/>
          <w:szCs w:val="24"/>
        </w:rPr>
        <w:t>, 90% CI [.02, .23]</w:t>
      </w:r>
      <w:r w:rsidR="003C3A89">
        <w:rPr>
          <w:rFonts w:ascii="Times New Roman" w:hAnsi="Times New Roman" w:cs="Times New Roman"/>
          <w:sz w:val="24"/>
          <w:szCs w:val="24"/>
        </w:rPr>
        <w:t>), and</w:t>
      </w:r>
      <w:r w:rsidRPr="00856612">
        <w:rPr>
          <w:rFonts w:ascii="Times New Roman" w:hAnsi="Times New Roman" w:cs="Times New Roman"/>
          <w:sz w:val="24"/>
          <w:szCs w:val="24"/>
        </w:rPr>
        <w:t xml:space="preserve"> </w:t>
      </w:r>
      <w:r w:rsidR="003C3A89">
        <w:rPr>
          <w:rFonts w:ascii="Times New Roman" w:hAnsi="Times New Roman" w:cs="Times New Roman"/>
          <w:sz w:val="24"/>
          <w:szCs w:val="24"/>
        </w:rPr>
        <w:t>the</w:t>
      </w:r>
      <w:r w:rsidRPr="00856612">
        <w:rPr>
          <w:rFonts w:ascii="Times New Roman" w:hAnsi="Times New Roman" w:cs="Times New Roman"/>
          <w:sz w:val="24"/>
          <w:szCs w:val="24"/>
        </w:rPr>
        <w:t xml:space="preserve"> Prime x Target interaction </w:t>
      </w:r>
      <w:r w:rsidR="003C3A89">
        <w:rPr>
          <w:rFonts w:ascii="Times New Roman" w:hAnsi="Times New Roman" w:cs="Times New Roman"/>
          <w:sz w:val="24"/>
          <w:szCs w:val="24"/>
        </w:rPr>
        <w:t xml:space="preserve">was significant </w:t>
      </w:r>
      <w:r w:rsidRPr="00856612">
        <w:rPr>
          <w:rFonts w:ascii="Times New Roman" w:hAnsi="Times New Roman" w:cs="Times New Roman"/>
          <w:sz w:val="24"/>
          <w:szCs w:val="24"/>
        </w:rPr>
        <w:t>(</w:t>
      </w:r>
      <w:r w:rsidRPr="00A15C5A">
        <w:rPr>
          <w:rFonts w:ascii="Times New Roman" w:hAnsi="Times New Roman" w:cs="Times New Roman"/>
          <w:i/>
          <w:sz w:val="24"/>
          <w:szCs w:val="24"/>
        </w:rPr>
        <w:t>F</w:t>
      </w:r>
      <w:r w:rsidR="003C3A89">
        <w:rPr>
          <w:rFonts w:ascii="Times New Roman" w:hAnsi="Times New Roman" w:cs="Times New Roman"/>
          <w:sz w:val="24"/>
          <w:szCs w:val="24"/>
        </w:rPr>
        <w:t>(1, 19</w:t>
      </w:r>
      <w:r w:rsidRPr="00856612">
        <w:rPr>
          <w:rFonts w:ascii="Times New Roman" w:hAnsi="Times New Roman" w:cs="Times New Roman"/>
          <w:sz w:val="24"/>
          <w:szCs w:val="24"/>
        </w:rPr>
        <w:t xml:space="preserve">) = </w:t>
      </w:r>
      <w:r w:rsidR="003C3A89">
        <w:rPr>
          <w:rFonts w:ascii="Times New Roman" w:hAnsi="Times New Roman" w:cs="Times New Roman"/>
          <w:sz w:val="24"/>
          <w:szCs w:val="24"/>
        </w:rPr>
        <w:t>26.98</w:t>
      </w:r>
      <w:r w:rsidRPr="00856612">
        <w:rPr>
          <w:rFonts w:ascii="Times New Roman" w:hAnsi="Times New Roman" w:cs="Times New Roman"/>
          <w:sz w:val="24"/>
          <w:szCs w:val="24"/>
        </w:rPr>
        <w:t>,</w:t>
      </w:r>
      <w:r w:rsidRPr="00A15C5A">
        <w:rPr>
          <w:rFonts w:ascii="Times New Roman" w:hAnsi="Times New Roman" w:cs="Times New Roman"/>
          <w:i/>
          <w:sz w:val="24"/>
          <w:szCs w:val="24"/>
        </w:rPr>
        <w:t xml:space="preserve"> p</w:t>
      </w:r>
      <w:r w:rsidR="003C3A89">
        <w:rPr>
          <w:rFonts w:ascii="Times New Roman" w:hAnsi="Times New Roman" w:cs="Times New Roman"/>
          <w:sz w:val="24"/>
          <w:szCs w:val="24"/>
        </w:rPr>
        <w:t xml:space="preserve"> &lt;</w:t>
      </w:r>
      <w:r w:rsidRPr="00856612">
        <w:rPr>
          <w:rFonts w:ascii="Times New Roman" w:hAnsi="Times New Roman" w:cs="Times New Roman"/>
          <w:sz w:val="24"/>
          <w:szCs w:val="24"/>
        </w:rPr>
        <w:t xml:space="preserve"> .00</w:t>
      </w:r>
      <w:r w:rsidR="003C3A89">
        <w:rPr>
          <w:rFonts w:ascii="Times New Roman" w:hAnsi="Times New Roman" w:cs="Times New Roman"/>
          <w:sz w:val="24"/>
          <w:szCs w:val="24"/>
        </w:rPr>
        <w:t>1</w:t>
      </w:r>
      <w:r w:rsidR="00A15C5A">
        <w:rPr>
          <w:rFonts w:ascii="Times New Roman" w:hAnsi="Times New Roman" w:cs="Times New Roman"/>
          <w:sz w:val="24"/>
          <w:szCs w:val="24"/>
        </w:rPr>
        <w:t xml:space="preserve">, </w:t>
      </w:r>
      <w:r w:rsidR="0062048C">
        <w:rPr>
          <w:rFonts w:ascii="Calibri" w:hAnsi="Calibri" w:cs="Times New Roman"/>
          <w:sz w:val="24"/>
          <w:szCs w:val="24"/>
        </w:rPr>
        <w:t>η</w:t>
      </w:r>
      <w:r w:rsidR="00A15C5A">
        <w:rPr>
          <w:rFonts w:ascii="Times New Roman" w:hAnsi="Times New Roman" w:cs="Times New Roman"/>
          <w:sz w:val="24"/>
          <w:szCs w:val="24"/>
          <w:vertAlign w:val="subscript"/>
        </w:rPr>
        <w:t>p</w:t>
      </w:r>
      <w:r w:rsidR="00A15C5A">
        <w:rPr>
          <w:rFonts w:ascii="Times New Roman" w:hAnsi="Times New Roman" w:cs="Times New Roman"/>
          <w:sz w:val="24"/>
          <w:szCs w:val="24"/>
          <w:vertAlign w:val="superscript"/>
        </w:rPr>
        <w:t>2</w:t>
      </w:r>
      <w:r w:rsidR="00A15C5A">
        <w:rPr>
          <w:rFonts w:ascii="Times New Roman" w:hAnsi="Times New Roman" w:cs="Times New Roman"/>
          <w:sz w:val="24"/>
          <w:szCs w:val="24"/>
        </w:rPr>
        <w:t xml:space="preserve"> = .</w:t>
      </w:r>
      <w:r w:rsidR="003C3A89">
        <w:rPr>
          <w:rFonts w:ascii="Times New Roman" w:hAnsi="Times New Roman" w:cs="Times New Roman"/>
          <w:sz w:val="24"/>
          <w:szCs w:val="24"/>
        </w:rPr>
        <w:t>59</w:t>
      </w:r>
      <w:r w:rsidR="00A15C5A">
        <w:rPr>
          <w:rFonts w:ascii="Times New Roman" w:hAnsi="Times New Roman" w:cs="Times New Roman"/>
          <w:sz w:val="24"/>
          <w:szCs w:val="24"/>
        </w:rPr>
        <w:t>, 90% CI [.</w:t>
      </w:r>
      <w:r w:rsidR="003C3A89">
        <w:rPr>
          <w:rFonts w:ascii="Times New Roman" w:hAnsi="Times New Roman" w:cs="Times New Roman"/>
          <w:sz w:val="24"/>
          <w:szCs w:val="24"/>
        </w:rPr>
        <w:t>30</w:t>
      </w:r>
      <w:r w:rsidR="00A15C5A">
        <w:rPr>
          <w:rFonts w:ascii="Times New Roman" w:hAnsi="Times New Roman" w:cs="Times New Roman"/>
          <w:sz w:val="24"/>
          <w:szCs w:val="24"/>
        </w:rPr>
        <w:t>, .</w:t>
      </w:r>
      <w:r w:rsidR="003C3A89">
        <w:rPr>
          <w:rFonts w:ascii="Times New Roman" w:hAnsi="Times New Roman" w:cs="Times New Roman"/>
          <w:sz w:val="24"/>
          <w:szCs w:val="24"/>
        </w:rPr>
        <w:t>72</w:t>
      </w:r>
      <w:r w:rsidR="00A15C5A">
        <w:rPr>
          <w:rFonts w:ascii="Times New Roman" w:hAnsi="Times New Roman" w:cs="Times New Roman"/>
          <w:sz w:val="24"/>
          <w:szCs w:val="24"/>
        </w:rPr>
        <w:t>]</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Black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r w:rsidR="00DB3D8B" w:rsidRPr="00856612">
        <w:rPr>
          <w:rFonts w:ascii="Times New Roman" w:hAnsi="Times New Roman" w:cs="Times New Roman"/>
          <w:i/>
          <w:sz w:val="24"/>
          <w:szCs w:val="24"/>
        </w:rPr>
        <w:t>M</w:t>
      </w:r>
      <w:r w:rsidR="00C270AA">
        <w:rPr>
          <w:rFonts w:ascii="Times New Roman" w:hAnsi="Times New Roman" w:cs="Times New Roman"/>
          <w:sz w:val="24"/>
          <w:szCs w:val="24"/>
        </w:rPr>
        <w:t xml:space="preserve"> = .781</w:t>
      </w:r>
      <w:r w:rsidR="00DB3D8B"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.6</w:t>
      </w:r>
      <w:r w:rsidR="00C270AA">
        <w:rPr>
          <w:rFonts w:ascii="Times New Roman" w:hAnsi="Times New Roman" w:cs="Times New Roman"/>
          <w:sz w:val="24"/>
          <w:szCs w:val="24"/>
        </w:rPr>
        <w:t>71</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3C3A89">
        <w:rPr>
          <w:rFonts w:ascii="Times New Roman" w:hAnsi="Times New Roman" w:cs="Times New Roman"/>
          <w:sz w:val="24"/>
          <w:szCs w:val="24"/>
        </w:rPr>
        <w:t>19</w:t>
      </w:r>
      <w:r w:rsidRPr="00856612">
        <w:rPr>
          <w:rFonts w:ascii="Times New Roman" w:hAnsi="Times New Roman" w:cs="Times New Roman"/>
          <w:sz w:val="24"/>
          <w:szCs w:val="24"/>
        </w:rPr>
        <w:t xml:space="preserve">) = </w:t>
      </w:r>
      <w:r w:rsidR="003C3A89">
        <w:rPr>
          <w:rFonts w:ascii="Times New Roman" w:hAnsi="Times New Roman" w:cs="Times New Roman"/>
          <w:sz w:val="24"/>
          <w:szCs w:val="24"/>
        </w:rPr>
        <w:t>4.13</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 xml:space="preserve">&lt; </w:t>
      </w:r>
      <w:r w:rsidR="0024256C">
        <w:rPr>
          <w:rFonts w:ascii="Times New Roman" w:hAnsi="Times New Roman" w:cs="Times New Roman"/>
          <w:i/>
          <w:sz w:val="24"/>
          <w:szCs w:val="24"/>
        </w:rPr>
        <w:t>.</w:t>
      </w:r>
      <w:r w:rsidRPr="00856612">
        <w:rPr>
          <w:rFonts w:ascii="Times New Roman" w:hAnsi="Times New Roman" w:cs="Times New Roman"/>
          <w:sz w:val="24"/>
          <w:szCs w:val="24"/>
        </w:rPr>
        <w:t>00</w:t>
      </w:r>
      <w:r w:rsidR="0024256C">
        <w:rPr>
          <w:rFonts w:ascii="Times New Roman" w:hAnsi="Times New Roman" w:cs="Times New Roman"/>
          <w:sz w:val="24"/>
          <w:szCs w:val="24"/>
        </w:rPr>
        <w:t>1</w:t>
      </w:r>
      <w:r w:rsidR="00B812BA">
        <w:rPr>
          <w:rFonts w:ascii="Times New Roman" w:hAnsi="Times New Roman" w:cs="Times New Roman"/>
          <w:sz w:val="24"/>
          <w:szCs w:val="24"/>
        </w:rPr>
        <w:t xml:space="preserve">, </w:t>
      </w:r>
      <w:r w:rsidR="00B812BA">
        <w:rPr>
          <w:rFonts w:ascii="Times New Roman" w:hAnsi="Times New Roman" w:cs="Times New Roman"/>
          <w:i/>
          <w:sz w:val="24"/>
          <w:szCs w:val="24"/>
        </w:rPr>
        <w:t>d</w:t>
      </w:r>
      <w:r w:rsidR="00B812BA">
        <w:rPr>
          <w:rFonts w:ascii="Times New Roman" w:hAnsi="Times New Roman" w:cs="Times New Roman"/>
          <w:i/>
          <w:sz w:val="24"/>
          <w:szCs w:val="24"/>
          <w:vertAlign w:val="subscript"/>
        </w:rPr>
        <w:t>z</w:t>
      </w:r>
      <w:r w:rsidR="00B812BA">
        <w:rPr>
          <w:rFonts w:ascii="Times New Roman" w:hAnsi="Times New Roman" w:cs="Times New Roman"/>
          <w:sz w:val="24"/>
          <w:szCs w:val="24"/>
        </w:rPr>
        <w:t xml:space="preserve"> = 0.9</w:t>
      </w:r>
      <w:r w:rsidR="000C099F">
        <w:rPr>
          <w:rFonts w:ascii="Times New Roman" w:hAnsi="Times New Roman" w:cs="Times New Roman"/>
          <w:sz w:val="24"/>
          <w:szCs w:val="24"/>
        </w:rPr>
        <w:t>2</w:t>
      </w:r>
      <w:r w:rsidRPr="00856612">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Following a Hispanic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.7</w:t>
      </w:r>
      <w:r w:rsidR="00C270AA">
        <w:rPr>
          <w:rFonts w:ascii="Times New Roman" w:hAnsi="Times New Roman" w:cs="Times New Roman"/>
          <w:sz w:val="24"/>
          <w:szCs w:val="24"/>
        </w:rPr>
        <w:t>2</w:t>
      </w:r>
      <w:r w:rsidRPr="00856612">
        <w:rPr>
          <w:rFonts w:ascii="Times New Roman" w:hAnsi="Times New Roman" w:cs="Times New Roman"/>
          <w:sz w:val="24"/>
          <w:szCs w:val="24"/>
        </w:rPr>
        <w:t xml:space="preserve">3) were not significantly different from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.7</w:t>
      </w:r>
      <w:r w:rsidR="00C270AA">
        <w:rPr>
          <w:rFonts w:ascii="Times New Roman" w:hAnsi="Times New Roman" w:cs="Times New Roman"/>
          <w:sz w:val="24"/>
          <w:szCs w:val="24"/>
        </w:rPr>
        <w:t>21</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0C099F">
        <w:rPr>
          <w:rFonts w:ascii="Times New Roman" w:hAnsi="Times New Roman" w:cs="Times New Roman"/>
          <w:sz w:val="24"/>
          <w:szCs w:val="24"/>
        </w:rPr>
        <w:t>19</w:t>
      </w:r>
      <w:r w:rsidRPr="00856612">
        <w:rPr>
          <w:rFonts w:ascii="Times New Roman" w:hAnsi="Times New Roman" w:cs="Times New Roman"/>
          <w:sz w:val="24"/>
          <w:szCs w:val="24"/>
        </w:rPr>
        <w:t>) = 0.</w:t>
      </w:r>
      <w:r w:rsidR="000C099F">
        <w:rPr>
          <w:rFonts w:ascii="Times New Roman" w:hAnsi="Times New Roman" w:cs="Times New Roman"/>
          <w:sz w:val="24"/>
          <w:szCs w:val="24"/>
        </w:rPr>
        <w:t>07</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0C099F">
        <w:rPr>
          <w:rFonts w:ascii="Times New Roman" w:hAnsi="Times New Roman" w:cs="Times New Roman"/>
          <w:sz w:val="24"/>
          <w:szCs w:val="24"/>
        </w:rPr>
        <w:t>948</w:t>
      </w:r>
      <w:r w:rsidR="00F34043">
        <w:rPr>
          <w:rFonts w:ascii="Times New Roman" w:hAnsi="Times New Roman" w:cs="Times New Roman"/>
          <w:sz w:val="24"/>
          <w:szCs w:val="24"/>
        </w:rPr>
        <w:t xml:space="preserve">, </w:t>
      </w:r>
      <w:r w:rsidR="00B812BA">
        <w:rPr>
          <w:rFonts w:ascii="Times New Roman" w:hAnsi="Times New Roman" w:cs="Times New Roman"/>
          <w:i/>
          <w:sz w:val="24"/>
          <w:szCs w:val="24"/>
        </w:rPr>
        <w:t>d</w:t>
      </w:r>
      <w:r w:rsidR="00B812BA">
        <w:rPr>
          <w:rFonts w:ascii="Times New Roman" w:hAnsi="Times New Roman" w:cs="Times New Roman"/>
          <w:i/>
          <w:sz w:val="24"/>
          <w:szCs w:val="24"/>
          <w:vertAlign w:val="subscript"/>
        </w:rPr>
        <w:t>z</w:t>
      </w:r>
      <w:r w:rsidR="000C099F">
        <w:rPr>
          <w:rFonts w:ascii="Times New Roman" w:hAnsi="Times New Roman" w:cs="Times New Roman"/>
          <w:sz w:val="24"/>
          <w:szCs w:val="24"/>
        </w:rPr>
        <w:t xml:space="preserve"> = 0.01</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p>
    <w:p w14:paraId="3A1FD441" w14:textId="6BE9A363"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t xml:space="preserve">In the White/Hispanic condition, </w:t>
      </w:r>
      <w:r w:rsidR="001726C9">
        <w:rPr>
          <w:rFonts w:ascii="Times New Roman" w:hAnsi="Times New Roman" w:cs="Times New Roman"/>
          <w:sz w:val="24"/>
          <w:szCs w:val="24"/>
        </w:rPr>
        <w:t>the</w:t>
      </w:r>
      <w:r w:rsidR="001726C9" w:rsidRPr="00856612">
        <w:rPr>
          <w:rFonts w:ascii="Times New Roman" w:hAnsi="Times New Roman" w:cs="Times New Roman"/>
          <w:sz w:val="24"/>
          <w:szCs w:val="24"/>
        </w:rPr>
        <w:t xml:space="preserve"> </w:t>
      </w:r>
      <w:r w:rsidRPr="00856612">
        <w:rPr>
          <w:rFonts w:ascii="Times New Roman" w:hAnsi="Times New Roman" w:cs="Times New Roman"/>
          <w:sz w:val="24"/>
          <w:szCs w:val="24"/>
        </w:rPr>
        <w:t>main effect of Target was significant</w:t>
      </w:r>
      <w:r w:rsidR="001726C9">
        <w:rPr>
          <w:rFonts w:ascii="Times New Roman" w:hAnsi="Times New Roman" w:cs="Times New Roman"/>
          <w:sz w:val="24"/>
          <w:szCs w:val="24"/>
        </w:rPr>
        <w:t>,</w:t>
      </w:r>
      <w:r w:rsidRPr="00856612">
        <w:rPr>
          <w:rFonts w:ascii="Times New Roman" w:hAnsi="Times New Roman" w:cs="Times New Roman"/>
          <w:sz w:val="24"/>
          <w:szCs w:val="24"/>
        </w:rPr>
        <w:t xml:space="preserve"> </w:t>
      </w:r>
      <w:r w:rsidRPr="00706911">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0C099F">
        <w:rPr>
          <w:rFonts w:ascii="Times New Roman" w:hAnsi="Times New Roman" w:cs="Times New Roman"/>
          <w:sz w:val="24"/>
          <w:szCs w:val="24"/>
        </w:rPr>
        <w:t>26</w:t>
      </w:r>
      <w:r w:rsidRPr="00856612">
        <w:rPr>
          <w:rFonts w:ascii="Times New Roman" w:hAnsi="Times New Roman" w:cs="Times New Roman"/>
          <w:sz w:val="24"/>
          <w:szCs w:val="24"/>
        </w:rPr>
        <w:t xml:space="preserve">) = </w:t>
      </w:r>
      <w:r w:rsidR="000C099F">
        <w:rPr>
          <w:rFonts w:ascii="Times New Roman" w:hAnsi="Times New Roman" w:cs="Times New Roman"/>
          <w:sz w:val="24"/>
          <w:szCs w:val="24"/>
        </w:rPr>
        <w:t>12.20</w:t>
      </w:r>
      <w:r w:rsidRPr="00856612">
        <w:rPr>
          <w:rFonts w:ascii="Times New Roman" w:hAnsi="Times New Roman" w:cs="Times New Roman"/>
          <w:sz w:val="24"/>
          <w:szCs w:val="24"/>
        </w:rPr>
        <w:t xml:space="preserve">, </w:t>
      </w:r>
      <w:r w:rsidRPr="00706911">
        <w:rPr>
          <w:rFonts w:ascii="Times New Roman" w:hAnsi="Times New Roman" w:cs="Times New Roman"/>
          <w:i/>
          <w:sz w:val="24"/>
          <w:szCs w:val="24"/>
        </w:rPr>
        <w:t>p</w:t>
      </w:r>
      <w:r w:rsidR="000C099F">
        <w:rPr>
          <w:rFonts w:ascii="Times New Roman" w:hAnsi="Times New Roman" w:cs="Times New Roman"/>
          <w:sz w:val="24"/>
          <w:szCs w:val="24"/>
        </w:rPr>
        <w:t xml:space="preserve"> =</w:t>
      </w:r>
      <w:r w:rsidR="0024256C">
        <w:rPr>
          <w:rFonts w:ascii="Times New Roman" w:hAnsi="Times New Roman" w:cs="Times New Roman"/>
          <w:sz w:val="24"/>
          <w:szCs w:val="24"/>
        </w:rPr>
        <w:t xml:space="preserve"> .00</w:t>
      </w:r>
      <w:r w:rsidR="000C099F">
        <w:rPr>
          <w:rFonts w:ascii="Times New Roman" w:hAnsi="Times New Roman" w:cs="Times New Roman"/>
          <w:sz w:val="24"/>
          <w:szCs w:val="24"/>
        </w:rPr>
        <w:t>2</w:t>
      </w:r>
      <w:r w:rsidR="00B812BA">
        <w:rPr>
          <w:rFonts w:ascii="Times New Roman" w:hAnsi="Times New Roman" w:cs="Times New Roman"/>
          <w:sz w:val="24"/>
          <w:szCs w:val="24"/>
        </w:rPr>
        <w:t xml:space="preserve">, </w:t>
      </w:r>
      <w:r w:rsidR="0062048C">
        <w:rPr>
          <w:rFonts w:ascii="Calibri" w:hAnsi="Calibri" w:cs="Times New Roman"/>
          <w:sz w:val="24"/>
          <w:szCs w:val="24"/>
        </w:rPr>
        <w:t>η</w:t>
      </w:r>
      <w:r w:rsidR="00B812BA">
        <w:rPr>
          <w:rFonts w:ascii="Times New Roman" w:hAnsi="Times New Roman" w:cs="Times New Roman"/>
          <w:sz w:val="24"/>
          <w:szCs w:val="24"/>
          <w:vertAlign w:val="subscript"/>
        </w:rPr>
        <w:t>p</w:t>
      </w:r>
      <w:r w:rsidR="00B812BA">
        <w:rPr>
          <w:rFonts w:ascii="Times New Roman" w:hAnsi="Times New Roman" w:cs="Times New Roman"/>
          <w:sz w:val="24"/>
          <w:szCs w:val="24"/>
          <w:vertAlign w:val="superscript"/>
        </w:rPr>
        <w:t>2</w:t>
      </w:r>
      <w:r w:rsidR="00B812BA">
        <w:rPr>
          <w:rFonts w:ascii="Times New Roman" w:hAnsi="Times New Roman" w:cs="Times New Roman"/>
          <w:sz w:val="24"/>
          <w:szCs w:val="24"/>
        </w:rPr>
        <w:t xml:space="preserve"> = .</w:t>
      </w:r>
      <w:r w:rsidR="000C099F">
        <w:rPr>
          <w:rFonts w:ascii="Times New Roman" w:hAnsi="Times New Roman" w:cs="Times New Roman"/>
          <w:sz w:val="24"/>
          <w:szCs w:val="24"/>
        </w:rPr>
        <w:t>32</w:t>
      </w:r>
      <w:r w:rsidR="00B812BA">
        <w:rPr>
          <w:rFonts w:ascii="Times New Roman" w:hAnsi="Times New Roman" w:cs="Times New Roman"/>
          <w:sz w:val="24"/>
          <w:szCs w:val="24"/>
        </w:rPr>
        <w:t>, 90% CI [.0</w:t>
      </w:r>
      <w:r w:rsidR="000C099F">
        <w:rPr>
          <w:rFonts w:ascii="Times New Roman" w:hAnsi="Times New Roman" w:cs="Times New Roman"/>
          <w:sz w:val="24"/>
          <w:szCs w:val="24"/>
        </w:rPr>
        <w:t>9</w:t>
      </w:r>
      <w:r w:rsidR="00B812BA">
        <w:rPr>
          <w:rFonts w:ascii="Times New Roman" w:hAnsi="Times New Roman" w:cs="Times New Roman"/>
          <w:sz w:val="24"/>
          <w:szCs w:val="24"/>
        </w:rPr>
        <w:t>, .</w:t>
      </w:r>
      <w:r w:rsidR="000C099F">
        <w:rPr>
          <w:rFonts w:ascii="Times New Roman" w:hAnsi="Times New Roman" w:cs="Times New Roman"/>
          <w:sz w:val="24"/>
          <w:szCs w:val="24"/>
        </w:rPr>
        <w:t>50</w:t>
      </w:r>
      <w:r w:rsidR="00B812BA">
        <w:rPr>
          <w:rFonts w:ascii="Times New Roman" w:hAnsi="Times New Roman" w:cs="Times New Roman"/>
          <w:sz w:val="24"/>
          <w:szCs w:val="24"/>
        </w:rPr>
        <w:t>]</w:t>
      </w:r>
      <w:r w:rsidR="001726C9">
        <w:rPr>
          <w:rFonts w:ascii="Times New Roman" w:hAnsi="Times New Roman" w:cs="Times New Roman"/>
          <w:sz w:val="24"/>
          <w:szCs w:val="24"/>
        </w:rPr>
        <w:t>, but the</w:t>
      </w:r>
      <w:r w:rsidR="000C099F">
        <w:rPr>
          <w:rFonts w:ascii="Times New Roman" w:hAnsi="Times New Roman" w:cs="Times New Roman"/>
          <w:sz w:val="24"/>
          <w:szCs w:val="24"/>
        </w:rPr>
        <w:t xml:space="preserve"> Prime ×</w:t>
      </w:r>
      <w:r w:rsidRPr="00856612">
        <w:rPr>
          <w:rFonts w:ascii="Times New Roman" w:hAnsi="Times New Roman" w:cs="Times New Roman"/>
          <w:sz w:val="24"/>
          <w:szCs w:val="24"/>
        </w:rPr>
        <w:t xml:space="preserve"> Target interaction was not significant, </w:t>
      </w:r>
      <w:r w:rsidRPr="00706911">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0C099F">
        <w:rPr>
          <w:rFonts w:ascii="Times New Roman" w:hAnsi="Times New Roman" w:cs="Times New Roman"/>
          <w:sz w:val="24"/>
          <w:szCs w:val="24"/>
        </w:rPr>
        <w:t>26</w:t>
      </w:r>
      <w:r w:rsidRPr="00856612">
        <w:rPr>
          <w:rFonts w:ascii="Times New Roman" w:hAnsi="Times New Roman" w:cs="Times New Roman"/>
          <w:sz w:val="24"/>
          <w:szCs w:val="24"/>
        </w:rPr>
        <w:t>) = 0.</w:t>
      </w:r>
      <w:r w:rsidR="000C099F">
        <w:rPr>
          <w:rFonts w:ascii="Times New Roman" w:hAnsi="Times New Roman" w:cs="Times New Roman"/>
          <w:sz w:val="24"/>
          <w:szCs w:val="24"/>
        </w:rPr>
        <w:t>60</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0C099F">
        <w:rPr>
          <w:rFonts w:ascii="Times New Roman" w:hAnsi="Times New Roman" w:cs="Times New Roman"/>
          <w:sz w:val="24"/>
          <w:szCs w:val="24"/>
        </w:rPr>
        <w:t>444</w:t>
      </w:r>
      <w:r w:rsidR="00B812BA">
        <w:rPr>
          <w:rFonts w:ascii="Times New Roman" w:hAnsi="Times New Roman" w:cs="Times New Roman"/>
          <w:sz w:val="24"/>
          <w:szCs w:val="24"/>
        </w:rPr>
        <w:t xml:space="preserve">, </w:t>
      </w:r>
      <w:r w:rsidR="0062048C">
        <w:rPr>
          <w:rFonts w:ascii="Calibri" w:hAnsi="Calibri" w:cs="Times New Roman"/>
          <w:sz w:val="24"/>
          <w:szCs w:val="24"/>
        </w:rPr>
        <w:t>η</w:t>
      </w:r>
      <w:r w:rsidR="00B812BA">
        <w:rPr>
          <w:rFonts w:ascii="Times New Roman" w:hAnsi="Times New Roman" w:cs="Times New Roman"/>
          <w:sz w:val="24"/>
          <w:szCs w:val="24"/>
          <w:vertAlign w:val="subscript"/>
        </w:rPr>
        <w:t>p</w:t>
      </w:r>
      <w:r w:rsidR="00B812BA">
        <w:rPr>
          <w:rFonts w:ascii="Times New Roman" w:hAnsi="Times New Roman" w:cs="Times New Roman"/>
          <w:sz w:val="24"/>
          <w:szCs w:val="24"/>
          <w:vertAlign w:val="superscript"/>
        </w:rPr>
        <w:t>2</w:t>
      </w:r>
      <w:r w:rsidR="000C099F">
        <w:rPr>
          <w:rFonts w:ascii="Times New Roman" w:hAnsi="Times New Roman" w:cs="Times New Roman"/>
          <w:sz w:val="24"/>
          <w:szCs w:val="24"/>
        </w:rPr>
        <w:t xml:space="preserve"> = .02</w:t>
      </w:r>
      <w:r w:rsidR="00B812BA">
        <w:rPr>
          <w:rFonts w:ascii="Times New Roman" w:hAnsi="Times New Roman" w:cs="Times New Roman"/>
          <w:sz w:val="24"/>
          <w:szCs w:val="24"/>
        </w:rPr>
        <w:t>, 90% CI [.00, .</w:t>
      </w:r>
      <w:r w:rsidR="000C099F">
        <w:rPr>
          <w:rFonts w:ascii="Times New Roman" w:hAnsi="Times New Roman" w:cs="Times New Roman"/>
          <w:sz w:val="24"/>
          <w:szCs w:val="24"/>
        </w:rPr>
        <w:t>17</w:t>
      </w:r>
      <w:r w:rsidR="00B812BA">
        <w:rPr>
          <w:rFonts w:ascii="Times New Roman" w:hAnsi="Times New Roman" w:cs="Times New Roman"/>
          <w:sz w:val="24"/>
          <w:szCs w:val="24"/>
        </w:rPr>
        <w:t>]</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 xml:space="preserve">Participants were more accurate on </w:t>
      </w:r>
      <w:r w:rsidR="00706911">
        <w:rPr>
          <w:rFonts w:ascii="Times New Roman" w:hAnsi="Times New Roman" w:cs="Times New Roman"/>
          <w:sz w:val="24"/>
          <w:szCs w:val="24"/>
        </w:rPr>
        <w:t>g</w:t>
      </w:r>
      <w:r w:rsidRPr="00856612">
        <w:rPr>
          <w:rFonts w:ascii="Times New Roman" w:hAnsi="Times New Roman" w:cs="Times New Roman"/>
          <w:sz w:val="24"/>
          <w:szCs w:val="24"/>
        </w:rPr>
        <w:t>un trials than tool trials, regardless of prime.</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Specifically, f</w:t>
      </w:r>
      <w:r w:rsidR="001726C9" w:rsidRPr="00856612">
        <w:rPr>
          <w:rFonts w:ascii="Times New Roman" w:hAnsi="Times New Roman" w:cs="Times New Roman"/>
          <w:sz w:val="24"/>
          <w:szCs w:val="24"/>
        </w:rPr>
        <w:t xml:space="preserve">ollowing </w:t>
      </w:r>
      <w:r w:rsidRPr="00856612">
        <w:rPr>
          <w:rFonts w:ascii="Times New Roman" w:hAnsi="Times New Roman" w:cs="Times New Roman"/>
          <w:sz w:val="24"/>
          <w:szCs w:val="24"/>
        </w:rPr>
        <w:t>a White prime</w:t>
      </w:r>
      <w:r w:rsidR="00B72526">
        <w:rPr>
          <w:rFonts w:ascii="Times New Roman" w:hAnsi="Times New Roman" w:cs="Times New Roman"/>
          <w:sz w:val="24"/>
          <w:szCs w:val="24"/>
        </w:rPr>
        <w:t>,</w:t>
      </w:r>
      <w:r w:rsidRPr="00856612">
        <w:rPr>
          <w:rFonts w:ascii="Times New Roman" w:hAnsi="Times New Roman" w:cs="Times New Roman"/>
          <w:sz w:val="24"/>
          <w:szCs w:val="24"/>
        </w:rPr>
        <w:t xml:space="preserve"> gun trials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.80</w:t>
      </w:r>
      <w:r w:rsidR="00C270AA">
        <w:rPr>
          <w:rFonts w:ascii="Times New Roman" w:hAnsi="Times New Roman" w:cs="Times New Roman"/>
          <w:sz w:val="24"/>
          <w:szCs w:val="24"/>
        </w:rPr>
        <w:t>7</w:t>
      </w:r>
      <w:r w:rsidRPr="00856612">
        <w:rPr>
          <w:rFonts w:ascii="Times New Roman" w:hAnsi="Times New Roman" w:cs="Times New Roman"/>
          <w:sz w:val="24"/>
          <w:szCs w:val="24"/>
        </w:rPr>
        <w:t>) were more accurate than tool trials (</w:t>
      </w:r>
      <w:r w:rsidRPr="00856612">
        <w:rPr>
          <w:rFonts w:ascii="Times New Roman" w:hAnsi="Times New Roman" w:cs="Times New Roman"/>
          <w:i/>
          <w:sz w:val="24"/>
          <w:szCs w:val="24"/>
        </w:rPr>
        <w:t xml:space="preserve">M </w:t>
      </w:r>
      <w:r w:rsidR="00C270AA">
        <w:rPr>
          <w:rFonts w:ascii="Times New Roman" w:hAnsi="Times New Roman" w:cs="Times New Roman"/>
          <w:sz w:val="24"/>
          <w:szCs w:val="24"/>
        </w:rPr>
        <w:t xml:space="preserve">= </w:t>
      </w:r>
      <w:r w:rsidRPr="00856612">
        <w:rPr>
          <w:rFonts w:ascii="Times New Roman" w:hAnsi="Times New Roman" w:cs="Times New Roman"/>
          <w:sz w:val="24"/>
          <w:szCs w:val="24"/>
        </w:rPr>
        <w:t>.7</w:t>
      </w:r>
      <w:r w:rsidR="00C270AA">
        <w:rPr>
          <w:rFonts w:ascii="Times New Roman" w:hAnsi="Times New Roman" w:cs="Times New Roman"/>
          <w:sz w:val="24"/>
          <w:szCs w:val="24"/>
        </w:rPr>
        <w:t>32</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0C099F">
        <w:rPr>
          <w:rFonts w:ascii="Times New Roman" w:hAnsi="Times New Roman" w:cs="Times New Roman"/>
          <w:sz w:val="24"/>
          <w:szCs w:val="24"/>
        </w:rPr>
        <w:t>26</w:t>
      </w:r>
      <w:r w:rsidRPr="00856612">
        <w:rPr>
          <w:rFonts w:ascii="Times New Roman" w:hAnsi="Times New Roman" w:cs="Times New Roman"/>
          <w:sz w:val="24"/>
          <w:szCs w:val="24"/>
        </w:rPr>
        <w:t>) = 2.</w:t>
      </w:r>
      <w:r w:rsidR="000C099F">
        <w:rPr>
          <w:rFonts w:ascii="Times New Roman" w:hAnsi="Times New Roman" w:cs="Times New Roman"/>
          <w:sz w:val="24"/>
          <w:szCs w:val="24"/>
        </w:rPr>
        <w:t>66</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0C099F">
        <w:rPr>
          <w:rFonts w:ascii="Times New Roman" w:hAnsi="Times New Roman" w:cs="Times New Roman"/>
          <w:sz w:val="24"/>
          <w:szCs w:val="24"/>
        </w:rPr>
        <w:t>013</w:t>
      </w:r>
      <w:r w:rsidR="004024AE">
        <w:rPr>
          <w:rFonts w:ascii="Times New Roman" w:hAnsi="Times New Roman" w:cs="Times New Roman"/>
          <w:sz w:val="24"/>
          <w:szCs w:val="24"/>
        </w:rPr>
        <w:t xml:space="preserve">, </w:t>
      </w:r>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r w:rsidR="004024AE">
        <w:rPr>
          <w:rFonts w:ascii="Times New Roman" w:hAnsi="Times New Roman" w:cs="Times New Roman"/>
          <w:sz w:val="24"/>
          <w:szCs w:val="24"/>
        </w:rPr>
        <w:t xml:space="preserve"> = 0.</w:t>
      </w:r>
      <w:r w:rsidR="000C099F">
        <w:rPr>
          <w:rFonts w:ascii="Times New Roman" w:hAnsi="Times New Roman" w:cs="Times New Roman"/>
          <w:sz w:val="24"/>
          <w:szCs w:val="24"/>
        </w:rPr>
        <w:t>51</w:t>
      </w:r>
      <w:r w:rsidR="001726C9">
        <w:rPr>
          <w:rFonts w:ascii="Times New Roman" w:hAnsi="Times New Roman" w:cs="Times New Roman"/>
          <w:sz w:val="24"/>
          <w:szCs w:val="24"/>
        </w:rPr>
        <w:t>; f</w:t>
      </w:r>
      <w:r w:rsidRPr="00856612">
        <w:rPr>
          <w:rFonts w:ascii="Times New Roman" w:hAnsi="Times New Roman" w:cs="Times New Roman"/>
          <w:sz w:val="24"/>
          <w:szCs w:val="24"/>
        </w:rPr>
        <w:t>ollowing a Hispanic prime, gun trials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.81</w:t>
      </w:r>
      <w:r w:rsidR="00C270AA">
        <w:rPr>
          <w:rFonts w:ascii="Times New Roman" w:hAnsi="Times New Roman" w:cs="Times New Roman"/>
          <w:sz w:val="24"/>
          <w:szCs w:val="24"/>
        </w:rPr>
        <w:t>8</w:t>
      </w:r>
      <w:r w:rsidRPr="00856612">
        <w:rPr>
          <w:rFonts w:ascii="Times New Roman" w:hAnsi="Times New Roman" w:cs="Times New Roman"/>
          <w:sz w:val="24"/>
          <w:szCs w:val="24"/>
        </w:rPr>
        <w:t>) were more accurate than tool trials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0.7</w:t>
      </w:r>
      <w:r w:rsidR="00C270AA">
        <w:rPr>
          <w:rFonts w:ascii="Times New Roman" w:hAnsi="Times New Roman" w:cs="Times New Roman"/>
          <w:sz w:val="24"/>
          <w:szCs w:val="24"/>
        </w:rPr>
        <w:t>32</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0C099F">
        <w:rPr>
          <w:rFonts w:ascii="Times New Roman" w:hAnsi="Times New Roman" w:cs="Times New Roman"/>
          <w:sz w:val="24"/>
          <w:szCs w:val="24"/>
        </w:rPr>
        <w:t>26</w:t>
      </w:r>
      <w:r w:rsidRPr="00856612">
        <w:rPr>
          <w:rFonts w:ascii="Times New Roman" w:hAnsi="Times New Roman" w:cs="Times New Roman"/>
          <w:sz w:val="24"/>
          <w:szCs w:val="24"/>
        </w:rPr>
        <w:t xml:space="preserve">) = </w:t>
      </w:r>
      <w:r w:rsidR="000C099F">
        <w:rPr>
          <w:rFonts w:ascii="Times New Roman" w:hAnsi="Times New Roman" w:cs="Times New Roman"/>
          <w:sz w:val="24"/>
          <w:szCs w:val="24"/>
        </w:rPr>
        <w:t>3.63</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Pr="00856612">
        <w:rPr>
          <w:rFonts w:ascii="Times New Roman" w:hAnsi="Times New Roman" w:cs="Times New Roman"/>
          <w:sz w:val="24"/>
          <w:szCs w:val="24"/>
        </w:rPr>
        <w:t>00</w:t>
      </w:r>
      <w:r w:rsidR="000C099F">
        <w:rPr>
          <w:rFonts w:ascii="Times New Roman" w:hAnsi="Times New Roman" w:cs="Times New Roman"/>
          <w:sz w:val="24"/>
          <w:szCs w:val="24"/>
        </w:rPr>
        <w:t>1</w:t>
      </w:r>
      <w:r w:rsidR="004024AE">
        <w:rPr>
          <w:rFonts w:ascii="Times New Roman" w:hAnsi="Times New Roman" w:cs="Times New Roman"/>
          <w:sz w:val="24"/>
          <w:szCs w:val="24"/>
        </w:rPr>
        <w:t xml:space="preserve">, </w:t>
      </w:r>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r w:rsidR="000C099F">
        <w:rPr>
          <w:rFonts w:ascii="Times New Roman" w:hAnsi="Times New Roman" w:cs="Times New Roman"/>
          <w:sz w:val="24"/>
          <w:szCs w:val="24"/>
        </w:rPr>
        <w:t xml:space="preserve"> = 0.70</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p>
    <w:p w14:paraId="721E960E" w14:textId="2F42CE97" w:rsidR="00A3164F" w:rsidRPr="00856612" w:rsidRDefault="00A3164F"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t xml:space="preserve">Finally, in the </w:t>
      </w:r>
      <w:commentRangeStart w:id="410"/>
      <w:r w:rsidRPr="00856612">
        <w:rPr>
          <w:rFonts w:ascii="Times New Roman" w:hAnsi="Times New Roman" w:cs="Times New Roman"/>
          <w:sz w:val="24"/>
          <w:szCs w:val="24"/>
        </w:rPr>
        <w:t>Neutral/Hispanic condition</w:t>
      </w:r>
      <w:commentRangeEnd w:id="410"/>
      <w:r w:rsidR="000C099F">
        <w:rPr>
          <w:rStyle w:val="CommentReference"/>
        </w:rPr>
        <w:commentReference w:id="410"/>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the</w:t>
      </w:r>
      <w:r w:rsidR="001726C9"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Prime </w:t>
      </w:r>
      <w:r w:rsidR="00E61235">
        <w:rPr>
          <w:rFonts w:ascii="Times New Roman" w:hAnsi="Times New Roman" w:cs="Times New Roman"/>
          <w:sz w:val="24"/>
          <w:szCs w:val="24"/>
        </w:rPr>
        <w:t>×</w:t>
      </w:r>
      <w:r w:rsidRPr="00856612">
        <w:rPr>
          <w:rFonts w:ascii="Times New Roman" w:hAnsi="Times New Roman" w:cs="Times New Roman"/>
          <w:sz w:val="24"/>
          <w:szCs w:val="24"/>
        </w:rPr>
        <w:t xml:space="preserve"> Target interaction was significant</w:t>
      </w:r>
      <w:r w:rsidR="001726C9">
        <w:rPr>
          <w:rFonts w:ascii="Times New Roman" w:hAnsi="Times New Roman" w:cs="Times New Roman"/>
          <w:sz w:val="24"/>
          <w:szCs w:val="24"/>
        </w:rPr>
        <w:t>,</w:t>
      </w:r>
      <w:r w:rsidRPr="00856612">
        <w:rPr>
          <w:rFonts w:ascii="Times New Roman" w:hAnsi="Times New Roman" w:cs="Times New Roman"/>
          <w:sz w:val="24"/>
          <w:szCs w:val="24"/>
        </w:rPr>
        <w:t xml:space="preserve"> </w:t>
      </w:r>
      <w:r w:rsidRPr="004024AE">
        <w:rPr>
          <w:rFonts w:ascii="Times New Roman" w:hAnsi="Times New Roman" w:cs="Times New Roman"/>
          <w:i/>
          <w:sz w:val="24"/>
          <w:szCs w:val="24"/>
        </w:rPr>
        <w:t>F</w:t>
      </w:r>
      <w:r w:rsidRPr="00856612">
        <w:rPr>
          <w:rFonts w:ascii="Times New Roman" w:hAnsi="Times New Roman" w:cs="Times New Roman"/>
          <w:sz w:val="24"/>
          <w:szCs w:val="24"/>
        </w:rPr>
        <w:t xml:space="preserve">(1, </w:t>
      </w:r>
      <w:r w:rsidR="000C099F">
        <w:rPr>
          <w:rFonts w:ascii="Times New Roman" w:hAnsi="Times New Roman" w:cs="Times New Roman"/>
          <w:sz w:val="24"/>
          <w:szCs w:val="24"/>
        </w:rPr>
        <w:t>24</w:t>
      </w:r>
      <w:r w:rsidRPr="00856612">
        <w:rPr>
          <w:rFonts w:ascii="Times New Roman" w:hAnsi="Times New Roman" w:cs="Times New Roman"/>
          <w:sz w:val="24"/>
          <w:szCs w:val="24"/>
        </w:rPr>
        <w:t>) = 4</w:t>
      </w:r>
      <w:r w:rsidR="000C099F">
        <w:rPr>
          <w:rFonts w:ascii="Times New Roman" w:hAnsi="Times New Roman" w:cs="Times New Roman"/>
          <w:sz w:val="24"/>
          <w:szCs w:val="24"/>
        </w:rPr>
        <w:t>4.15</w:t>
      </w:r>
      <w:r w:rsidRPr="00856612">
        <w:rPr>
          <w:rFonts w:ascii="Times New Roman" w:hAnsi="Times New Roman" w:cs="Times New Roman"/>
          <w:sz w:val="24"/>
          <w:szCs w:val="24"/>
        </w:rPr>
        <w:t xml:space="preserve">, </w:t>
      </w:r>
      <w:r w:rsidRPr="00CB7D7E">
        <w:rPr>
          <w:rFonts w:ascii="Times New Roman" w:hAnsi="Times New Roman" w:cs="Times New Roman"/>
          <w:i/>
          <w:sz w:val="24"/>
          <w:szCs w:val="24"/>
        </w:rPr>
        <w:t>p</w:t>
      </w:r>
      <w:r w:rsidRPr="00856612">
        <w:rPr>
          <w:rFonts w:ascii="Times New Roman" w:hAnsi="Times New Roman" w:cs="Times New Roman"/>
          <w:sz w:val="24"/>
          <w:szCs w:val="24"/>
        </w:rPr>
        <w:t xml:space="preserve"> </w:t>
      </w:r>
      <w:r w:rsidR="00F34043">
        <w:rPr>
          <w:rFonts w:ascii="Times New Roman" w:hAnsi="Times New Roman" w:cs="Times New Roman"/>
          <w:sz w:val="24"/>
          <w:szCs w:val="24"/>
        </w:rPr>
        <w:t>&lt; .001</w:t>
      </w:r>
      <w:r w:rsidR="004024AE">
        <w:rPr>
          <w:rFonts w:ascii="Times New Roman" w:hAnsi="Times New Roman" w:cs="Times New Roman"/>
          <w:sz w:val="24"/>
          <w:szCs w:val="24"/>
        </w:rPr>
        <w:t xml:space="preserve">, </w:t>
      </w:r>
      <w:r w:rsidR="0062048C">
        <w:rPr>
          <w:rFonts w:ascii="Calibri" w:hAnsi="Calibri" w:cs="Times New Roman"/>
          <w:sz w:val="24"/>
          <w:szCs w:val="24"/>
        </w:rPr>
        <w:t>η</w:t>
      </w:r>
      <w:r w:rsidR="004024AE">
        <w:rPr>
          <w:rFonts w:ascii="Times New Roman" w:hAnsi="Times New Roman" w:cs="Times New Roman"/>
          <w:sz w:val="24"/>
          <w:szCs w:val="24"/>
          <w:vertAlign w:val="subscript"/>
        </w:rPr>
        <w:t>p</w:t>
      </w:r>
      <w:r w:rsidR="004024AE">
        <w:rPr>
          <w:rFonts w:ascii="Times New Roman" w:hAnsi="Times New Roman" w:cs="Times New Roman"/>
          <w:sz w:val="24"/>
          <w:szCs w:val="24"/>
          <w:vertAlign w:val="superscript"/>
        </w:rPr>
        <w:t>2</w:t>
      </w:r>
      <w:r w:rsidR="004024AE">
        <w:rPr>
          <w:rFonts w:ascii="Times New Roman" w:hAnsi="Times New Roman" w:cs="Times New Roman"/>
          <w:sz w:val="24"/>
          <w:szCs w:val="24"/>
        </w:rPr>
        <w:t xml:space="preserve"> = 0.</w:t>
      </w:r>
      <w:r w:rsidR="000C099F">
        <w:rPr>
          <w:rFonts w:ascii="Times New Roman" w:hAnsi="Times New Roman" w:cs="Times New Roman"/>
          <w:sz w:val="24"/>
          <w:szCs w:val="24"/>
        </w:rPr>
        <w:t>65</w:t>
      </w:r>
      <w:r w:rsidR="004024AE">
        <w:rPr>
          <w:rFonts w:ascii="Times New Roman" w:hAnsi="Times New Roman" w:cs="Times New Roman"/>
          <w:sz w:val="24"/>
          <w:szCs w:val="24"/>
        </w:rPr>
        <w:t>, 90% CI [.</w:t>
      </w:r>
      <w:r w:rsidR="000C099F">
        <w:rPr>
          <w:rFonts w:ascii="Times New Roman" w:hAnsi="Times New Roman" w:cs="Times New Roman"/>
          <w:sz w:val="24"/>
          <w:szCs w:val="24"/>
        </w:rPr>
        <w:t>42, .7</w:t>
      </w:r>
      <w:r w:rsidR="004024AE">
        <w:rPr>
          <w:rFonts w:ascii="Times New Roman" w:hAnsi="Times New Roman" w:cs="Times New Roman"/>
          <w:sz w:val="24"/>
          <w:szCs w:val="24"/>
        </w:rPr>
        <w:t>5]</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Pr="00856612">
        <w:rPr>
          <w:rFonts w:ascii="Times New Roman" w:hAnsi="Times New Roman" w:cs="Times New Roman"/>
          <w:sz w:val="24"/>
          <w:szCs w:val="24"/>
        </w:rPr>
        <w:t xml:space="preserve"> Following a neutral abstract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r w:rsidR="00DB3D8B" w:rsidRPr="00856612">
        <w:rPr>
          <w:rFonts w:ascii="Times New Roman" w:hAnsi="Times New Roman" w:cs="Times New Roman"/>
          <w:i/>
          <w:sz w:val="24"/>
          <w:szCs w:val="24"/>
        </w:rPr>
        <w:t xml:space="preserve">M </w:t>
      </w:r>
      <w:r w:rsidR="00C270AA">
        <w:rPr>
          <w:rFonts w:ascii="Times New Roman" w:hAnsi="Times New Roman" w:cs="Times New Roman"/>
          <w:sz w:val="24"/>
          <w:szCs w:val="24"/>
        </w:rPr>
        <w:t xml:space="preserve">= </w:t>
      </w:r>
      <w:r w:rsidR="00DB3D8B" w:rsidRPr="00856612">
        <w:rPr>
          <w:rFonts w:ascii="Times New Roman" w:hAnsi="Times New Roman" w:cs="Times New Roman"/>
          <w:sz w:val="24"/>
          <w:szCs w:val="24"/>
        </w:rPr>
        <w:t>.7</w:t>
      </w:r>
      <w:r w:rsidR="00C270AA">
        <w:rPr>
          <w:rFonts w:ascii="Times New Roman" w:hAnsi="Times New Roman" w:cs="Times New Roman"/>
          <w:sz w:val="24"/>
          <w:szCs w:val="24"/>
        </w:rPr>
        <w:t>67</w:t>
      </w:r>
      <w:r w:rsidR="00DB3D8B"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 xml:space="preserve">s </w:t>
      </w:r>
      <w:r w:rsidRPr="00856612">
        <w:rPr>
          <w:rFonts w:ascii="Times New Roman" w:hAnsi="Times New Roman" w:cs="Times New Roman"/>
          <w:sz w:val="24"/>
          <w:szCs w:val="24"/>
        </w:rPr>
        <w:t>(</w:t>
      </w:r>
      <w:r w:rsidRPr="00856612">
        <w:rPr>
          <w:rFonts w:ascii="Times New Roman" w:hAnsi="Times New Roman" w:cs="Times New Roman"/>
          <w:i/>
          <w:sz w:val="24"/>
          <w:szCs w:val="24"/>
        </w:rPr>
        <w:t>M</w:t>
      </w:r>
      <w:r w:rsidR="00C270AA">
        <w:rPr>
          <w:rFonts w:ascii="Times New Roman" w:hAnsi="Times New Roman" w:cs="Times New Roman"/>
          <w:sz w:val="24"/>
          <w:szCs w:val="24"/>
        </w:rPr>
        <w:t xml:space="preserve"> = </w:t>
      </w:r>
      <w:r w:rsidRPr="00856612">
        <w:rPr>
          <w:rFonts w:ascii="Times New Roman" w:hAnsi="Times New Roman" w:cs="Times New Roman"/>
          <w:sz w:val="24"/>
          <w:szCs w:val="24"/>
        </w:rPr>
        <w:t>.</w:t>
      </w:r>
      <w:r w:rsidR="00C270AA">
        <w:rPr>
          <w:rFonts w:ascii="Times New Roman" w:hAnsi="Times New Roman" w:cs="Times New Roman"/>
          <w:sz w:val="24"/>
          <w:szCs w:val="24"/>
        </w:rPr>
        <w:t>655</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0C099F">
        <w:rPr>
          <w:rFonts w:ascii="Times New Roman" w:hAnsi="Times New Roman" w:cs="Times New Roman"/>
          <w:sz w:val="24"/>
          <w:szCs w:val="24"/>
        </w:rPr>
        <w:t>24</w:t>
      </w:r>
      <w:r w:rsidRPr="00856612">
        <w:rPr>
          <w:rFonts w:ascii="Times New Roman" w:hAnsi="Times New Roman" w:cs="Times New Roman"/>
          <w:sz w:val="24"/>
          <w:szCs w:val="24"/>
        </w:rPr>
        <w:t>) = 4.</w:t>
      </w:r>
      <w:r w:rsidR="000C099F">
        <w:rPr>
          <w:rFonts w:ascii="Times New Roman" w:hAnsi="Times New Roman" w:cs="Times New Roman"/>
          <w:sz w:val="24"/>
          <w:szCs w:val="24"/>
        </w:rPr>
        <w:t>09</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1726C9">
        <w:rPr>
          <w:rFonts w:ascii="Times New Roman" w:hAnsi="Times New Roman" w:cs="Times New Roman"/>
          <w:sz w:val="24"/>
          <w:szCs w:val="24"/>
        </w:rPr>
        <w:t xml:space="preserve">, </w:t>
      </w:r>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r w:rsidR="000C099F">
        <w:rPr>
          <w:rFonts w:ascii="Times New Roman" w:hAnsi="Times New Roman" w:cs="Times New Roman"/>
          <w:sz w:val="24"/>
          <w:szCs w:val="24"/>
        </w:rPr>
        <w:t xml:space="preserve"> = 0.82</w:t>
      </w:r>
      <w:r w:rsidR="004024AE">
        <w:rPr>
          <w:rFonts w:ascii="Times New Roman" w:hAnsi="Times New Roman" w:cs="Times New Roman"/>
          <w:sz w:val="24"/>
          <w:szCs w:val="24"/>
        </w:rPr>
        <w:t xml:space="preserve">, </w:t>
      </w:r>
      <w:r w:rsidR="001726C9">
        <w:rPr>
          <w:rFonts w:ascii="Times New Roman" w:hAnsi="Times New Roman" w:cs="Times New Roman"/>
          <w:sz w:val="24"/>
          <w:szCs w:val="24"/>
        </w:rPr>
        <w:t>but f</w:t>
      </w:r>
      <w:r w:rsidRPr="00856612">
        <w:rPr>
          <w:rFonts w:ascii="Times New Roman" w:hAnsi="Times New Roman" w:cs="Times New Roman"/>
          <w:sz w:val="24"/>
          <w:szCs w:val="24"/>
        </w:rPr>
        <w:t xml:space="preserve">ollowing a Hispanic prime,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gun</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were more accurate </w:t>
      </w:r>
      <w:r w:rsidR="00DB3D8B" w:rsidRPr="00856612">
        <w:rPr>
          <w:rFonts w:ascii="Times New Roman" w:hAnsi="Times New Roman" w:cs="Times New Roman"/>
          <w:sz w:val="24"/>
          <w:szCs w:val="24"/>
        </w:rPr>
        <w:t>(</w:t>
      </w:r>
      <w:r w:rsidR="00DB3D8B" w:rsidRPr="00856612">
        <w:rPr>
          <w:rFonts w:ascii="Times New Roman" w:hAnsi="Times New Roman" w:cs="Times New Roman"/>
          <w:i/>
          <w:sz w:val="24"/>
          <w:szCs w:val="24"/>
        </w:rPr>
        <w:t>M</w:t>
      </w:r>
      <w:r w:rsidR="00C270AA">
        <w:rPr>
          <w:rFonts w:ascii="Times New Roman" w:hAnsi="Times New Roman" w:cs="Times New Roman"/>
          <w:sz w:val="24"/>
          <w:szCs w:val="24"/>
        </w:rPr>
        <w:t xml:space="preserve"> = </w:t>
      </w:r>
      <w:r w:rsidR="00DB3D8B" w:rsidRPr="00856612">
        <w:rPr>
          <w:rFonts w:ascii="Times New Roman" w:hAnsi="Times New Roman" w:cs="Times New Roman"/>
          <w:sz w:val="24"/>
          <w:szCs w:val="24"/>
        </w:rPr>
        <w:t>.8</w:t>
      </w:r>
      <w:r w:rsidR="00C270AA">
        <w:rPr>
          <w:rFonts w:ascii="Times New Roman" w:hAnsi="Times New Roman" w:cs="Times New Roman"/>
          <w:sz w:val="24"/>
          <w:szCs w:val="24"/>
        </w:rPr>
        <w:t>03</w:t>
      </w:r>
      <w:r w:rsidR="00DB3D8B"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than </w:t>
      </w:r>
      <w:r w:rsidR="00DB3D8B">
        <w:rPr>
          <w:rFonts w:ascii="Times New Roman" w:hAnsi="Times New Roman" w:cs="Times New Roman"/>
          <w:sz w:val="24"/>
          <w:szCs w:val="24"/>
        </w:rPr>
        <w:t xml:space="preserve">responses to </w:t>
      </w:r>
      <w:r w:rsidRPr="00856612">
        <w:rPr>
          <w:rFonts w:ascii="Times New Roman" w:hAnsi="Times New Roman" w:cs="Times New Roman"/>
          <w:sz w:val="24"/>
          <w:szCs w:val="24"/>
        </w:rPr>
        <w:t>tool</w:t>
      </w:r>
      <w:r w:rsidR="00DB3D8B">
        <w:rPr>
          <w:rFonts w:ascii="Times New Roman" w:hAnsi="Times New Roman" w:cs="Times New Roman"/>
          <w:sz w:val="24"/>
          <w:szCs w:val="24"/>
        </w:rPr>
        <w:t>s</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M</w:t>
      </w:r>
      <w:r w:rsidRPr="00856612">
        <w:rPr>
          <w:rFonts w:ascii="Times New Roman" w:hAnsi="Times New Roman" w:cs="Times New Roman"/>
          <w:sz w:val="24"/>
          <w:szCs w:val="24"/>
        </w:rPr>
        <w:t xml:space="preserve"> = .6</w:t>
      </w:r>
      <w:r w:rsidR="00C270AA">
        <w:rPr>
          <w:rFonts w:ascii="Times New Roman" w:hAnsi="Times New Roman" w:cs="Times New Roman"/>
          <w:sz w:val="24"/>
          <w:szCs w:val="24"/>
        </w:rPr>
        <w:t>63</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t</w:t>
      </w:r>
      <w:r w:rsidRPr="00856612">
        <w:rPr>
          <w:rFonts w:ascii="Times New Roman" w:hAnsi="Times New Roman" w:cs="Times New Roman"/>
          <w:sz w:val="24"/>
          <w:szCs w:val="24"/>
        </w:rPr>
        <w:t>(</w:t>
      </w:r>
      <w:r w:rsidR="000C099F">
        <w:rPr>
          <w:rFonts w:ascii="Times New Roman" w:hAnsi="Times New Roman" w:cs="Times New Roman"/>
          <w:sz w:val="24"/>
          <w:szCs w:val="24"/>
        </w:rPr>
        <w:t>24</w:t>
      </w:r>
      <w:r w:rsidRPr="00856612">
        <w:rPr>
          <w:rFonts w:ascii="Times New Roman" w:hAnsi="Times New Roman" w:cs="Times New Roman"/>
          <w:sz w:val="24"/>
          <w:szCs w:val="24"/>
        </w:rPr>
        <w:t>) = 5.</w:t>
      </w:r>
      <w:r w:rsidR="000C099F">
        <w:rPr>
          <w:rFonts w:ascii="Times New Roman" w:hAnsi="Times New Roman" w:cs="Times New Roman"/>
          <w:sz w:val="24"/>
          <w:szCs w:val="24"/>
        </w:rPr>
        <w:t>05</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 xml:space="preserve">p </w:t>
      </w:r>
      <w:r w:rsidR="0024256C" w:rsidRPr="005509B1">
        <w:rPr>
          <w:rFonts w:ascii="Times New Roman" w:hAnsi="Times New Roman" w:cs="Times New Roman"/>
          <w:sz w:val="24"/>
          <w:szCs w:val="24"/>
        </w:rPr>
        <w:t>&lt; .001</w:t>
      </w:r>
      <w:r w:rsidR="004024AE">
        <w:rPr>
          <w:rFonts w:ascii="Times New Roman" w:hAnsi="Times New Roman" w:cs="Times New Roman"/>
          <w:sz w:val="24"/>
          <w:szCs w:val="24"/>
        </w:rPr>
        <w:t xml:space="preserve">, </w:t>
      </w:r>
      <w:r w:rsidR="004024AE">
        <w:rPr>
          <w:rFonts w:ascii="Times New Roman" w:hAnsi="Times New Roman" w:cs="Times New Roman"/>
          <w:i/>
          <w:sz w:val="24"/>
          <w:szCs w:val="24"/>
        </w:rPr>
        <w:t>d</w:t>
      </w:r>
      <w:r w:rsidR="004024AE">
        <w:rPr>
          <w:rFonts w:ascii="Times New Roman" w:hAnsi="Times New Roman" w:cs="Times New Roman"/>
          <w:i/>
          <w:sz w:val="24"/>
          <w:szCs w:val="24"/>
          <w:vertAlign w:val="subscript"/>
        </w:rPr>
        <w:t>z</w:t>
      </w:r>
      <w:r w:rsidR="004024AE">
        <w:rPr>
          <w:rFonts w:ascii="Times New Roman" w:hAnsi="Times New Roman" w:cs="Times New Roman"/>
          <w:sz w:val="24"/>
          <w:szCs w:val="24"/>
        </w:rPr>
        <w:t xml:space="preserve"> = 1.0</w:t>
      </w:r>
      <w:r w:rsidR="000C099F">
        <w:rPr>
          <w:rFonts w:ascii="Times New Roman" w:hAnsi="Times New Roman" w:cs="Times New Roman"/>
          <w:sz w:val="24"/>
          <w:szCs w:val="24"/>
        </w:rPr>
        <w:t>1</w:t>
      </w:r>
      <w:r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w:t>
      </w:r>
    </w:p>
    <w:p w14:paraId="0834DF1C" w14:textId="3C9FA8C7" w:rsidR="00363593" w:rsidRDefault="00D44AE7" w:rsidP="00EE55B6">
      <w:pPr>
        <w:spacing w:after="0" w:line="480" w:lineRule="auto"/>
        <w:contextualSpacing/>
        <w:rPr>
          <w:rFonts w:ascii="Times New Roman" w:hAnsi="Times New Roman" w:cs="Times New Roman"/>
          <w:sz w:val="24"/>
          <w:szCs w:val="24"/>
        </w:rPr>
      </w:pPr>
      <w:r w:rsidRPr="00856612">
        <w:rPr>
          <w:rFonts w:ascii="Times New Roman" w:hAnsi="Times New Roman" w:cs="Times New Roman"/>
          <w:sz w:val="24"/>
          <w:szCs w:val="24"/>
        </w:rPr>
        <w:tab/>
      </w:r>
      <w:r w:rsidR="00D50707">
        <w:rPr>
          <w:rFonts w:ascii="Times New Roman" w:hAnsi="Times New Roman" w:cs="Times New Roman"/>
          <w:sz w:val="24"/>
          <w:szCs w:val="24"/>
        </w:rPr>
        <w:t>Next we conducted a</w:t>
      </w:r>
      <w:r w:rsidRPr="00856612">
        <w:rPr>
          <w:rFonts w:ascii="Times New Roman" w:hAnsi="Times New Roman" w:cs="Times New Roman"/>
          <w:sz w:val="24"/>
          <w:szCs w:val="24"/>
        </w:rPr>
        <w:t xml:space="preserve"> 3 Condition </w:t>
      </w:r>
      <w:r w:rsidR="00E61235">
        <w:rPr>
          <w:rFonts w:ascii="Times New Roman" w:hAnsi="Times New Roman" w:cs="Times New Roman"/>
          <w:sz w:val="24"/>
          <w:szCs w:val="24"/>
        </w:rPr>
        <w:t>×</w:t>
      </w:r>
      <w:r w:rsidR="00DB3D8B"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2 Target </w:t>
      </w:r>
      <w:r w:rsidR="00D50707">
        <w:rPr>
          <w:rFonts w:ascii="Times New Roman" w:hAnsi="Times New Roman" w:cs="Times New Roman"/>
          <w:sz w:val="24"/>
          <w:szCs w:val="24"/>
        </w:rPr>
        <w:t>ANOVA</w:t>
      </w:r>
      <w:r w:rsidR="00D50707" w:rsidRPr="00856612">
        <w:rPr>
          <w:rFonts w:ascii="Times New Roman" w:hAnsi="Times New Roman" w:cs="Times New Roman"/>
          <w:sz w:val="24"/>
          <w:szCs w:val="24"/>
        </w:rPr>
        <w:t xml:space="preserve"> </w:t>
      </w:r>
      <w:r w:rsidRPr="00856612">
        <w:rPr>
          <w:rFonts w:ascii="Times New Roman" w:hAnsi="Times New Roman" w:cs="Times New Roman"/>
          <w:sz w:val="24"/>
          <w:szCs w:val="24"/>
        </w:rPr>
        <w:t>on the Hispanic</w:t>
      </w:r>
      <w:r w:rsidR="00DB3D8B">
        <w:rPr>
          <w:rFonts w:ascii="Times New Roman" w:hAnsi="Times New Roman" w:cs="Times New Roman"/>
          <w:sz w:val="24"/>
          <w:szCs w:val="24"/>
        </w:rPr>
        <w:t>-</w:t>
      </w:r>
      <w:r w:rsidRPr="00856612">
        <w:rPr>
          <w:rFonts w:ascii="Times New Roman" w:hAnsi="Times New Roman" w:cs="Times New Roman"/>
          <w:sz w:val="24"/>
          <w:szCs w:val="24"/>
        </w:rPr>
        <w:t>prime</w:t>
      </w:r>
      <w:r w:rsidR="00DB3D8B">
        <w:rPr>
          <w:rFonts w:ascii="Times New Roman" w:hAnsi="Times New Roman" w:cs="Times New Roman"/>
          <w:sz w:val="24"/>
          <w:szCs w:val="24"/>
        </w:rPr>
        <w:t xml:space="preserve"> trials</w:t>
      </w:r>
      <w:r w:rsidRPr="00856612">
        <w:rPr>
          <w:rFonts w:ascii="Times New Roman" w:hAnsi="Times New Roman" w:cs="Times New Roman"/>
          <w:sz w:val="24"/>
          <w:szCs w:val="24"/>
        </w:rPr>
        <w:t xml:space="preserve"> only. </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A significant interaction would support the hypothesis, indicating that the contextual stimuli </w:t>
      </w:r>
      <w:r w:rsidR="00B72526">
        <w:rPr>
          <w:rFonts w:ascii="Times New Roman" w:hAnsi="Times New Roman" w:cs="Times New Roman"/>
          <w:sz w:val="24"/>
          <w:szCs w:val="24"/>
        </w:rPr>
        <w:lastRenderedPageBreak/>
        <w:t xml:space="preserve">altered the </w:t>
      </w:r>
      <w:r w:rsidR="00970AB4">
        <w:rPr>
          <w:rFonts w:ascii="Times New Roman" w:hAnsi="Times New Roman" w:cs="Times New Roman"/>
          <w:sz w:val="24"/>
          <w:szCs w:val="24"/>
        </w:rPr>
        <w:t>degree to which</w:t>
      </w:r>
      <w:r w:rsidR="00B72526">
        <w:rPr>
          <w:rFonts w:ascii="Times New Roman" w:hAnsi="Times New Roman" w:cs="Times New Roman"/>
          <w:sz w:val="24"/>
          <w:szCs w:val="24"/>
        </w:rPr>
        <w:t xml:space="preserve"> Hispanic primes </w:t>
      </w:r>
      <w:r w:rsidR="00970AB4">
        <w:rPr>
          <w:rFonts w:ascii="Times New Roman" w:hAnsi="Times New Roman" w:cs="Times New Roman"/>
          <w:sz w:val="24"/>
          <w:szCs w:val="24"/>
        </w:rPr>
        <w:t>facilitated</w:t>
      </w:r>
      <w:r w:rsidR="00B72526">
        <w:rPr>
          <w:rFonts w:ascii="Times New Roman" w:hAnsi="Times New Roman" w:cs="Times New Roman"/>
          <w:sz w:val="24"/>
          <w:szCs w:val="24"/>
        </w:rPr>
        <w:t xml:space="preserve"> </w:t>
      </w:r>
      <w:r w:rsidR="00970AB4">
        <w:rPr>
          <w:rFonts w:ascii="Times New Roman" w:hAnsi="Times New Roman" w:cs="Times New Roman"/>
          <w:sz w:val="24"/>
          <w:szCs w:val="24"/>
        </w:rPr>
        <w:t xml:space="preserve">responses to </w:t>
      </w:r>
      <w:r w:rsidR="00B72526">
        <w:rPr>
          <w:rFonts w:ascii="Times New Roman" w:hAnsi="Times New Roman" w:cs="Times New Roman"/>
          <w:sz w:val="24"/>
          <w:szCs w:val="24"/>
        </w:rPr>
        <w:t xml:space="preserve">tools </w:t>
      </w:r>
      <w:r w:rsidR="00970AB4">
        <w:rPr>
          <w:rFonts w:ascii="Times New Roman" w:hAnsi="Times New Roman" w:cs="Times New Roman"/>
          <w:sz w:val="24"/>
          <w:szCs w:val="24"/>
        </w:rPr>
        <w:t>and</w:t>
      </w:r>
      <w:r w:rsidR="00B72526">
        <w:rPr>
          <w:rFonts w:ascii="Times New Roman" w:hAnsi="Times New Roman" w:cs="Times New Roman"/>
          <w:sz w:val="24"/>
          <w:szCs w:val="24"/>
        </w:rPr>
        <w:t xml:space="preserve"> guns.</w:t>
      </w:r>
      <w:r w:rsidR="00332FFB">
        <w:rPr>
          <w:rFonts w:ascii="Times New Roman" w:hAnsi="Times New Roman" w:cs="Times New Roman"/>
          <w:sz w:val="24"/>
          <w:szCs w:val="24"/>
        </w:rPr>
        <w:t xml:space="preserve"> </w:t>
      </w:r>
      <w:r w:rsidR="00B72526" w:rsidRPr="00856612">
        <w:rPr>
          <w:rFonts w:ascii="Times New Roman" w:hAnsi="Times New Roman" w:cs="Times New Roman"/>
          <w:sz w:val="24"/>
          <w:szCs w:val="24"/>
        </w:rPr>
        <w:t xml:space="preserve"> </w:t>
      </w:r>
      <w:r w:rsidR="000C099F">
        <w:rPr>
          <w:rFonts w:ascii="Times New Roman" w:hAnsi="Times New Roman" w:cs="Times New Roman"/>
          <w:sz w:val="24"/>
          <w:szCs w:val="24"/>
        </w:rPr>
        <w:t xml:space="preserve">A significant effect of target was apparent, F(1, 69) = 25.99, </w:t>
      </w:r>
      <w:r w:rsidR="000C099F" w:rsidRPr="000C099F">
        <w:rPr>
          <w:rFonts w:ascii="Times New Roman" w:hAnsi="Times New Roman" w:cs="Times New Roman"/>
          <w:sz w:val="24"/>
          <w:szCs w:val="24"/>
        </w:rPr>
        <w:t>p</w:t>
      </w:r>
      <w:r w:rsidR="000C099F">
        <w:rPr>
          <w:rFonts w:ascii="Times New Roman" w:hAnsi="Times New Roman" w:cs="Times New Roman"/>
          <w:sz w:val="24"/>
          <w:szCs w:val="24"/>
        </w:rPr>
        <w:t xml:space="preserve"> &lt; .001, ηp2 = .27, 90% CI [.13, .40]. More importantly, </w:t>
      </w:r>
      <w:r w:rsidR="00DB3D8B">
        <w:rPr>
          <w:rFonts w:ascii="Times New Roman" w:hAnsi="Times New Roman" w:cs="Times New Roman"/>
          <w:sz w:val="24"/>
          <w:szCs w:val="24"/>
        </w:rPr>
        <w:t xml:space="preserve">the </w:t>
      </w:r>
      <w:r w:rsidR="001726C9">
        <w:rPr>
          <w:rFonts w:ascii="Times New Roman" w:hAnsi="Times New Roman" w:cs="Times New Roman"/>
          <w:sz w:val="24"/>
          <w:szCs w:val="24"/>
        </w:rPr>
        <w:t>C</w:t>
      </w:r>
      <w:r w:rsidRPr="00856612">
        <w:rPr>
          <w:rFonts w:ascii="Times New Roman" w:hAnsi="Times New Roman" w:cs="Times New Roman"/>
          <w:sz w:val="24"/>
          <w:szCs w:val="24"/>
        </w:rPr>
        <w:t xml:space="preserve">ondition </w:t>
      </w:r>
      <w:r w:rsidR="00E61235">
        <w:rPr>
          <w:rFonts w:ascii="Times New Roman" w:hAnsi="Times New Roman" w:cs="Times New Roman"/>
          <w:sz w:val="24"/>
          <w:szCs w:val="24"/>
        </w:rPr>
        <w:t>×</w:t>
      </w:r>
      <w:r w:rsidR="001726C9" w:rsidRPr="00856612">
        <w:rPr>
          <w:rFonts w:ascii="Times New Roman" w:hAnsi="Times New Roman" w:cs="Times New Roman"/>
          <w:sz w:val="24"/>
          <w:szCs w:val="24"/>
        </w:rPr>
        <w:t xml:space="preserve"> </w:t>
      </w:r>
      <w:r w:rsidR="001726C9">
        <w:rPr>
          <w:rFonts w:ascii="Times New Roman" w:hAnsi="Times New Roman" w:cs="Times New Roman"/>
          <w:sz w:val="24"/>
          <w:szCs w:val="24"/>
        </w:rPr>
        <w:t>T</w:t>
      </w:r>
      <w:r w:rsidRPr="00856612">
        <w:rPr>
          <w:rFonts w:ascii="Times New Roman" w:hAnsi="Times New Roman" w:cs="Times New Roman"/>
          <w:sz w:val="24"/>
          <w:szCs w:val="24"/>
        </w:rPr>
        <w:t xml:space="preserve">arget </w:t>
      </w:r>
      <w:r w:rsidR="001726C9">
        <w:rPr>
          <w:rFonts w:ascii="Times New Roman" w:hAnsi="Times New Roman" w:cs="Times New Roman"/>
          <w:sz w:val="24"/>
          <w:szCs w:val="24"/>
        </w:rPr>
        <w:t xml:space="preserve">interaction </w:t>
      </w:r>
      <w:r w:rsidR="00DB3D8B">
        <w:rPr>
          <w:rFonts w:ascii="Times New Roman" w:hAnsi="Times New Roman" w:cs="Times New Roman"/>
          <w:sz w:val="24"/>
          <w:szCs w:val="24"/>
        </w:rPr>
        <w:t>was significant</w:t>
      </w:r>
      <w:r w:rsidR="000C099F">
        <w:rPr>
          <w:rFonts w:ascii="Times New Roman" w:hAnsi="Times New Roman" w:cs="Times New Roman"/>
          <w:sz w:val="24"/>
          <w:szCs w:val="24"/>
        </w:rPr>
        <w:t xml:space="preserve"> as predicted</w:t>
      </w:r>
      <w:r w:rsidRPr="00856612">
        <w:rPr>
          <w:rFonts w:ascii="Times New Roman" w:hAnsi="Times New Roman" w:cs="Times New Roman"/>
          <w:sz w:val="24"/>
          <w:szCs w:val="24"/>
        </w:rPr>
        <w:t xml:space="preserve">, </w:t>
      </w:r>
      <w:r w:rsidRPr="00856612">
        <w:rPr>
          <w:rFonts w:ascii="Times New Roman" w:hAnsi="Times New Roman" w:cs="Times New Roman"/>
          <w:i/>
          <w:sz w:val="24"/>
          <w:szCs w:val="24"/>
        </w:rPr>
        <w:t>F</w:t>
      </w:r>
      <w:r w:rsidRPr="00856612">
        <w:rPr>
          <w:rFonts w:ascii="Times New Roman" w:hAnsi="Times New Roman" w:cs="Times New Roman"/>
          <w:sz w:val="24"/>
          <w:szCs w:val="24"/>
        </w:rPr>
        <w:t>(2, 6</w:t>
      </w:r>
      <w:r w:rsidR="000C099F">
        <w:rPr>
          <w:rFonts w:ascii="Times New Roman" w:hAnsi="Times New Roman" w:cs="Times New Roman"/>
          <w:sz w:val="24"/>
          <w:szCs w:val="24"/>
        </w:rPr>
        <w:t>9) = 5.78</w:t>
      </w:r>
      <w:r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0C099F">
        <w:rPr>
          <w:rFonts w:ascii="Times New Roman" w:hAnsi="Times New Roman" w:cs="Times New Roman"/>
          <w:sz w:val="24"/>
          <w:szCs w:val="24"/>
        </w:rPr>
        <w:t>005</w:t>
      </w:r>
      <w:r w:rsidR="00573FC8">
        <w:rPr>
          <w:rFonts w:ascii="Times New Roman" w:hAnsi="Times New Roman" w:cs="Times New Roman"/>
          <w:sz w:val="24"/>
          <w:szCs w:val="24"/>
        </w:rPr>
        <w:t xml:space="preserve">, </w:t>
      </w:r>
      <w:r w:rsidR="0062048C">
        <w:rPr>
          <w:rFonts w:ascii="Calibri" w:hAnsi="Calibri" w:cs="Times New Roman"/>
          <w:sz w:val="24"/>
          <w:szCs w:val="24"/>
        </w:rPr>
        <w:t>η</w:t>
      </w:r>
      <w:r w:rsidR="00573FC8">
        <w:rPr>
          <w:rFonts w:ascii="Times New Roman" w:hAnsi="Times New Roman" w:cs="Times New Roman"/>
          <w:sz w:val="24"/>
          <w:szCs w:val="24"/>
          <w:vertAlign w:val="subscript"/>
        </w:rPr>
        <w:t>p</w:t>
      </w:r>
      <w:r w:rsidR="00573FC8">
        <w:rPr>
          <w:rFonts w:ascii="Times New Roman" w:hAnsi="Times New Roman" w:cs="Times New Roman"/>
          <w:sz w:val="24"/>
          <w:szCs w:val="24"/>
          <w:vertAlign w:val="superscript"/>
        </w:rPr>
        <w:t>2</w:t>
      </w:r>
      <w:r w:rsidR="000C099F">
        <w:rPr>
          <w:rFonts w:ascii="Times New Roman" w:hAnsi="Times New Roman" w:cs="Times New Roman"/>
          <w:sz w:val="24"/>
          <w:szCs w:val="24"/>
        </w:rPr>
        <w:t xml:space="preserve"> = .1</w:t>
      </w:r>
      <w:r w:rsidR="00573FC8">
        <w:rPr>
          <w:rFonts w:ascii="Times New Roman" w:hAnsi="Times New Roman" w:cs="Times New Roman"/>
          <w:sz w:val="24"/>
          <w:szCs w:val="24"/>
        </w:rPr>
        <w:t>4, 90% CI [.</w:t>
      </w:r>
      <w:r w:rsidR="000C099F">
        <w:rPr>
          <w:rFonts w:ascii="Times New Roman" w:hAnsi="Times New Roman" w:cs="Times New Roman"/>
          <w:sz w:val="24"/>
          <w:szCs w:val="24"/>
        </w:rPr>
        <w:t>04</w:t>
      </w:r>
      <w:r w:rsidR="00573FC8">
        <w:rPr>
          <w:rFonts w:ascii="Times New Roman" w:hAnsi="Times New Roman" w:cs="Times New Roman"/>
          <w:sz w:val="24"/>
          <w:szCs w:val="24"/>
        </w:rPr>
        <w:t>, .</w:t>
      </w:r>
      <w:r w:rsidR="000C099F">
        <w:rPr>
          <w:rFonts w:ascii="Times New Roman" w:hAnsi="Times New Roman" w:cs="Times New Roman"/>
          <w:sz w:val="24"/>
          <w:szCs w:val="24"/>
        </w:rPr>
        <w:t>27</w:t>
      </w:r>
      <w:r w:rsidR="00573FC8">
        <w:rPr>
          <w:rFonts w:ascii="Times New Roman" w:hAnsi="Times New Roman" w:cs="Times New Roman"/>
          <w:sz w:val="24"/>
          <w:szCs w:val="24"/>
        </w:rPr>
        <w:t>]</w:t>
      </w:r>
      <w:r w:rsidRPr="00856612">
        <w:rPr>
          <w:rFonts w:ascii="Times New Roman" w:hAnsi="Times New Roman" w:cs="Times New Roman"/>
          <w:sz w:val="24"/>
          <w:szCs w:val="24"/>
        </w:rPr>
        <w:t xml:space="preserve">, </w:t>
      </w:r>
      <w:r w:rsidR="001726C9">
        <w:rPr>
          <w:rFonts w:ascii="Times New Roman" w:hAnsi="Times New Roman" w:cs="Times New Roman"/>
          <w:sz w:val="24"/>
          <w:szCs w:val="24"/>
        </w:rPr>
        <w:t xml:space="preserve">suggesting </w:t>
      </w:r>
      <w:r w:rsidRPr="00856612">
        <w:rPr>
          <w:rFonts w:ascii="Times New Roman" w:hAnsi="Times New Roman" w:cs="Times New Roman"/>
          <w:sz w:val="24"/>
          <w:szCs w:val="24"/>
        </w:rPr>
        <w:t xml:space="preserve">that the magnitude of Hispanic-gun </w:t>
      </w:r>
      <w:r w:rsidR="00FF2492">
        <w:rPr>
          <w:rFonts w:ascii="Times New Roman" w:hAnsi="Times New Roman" w:cs="Times New Roman"/>
          <w:sz w:val="24"/>
          <w:szCs w:val="24"/>
        </w:rPr>
        <w:t xml:space="preserve">response facilitation </w:t>
      </w:r>
      <w:r w:rsidRPr="00856612">
        <w:rPr>
          <w:rFonts w:ascii="Times New Roman" w:hAnsi="Times New Roman" w:cs="Times New Roman"/>
          <w:sz w:val="24"/>
          <w:szCs w:val="24"/>
        </w:rPr>
        <w:t xml:space="preserve">varied across conditions. </w:t>
      </w:r>
      <w:r w:rsidR="00332FFB">
        <w:rPr>
          <w:rFonts w:ascii="Times New Roman" w:hAnsi="Times New Roman" w:cs="Times New Roman"/>
          <w:sz w:val="24"/>
          <w:szCs w:val="24"/>
        </w:rPr>
        <w:t xml:space="preserve"> </w:t>
      </w:r>
    </w:p>
    <w:p w14:paraId="1A6F8C20" w14:textId="1F8FFBB6" w:rsidR="00A3164F" w:rsidRDefault="00CC3D31" w:rsidP="0036359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Contrast weights were assigned to </w:t>
      </w:r>
      <w:r w:rsidR="001726C9">
        <w:rPr>
          <w:rFonts w:ascii="Times New Roman" w:hAnsi="Times New Roman" w:cs="Times New Roman"/>
          <w:sz w:val="24"/>
          <w:szCs w:val="24"/>
        </w:rPr>
        <w:t>test this possibility</w:t>
      </w:r>
      <w:r>
        <w:rPr>
          <w:rFonts w:ascii="Times New Roman" w:hAnsi="Times New Roman" w:cs="Times New Roman"/>
          <w:sz w:val="24"/>
          <w:szCs w:val="24"/>
        </w:rPr>
        <w:t xml:space="preserve"> (e.g. </w:t>
      </w:r>
      <w:r w:rsidR="003A52D0">
        <w:rPr>
          <w:rFonts w:ascii="Times New Roman" w:hAnsi="Times New Roman" w:cs="Times New Roman"/>
          <w:sz w:val="24"/>
          <w:szCs w:val="24"/>
        </w:rPr>
        <w:t>[(Neutral/Hispanic Gun – Neutral/Hispanic Tool) - (Black/Hispanic Gun – Black/Hispanic Tool)]).</w:t>
      </w:r>
      <w:r w:rsidR="00332FFB">
        <w:rPr>
          <w:rFonts w:ascii="Times New Roman" w:hAnsi="Times New Roman" w:cs="Times New Roman"/>
          <w:sz w:val="24"/>
          <w:szCs w:val="24"/>
        </w:rPr>
        <w:t xml:space="preserve"> </w:t>
      </w:r>
      <w:r w:rsidR="00363593">
        <w:rPr>
          <w:rFonts w:ascii="Times New Roman" w:hAnsi="Times New Roman" w:cs="Times New Roman"/>
          <w:sz w:val="24"/>
          <w:szCs w:val="24"/>
        </w:rPr>
        <w:t xml:space="preserve">Hispanic-gun response bias in the Black/Hispanic condition was significantly lower than Hispanic-gun response bias in the White/Hispanic condition </w:t>
      </w:r>
      <w:r w:rsidR="00363593" w:rsidRPr="00856612">
        <w:rPr>
          <w:rFonts w:ascii="Times New Roman" w:hAnsi="Times New Roman" w:cs="Times New Roman"/>
          <w:sz w:val="24"/>
          <w:szCs w:val="24"/>
        </w:rPr>
        <w:t>(</w:t>
      </w:r>
      <w:r w:rsidR="00363593" w:rsidRPr="00856612">
        <w:rPr>
          <w:rFonts w:ascii="Times New Roman" w:hAnsi="Times New Roman" w:cs="Times New Roman"/>
          <w:i/>
          <w:sz w:val="24"/>
          <w:szCs w:val="24"/>
        </w:rPr>
        <w:t>t</w:t>
      </w:r>
      <w:r w:rsidR="00363593" w:rsidRPr="00856612">
        <w:rPr>
          <w:rFonts w:ascii="Times New Roman" w:hAnsi="Times New Roman" w:cs="Times New Roman"/>
          <w:sz w:val="24"/>
          <w:szCs w:val="24"/>
        </w:rPr>
        <w:t>(</w:t>
      </w:r>
      <w:r w:rsidR="00363593">
        <w:rPr>
          <w:rFonts w:ascii="Times New Roman" w:hAnsi="Times New Roman" w:cs="Times New Roman"/>
          <w:sz w:val="24"/>
          <w:szCs w:val="24"/>
        </w:rPr>
        <w:t>69</w:t>
      </w:r>
      <w:r w:rsidR="00363593" w:rsidRPr="00856612">
        <w:rPr>
          <w:rFonts w:ascii="Times New Roman" w:hAnsi="Times New Roman" w:cs="Times New Roman"/>
          <w:sz w:val="24"/>
          <w:szCs w:val="24"/>
        </w:rPr>
        <w:t xml:space="preserve">) = </w:t>
      </w:r>
      <w:r w:rsidR="00363593">
        <w:rPr>
          <w:rFonts w:ascii="Times New Roman" w:hAnsi="Times New Roman" w:cs="Times New Roman"/>
          <w:sz w:val="24"/>
          <w:szCs w:val="24"/>
        </w:rPr>
        <w:t>2.09</w:t>
      </w:r>
      <w:r w:rsidR="00363593" w:rsidRPr="00856612">
        <w:rPr>
          <w:rFonts w:ascii="Times New Roman" w:hAnsi="Times New Roman" w:cs="Times New Roman"/>
          <w:sz w:val="24"/>
          <w:szCs w:val="24"/>
        </w:rPr>
        <w:t xml:space="preserve">, </w:t>
      </w:r>
      <w:r w:rsidR="00363593">
        <w:rPr>
          <w:rFonts w:ascii="Times New Roman" w:hAnsi="Times New Roman" w:cs="Times New Roman"/>
          <w:i/>
          <w:sz w:val="24"/>
          <w:szCs w:val="24"/>
        </w:rPr>
        <w:t>p = .</w:t>
      </w:r>
      <w:r w:rsidR="00363593">
        <w:rPr>
          <w:rFonts w:ascii="Times New Roman" w:hAnsi="Times New Roman" w:cs="Times New Roman"/>
          <w:sz w:val="24"/>
          <w:szCs w:val="24"/>
        </w:rPr>
        <w:t>041</w:t>
      </w:r>
      <w:r w:rsidR="00363593" w:rsidRPr="00856612">
        <w:rPr>
          <w:rFonts w:ascii="Times New Roman" w:hAnsi="Times New Roman" w:cs="Times New Roman"/>
          <w:sz w:val="24"/>
          <w:szCs w:val="24"/>
        </w:rPr>
        <w:t>)</w:t>
      </w:r>
      <w:r w:rsidR="00363593">
        <w:rPr>
          <w:rFonts w:ascii="Times New Roman" w:hAnsi="Times New Roman" w:cs="Times New Roman"/>
          <w:sz w:val="24"/>
          <w:szCs w:val="24"/>
        </w:rPr>
        <w:t xml:space="preserve"> and in the </w:t>
      </w:r>
      <w:del w:id="411" w:author="Hilgard, Joseph" w:date="2017-01-24T16:56:00Z">
        <w:r w:rsidR="00363593" w:rsidDel="004C05D0">
          <w:rPr>
            <w:rFonts w:ascii="Times New Roman" w:hAnsi="Times New Roman" w:cs="Times New Roman"/>
            <w:sz w:val="24"/>
            <w:szCs w:val="24"/>
          </w:rPr>
          <w:delText>Bl</w:delText>
        </w:r>
      </w:del>
      <w:del w:id="412" w:author="Hilgard, Joseph" w:date="2017-01-24T16:57:00Z">
        <w:r w:rsidR="00363593" w:rsidDel="004C05D0">
          <w:rPr>
            <w:rFonts w:ascii="Times New Roman" w:hAnsi="Times New Roman" w:cs="Times New Roman"/>
            <w:sz w:val="24"/>
            <w:szCs w:val="24"/>
          </w:rPr>
          <w:delText>ack</w:delText>
        </w:r>
      </w:del>
      <w:ins w:id="413" w:author="Hilgard, Joseph" w:date="2017-01-24T16:57:00Z">
        <w:r w:rsidR="004C05D0">
          <w:rPr>
            <w:rFonts w:ascii="Times New Roman" w:hAnsi="Times New Roman" w:cs="Times New Roman"/>
            <w:sz w:val="24"/>
            <w:szCs w:val="24"/>
          </w:rPr>
          <w:t>Neutral</w:t>
        </w:r>
      </w:ins>
      <w:r w:rsidR="00363593">
        <w:rPr>
          <w:rFonts w:ascii="Times New Roman" w:hAnsi="Times New Roman" w:cs="Times New Roman"/>
          <w:sz w:val="24"/>
          <w:szCs w:val="24"/>
        </w:rPr>
        <w:t xml:space="preserve">/Hispanic condition </w:t>
      </w:r>
      <w:r w:rsidR="00363593" w:rsidRPr="00856612">
        <w:rPr>
          <w:rFonts w:ascii="Times New Roman" w:hAnsi="Times New Roman" w:cs="Times New Roman"/>
          <w:sz w:val="24"/>
          <w:szCs w:val="24"/>
        </w:rPr>
        <w:t>(</w:t>
      </w:r>
      <w:r w:rsidR="00363593" w:rsidRPr="00856612">
        <w:rPr>
          <w:rFonts w:ascii="Times New Roman" w:hAnsi="Times New Roman" w:cs="Times New Roman"/>
          <w:i/>
          <w:sz w:val="24"/>
          <w:szCs w:val="24"/>
        </w:rPr>
        <w:t>t</w:t>
      </w:r>
      <w:r w:rsidR="00363593" w:rsidRPr="00856612">
        <w:rPr>
          <w:rFonts w:ascii="Times New Roman" w:hAnsi="Times New Roman" w:cs="Times New Roman"/>
          <w:sz w:val="24"/>
          <w:szCs w:val="24"/>
        </w:rPr>
        <w:t>(</w:t>
      </w:r>
      <w:r w:rsidR="00363593">
        <w:rPr>
          <w:rFonts w:ascii="Times New Roman" w:hAnsi="Times New Roman" w:cs="Times New Roman"/>
          <w:sz w:val="24"/>
          <w:szCs w:val="24"/>
        </w:rPr>
        <w:t>69</w:t>
      </w:r>
      <w:r w:rsidR="00363593" w:rsidRPr="00856612">
        <w:rPr>
          <w:rFonts w:ascii="Times New Roman" w:hAnsi="Times New Roman" w:cs="Times New Roman"/>
          <w:sz w:val="24"/>
          <w:szCs w:val="24"/>
        </w:rPr>
        <w:t xml:space="preserve">) = </w:t>
      </w:r>
      <w:r w:rsidR="00363593">
        <w:rPr>
          <w:rFonts w:ascii="Times New Roman" w:hAnsi="Times New Roman" w:cs="Times New Roman"/>
          <w:sz w:val="24"/>
          <w:szCs w:val="24"/>
        </w:rPr>
        <w:t>3.39</w:t>
      </w:r>
      <w:r w:rsidR="00363593" w:rsidRPr="00856612">
        <w:rPr>
          <w:rFonts w:ascii="Times New Roman" w:hAnsi="Times New Roman" w:cs="Times New Roman"/>
          <w:sz w:val="24"/>
          <w:szCs w:val="24"/>
        </w:rPr>
        <w:t xml:space="preserve">, </w:t>
      </w:r>
      <w:r w:rsidR="00363593">
        <w:rPr>
          <w:rFonts w:ascii="Times New Roman" w:hAnsi="Times New Roman" w:cs="Times New Roman"/>
          <w:i/>
          <w:sz w:val="24"/>
          <w:szCs w:val="24"/>
        </w:rPr>
        <w:t>p = .</w:t>
      </w:r>
      <w:r w:rsidR="00363593">
        <w:rPr>
          <w:rFonts w:ascii="Times New Roman" w:hAnsi="Times New Roman" w:cs="Times New Roman"/>
          <w:sz w:val="24"/>
          <w:szCs w:val="24"/>
        </w:rPr>
        <w:t>001</w:t>
      </w:r>
      <w:r w:rsidR="00363593" w:rsidRPr="00856612">
        <w:rPr>
          <w:rFonts w:ascii="Times New Roman" w:hAnsi="Times New Roman" w:cs="Times New Roman"/>
          <w:sz w:val="24"/>
          <w:szCs w:val="24"/>
        </w:rPr>
        <w:t>)</w:t>
      </w:r>
      <w:r w:rsidR="00363593">
        <w:rPr>
          <w:rFonts w:ascii="Times New Roman" w:hAnsi="Times New Roman" w:cs="Times New Roman"/>
          <w:sz w:val="24"/>
          <w:szCs w:val="24"/>
        </w:rPr>
        <w:t xml:space="preserve">. Hispanic-gun response bias did not differ between the Neutral/Hispanic condition and the White/Hispanic condition </w:t>
      </w:r>
      <w:r w:rsidR="00A3164F" w:rsidRPr="00856612">
        <w:rPr>
          <w:rFonts w:ascii="Times New Roman" w:hAnsi="Times New Roman" w:cs="Times New Roman"/>
          <w:sz w:val="24"/>
          <w:szCs w:val="24"/>
        </w:rPr>
        <w:t>(</w:t>
      </w:r>
      <w:r w:rsidR="00A3164F" w:rsidRPr="00856612">
        <w:rPr>
          <w:rFonts w:ascii="Times New Roman" w:hAnsi="Times New Roman" w:cs="Times New Roman"/>
          <w:i/>
          <w:sz w:val="24"/>
          <w:szCs w:val="24"/>
        </w:rPr>
        <w:t>t</w:t>
      </w:r>
      <w:r w:rsidR="00A3164F" w:rsidRPr="00856612">
        <w:rPr>
          <w:rFonts w:ascii="Times New Roman" w:hAnsi="Times New Roman" w:cs="Times New Roman"/>
          <w:sz w:val="24"/>
          <w:szCs w:val="24"/>
        </w:rPr>
        <w:t>(</w:t>
      </w:r>
      <w:r w:rsidR="00D45ECF">
        <w:rPr>
          <w:rFonts w:ascii="Times New Roman" w:hAnsi="Times New Roman" w:cs="Times New Roman"/>
          <w:sz w:val="24"/>
          <w:szCs w:val="24"/>
        </w:rPr>
        <w:t>192</w:t>
      </w:r>
      <w:r w:rsidR="00A3164F" w:rsidRPr="00856612">
        <w:rPr>
          <w:rFonts w:ascii="Times New Roman" w:hAnsi="Times New Roman" w:cs="Times New Roman"/>
          <w:sz w:val="24"/>
          <w:szCs w:val="24"/>
        </w:rPr>
        <w:t>) = 1</w:t>
      </w:r>
      <w:r w:rsidR="00266BD0">
        <w:rPr>
          <w:rFonts w:ascii="Times New Roman" w:hAnsi="Times New Roman" w:cs="Times New Roman"/>
          <w:sz w:val="24"/>
          <w:szCs w:val="24"/>
        </w:rPr>
        <w:t>.</w:t>
      </w:r>
      <w:r w:rsidR="00363593">
        <w:rPr>
          <w:rFonts w:ascii="Times New Roman" w:hAnsi="Times New Roman" w:cs="Times New Roman"/>
          <w:sz w:val="24"/>
          <w:szCs w:val="24"/>
        </w:rPr>
        <w:t>45</w:t>
      </w:r>
      <w:r w:rsidR="00A3164F" w:rsidRPr="0085661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A3164F" w:rsidRPr="00856612">
        <w:rPr>
          <w:rFonts w:ascii="Times New Roman" w:hAnsi="Times New Roman" w:cs="Times New Roman"/>
          <w:sz w:val="24"/>
          <w:szCs w:val="24"/>
        </w:rPr>
        <w:t>1</w:t>
      </w:r>
      <w:r w:rsidR="00363593">
        <w:rPr>
          <w:rFonts w:ascii="Times New Roman" w:hAnsi="Times New Roman" w:cs="Times New Roman"/>
          <w:sz w:val="24"/>
          <w:szCs w:val="24"/>
        </w:rPr>
        <w:t>52</w:t>
      </w:r>
      <w:r w:rsidR="00A3164F" w:rsidRPr="00856612">
        <w:rPr>
          <w:rFonts w:ascii="Times New Roman" w:hAnsi="Times New Roman" w:cs="Times New Roman"/>
          <w:sz w:val="24"/>
          <w:szCs w:val="24"/>
        </w:rPr>
        <w:t>).</w:t>
      </w:r>
      <w:r w:rsidR="00332FFB">
        <w:rPr>
          <w:rFonts w:ascii="Times New Roman" w:hAnsi="Times New Roman" w:cs="Times New Roman"/>
          <w:sz w:val="24"/>
          <w:szCs w:val="24"/>
        </w:rPr>
        <w:t xml:space="preserve"> </w:t>
      </w:r>
      <w:r w:rsidR="00A3164F" w:rsidRPr="00856612">
        <w:rPr>
          <w:rFonts w:ascii="Times New Roman" w:hAnsi="Times New Roman" w:cs="Times New Roman"/>
          <w:sz w:val="24"/>
          <w:szCs w:val="24"/>
        </w:rPr>
        <w:t xml:space="preserve"> </w:t>
      </w:r>
    </w:p>
    <w:p w14:paraId="445F76F9" w14:textId="77777777" w:rsidR="00FE2AA4" w:rsidRDefault="00FE2AA4" w:rsidP="00CB7D7E">
      <w:pPr>
        <w:spacing w:after="0" w:line="480" w:lineRule="auto"/>
        <w:ind w:firstLine="720"/>
        <w:contextualSpacing/>
        <w:rPr>
          <w:rFonts w:ascii="Times New Roman" w:hAnsi="Times New Roman" w:cs="Times New Roman"/>
          <w:sz w:val="24"/>
          <w:szCs w:val="24"/>
        </w:rPr>
      </w:pPr>
      <w:r w:rsidRPr="002E5470">
        <w:rPr>
          <w:rFonts w:ascii="Times New Roman" w:hAnsi="Times New Roman" w:cs="Times New Roman"/>
          <w:b/>
          <w:i/>
          <w:sz w:val="24"/>
          <w:szCs w:val="24"/>
        </w:rPr>
        <w:t>PDP Analysis</w:t>
      </w:r>
      <w:r w:rsidR="00CB7D7E" w:rsidRPr="002E5470">
        <w:rPr>
          <w:rFonts w:ascii="Times New Roman" w:hAnsi="Times New Roman" w:cs="Times New Roman"/>
          <w:b/>
          <w:i/>
          <w:sz w:val="24"/>
          <w:szCs w:val="24"/>
        </w:rPr>
        <w:t>.</w:t>
      </w:r>
      <w:r w:rsidR="00332FFB">
        <w:rPr>
          <w:rFonts w:ascii="Times New Roman" w:hAnsi="Times New Roman" w:cs="Times New Roman"/>
          <w:b/>
          <w:i/>
          <w:sz w:val="24"/>
          <w:szCs w:val="24"/>
        </w:rPr>
        <w:t xml:space="preserve"> </w:t>
      </w:r>
      <w:r w:rsidR="00CB7D7E">
        <w:rPr>
          <w:rFonts w:ascii="Times New Roman" w:hAnsi="Times New Roman" w:cs="Times New Roman"/>
          <w:b/>
          <w:sz w:val="24"/>
          <w:szCs w:val="24"/>
        </w:rPr>
        <w:t xml:space="preserve"> </w:t>
      </w:r>
      <w:r>
        <w:rPr>
          <w:rFonts w:ascii="Times New Roman" w:hAnsi="Times New Roman" w:cs="Times New Roman"/>
          <w:sz w:val="24"/>
          <w:szCs w:val="24"/>
        </w:rPr>
        <w:t xml:space="preserve">Parameters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 xml:space="preserve">C </w:t>
      </w:r>
      <w:r>
        <w:rPr>
          <w:rFonts w:ascii="Times New Roman" w:hAnsi="Times New Roman" w:cs="Times New Roman"/>
          <w:sz w:val="24"/>
          <w:szCs w:val="24"/>
        </w:rPr>
        <w:t>were again estimated through PDP for Hispanic primes.</w:t>
      </w:r>
      <w:r w:rsidR="00332FFB">
        <w:rPr>
          <w:rFonts w:ascii="Times New Roman" w:hAnsi="Times New Roman" w:cs="Times New Roman"/>
          <w:sz w:val="24"/>
          <w:szCs w:val="24"/>
        </w:rPr>
        <w:t xml:space="preserve"> </w:t>
      </w:r>
      <w:r>
        <w:rPr>
          <w:rFonts w:ascii="Times New Roman" w:hAnsi="Times New Roman" w:cs="Times New Roman"/>
          <w:sz w:val="24"/>
          <w:szCs w:val="24"/>
        </w:rPr>
        <w:t xml:space="preserve"> As before, estimates were calculated so that an </w:t>
      </w:r>
      <w:r w:rsidR="007C3706" w:rsidRPr="00FF2492">
        <w:rPr>
          <w:rFonts w:ascii="Times New Roman" w:hAnsi="Times New Roman" w:cs="Times New Roman"/>
          <w:i/>
          <w:sz w:val="24"/>
          <w:szCs w:val="24"/>
        </w:rPr>
        <w:t>A</w:t>
      </w:r>
      <w:r>
        <w:rPr>
          <w:rFonts w:ascii="Times New Roman" w:hAnsi="Times New Roman" w:cs="Times New Roman"/>
          <w:sz w:val="24"/>
          <w:szCs w:val="24"/>
        </w:rPr>
        <w:t xml:space="preserve"> parameter of 1 would indicate a perfect </w:t>
      </w:r>
      <w:r w:rsidR="00970AB4">
        <w:rPr>
          <w:rFonts w:ascii="Times New Roman" w:hAnsi="Times New Roman" w:cs="Times New Roman"/>
          <w:sz w:val="24"/>
          <w:szCs w:val="24"/>
        </w:rPr>
        <w:t>automatic tendency to respond</w:t>
      </w:r>
      <w:r>
        <w:rPr>
          <w:rFonts w:ascii="Times New Roman" w:hAnsi="Times New Roman" w:cs="Times New Roman"/>
          <w:sz w:val="24"/>
          <w:szCs w:val="24"/>
        </w:rPr>
        <w:t xml:space="preserve"> </w:t>
      </w:r>
      <w:r w:rsidR="00970AB4">
        <w:rPr>
          <w:rFonts w:ascii="Times New Roman" w:hAnsi="Times New Roman" w:cs="Times New Roman"/>
          <w:sz w:val="24"/>
          <w:szCs w:val="24"/>
        </w:rPr>
        <w:t>“</w:t>
      </w:r>
      <w:r>
        <w:rPr>
          <w:rFonts w:ascii="Times New Roman" w:hAnsi="Times New Roman" w:cs="Times New Roman"/>
          <w:sz w:val="24"/>
          <w:szCs w:val="24"/>
        </w:rPr>
        <w:t>gun</w:t>
      </w:r>
      <w:r w:rsidR="00DB3D8B">
        <w:rPr>
          <w:rFonts w:ascii="Times New Roman" w:hAnsi="Times New Roman" w:cs="Times New Roman"/>
          <w:sz w:val="24"/>
          <w:szCs w:val="24"/>
        </w:rPr>
        <w:t>,</w:t>
      </w:r>
      <w:r w:rsidR="00970AB4">
        <w:rPr>
          <w:rFonts w:ascii="Times New Roman" w:hAnsi="Times New Roman" w:cs="Times New Roman"/>
          <w:sz w:val="24"/>
          <w:szCs w:val="24"/>
        </w:rPr>
        <w:t>”</w:t>
      </w:r>
      <w:r>
        <w:rPr>
          <w:rFonts w:ascii="Times New Roman" w:hAnsi="Times New Roman" w:cs="Times New Roman"/>
          <w:sz w:val="24"/>
          <w:szCs w:val="24"/>
        </w:rPr>
        <w:t xml:space="preserve"> while an </w:t>
      </w:r>
      <w:r w:rsidR="007C3706" w:rsidRPr="00FF2492">
        <w:rPr>
          <w:rFonts w:ascii="Times New Roman" w:hAnsi="Times New Roman" w:cs="Times New Roman"/>
          <w:i/>
          <w:sz w:val="24"/>
          <w:szCs w:val="24"/>
        </w:rPr>
        <w:t>A</w:t>
      </w:r>
      <w:r>
        <w:rPr>
          <w:rFonts w:ascii="Times New Roman" w:hAnsi="Times New Roman" w:cs="Times New Roman"/>
          <w:sz w:val="24"/>
          <w:szCs w:val="24"/>
        </w:rPr>
        <w:t xml:space="preserve"> parameter of 0 would indicate a perfect </w:t>
      </w:r>
      <w:r w:rsidR="00970AB4">
        <w:rPr>
          <w:rFonts w:ascii="Times New Roman" w:hAnsi="Times New Roman" w:cs="Times New Roman"/>
          <w:sz w:val="24"/>
          <w:szCs w:val="24"/>
        </w:rPr>
        <w:t>automatic tendency to respond</w:t>
      </w:r>
      <w:r>
        <w:rPr>
          <w:rFonts w:ascii="Times New Roman" w:hAnsi="Times New Roman" w:cs="Times New Roman"/>
          <w:sz w:val="24"/>
          <w:szCs w:val="24"/>
        </w:rPr>
        <w:t xml:space="preserve"> </w:t>
      </w:r>
      <w:r w:rsidR="00970AB4">
        <w:rPr>
          <w:rFonts w:ascii="Times New Roman" w:hAnsi="Times New Roman" w:cs="Times New Roman"/>
          <w:sz w:val="24"/>
          <w:szCs w:val="24"/>
        </w:rPr>
        <w:t>“</w:t>
      </w:r>
      <w:r>
        <w:rPr>
          <w:rFonts w:ascii="Times New Roman" w:hAnsi="Times New Roman" w:cs="Times New Roman"/>
          <w:sz w:val="24"/>
          <w:szCs w:val="24"/>
        </w:rPr>
        <w:t>tool</w:t>
      </w:r>
      <w:r w:rsidR="00DB3D8B">
        <w:rPr>
          <w:rFonts w:ascii="Times New Roman" w:hAnsi="Times New Roman" w:cs="Times New Roman"/>
          <w:sz w:val="24"/>
          <w:szCs w:val="24"/>
        </w:rPr>
        <w:t>.</w:t>
      </w:r>
      <w:r w:rsidR="00970AB4">
        <w:rPr>
          <w:rFonts w:ascii="Times New Roman" w:hAnsi="Times New Roman" w:cs="Times New Roman"/>
          <w:sz w:val="24"/>
          <w:szCs w:val="24"/>
        </w:rPr>
        <w:t>”</w:t>
      </w:r>
      <w:r w:rsidR="00332FFB">
        <w:rPr>
          <w:rFonts w:ascii="Times New Roman" w:hAnsi="Times New Roman" w:cs="Times New Roman"/>
          <w:sz w:val="24"/>
          <w:szCs w:val="24"/>
        </w:rPr>
        <w:t xml:space="preserve"> </w:t>
      </w:r>
      <w:r w:rsidR="00B72526">
        <w:rPr>
          <w:rFonts w:ascii="Times New Roman" w:hAnsi="Times New Roman" w:cs="Times New Roman"/>
          <w:sz w:val="24"/>
          <w:szCs w:val="24"/>
        </w:rPr>
        <w:t xml:space="preserve"> A one-way ANOVA was conducted to determine whether task condition affected these parameters for Hispanic primes.</w:t>
      </w:r>
      <w:r w:rsidR="0034139A">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0034139A">
        <w:rPr>
          <w:rFonts w:ascii="Times New Roman" w:hAnsi="Times New Roman" w:cs="Times New Roman"/>
          <w:sz w:val="24"/>
          <w:szCs w:val="24"/>
        </w:rPr>
        <w:t xml:space="preserve">PDP parameter estimates are </w:t>
      </w:r>
      <w:r w:rsidR="0034139A" w:rsidRPr="00302A29">
        <w:rPr>
          <w:rFonts w:ascii="Times New Roman" w:hAnsi="Times New Roman" w:cs="Times New Roman"/>
          <w:sz w:val="24"/>
          <w:szCs w:val="24"/>
        </w:rPr>
        <w:t xml:space="preserve">provided in </w:t>
      </w:r>
      <w:r w:rsidR="00DB3D8B" w:rsidRPr="00302A29">
        <w:rPr>
          <w:rFonts w:ascii="Times New Roman" w:hAnsi="Times New Roman" w:cs="Times New Roman"/>
          <w:sz w:val="24"/>
          <w:szCs w:val="24"/>
        </w:rPr>
        <w:t xml:space="preserve">Table </w:t>
      </w:r>
      <w:r w:rsidR="00302A29" w:rsidRPr="00302A29">
        <w:rPr>
          <w:rFonts w:ascii="Times New Roman" w:hAnsi="Times New Roman" w:cs="Times New Roman"/>
          <w:sz w:val="24"/>
          <w:szCs w:val="24"/>
        </w:rPr>
        <w:t>2</w:t>
      </w:r>
      <w:r w:rsidR="0034139A">
        <w:rPr>
          <w:rFonts w:ascii="Times New Roman" w:hAnsi="Times New Roman" w:cs="Times New Roman"/>
          <w:sz w:val="24"/>
          <w:szCs w:val="24"/>
        </w:rPr>
        <w:t>.</w:t>
      </w:r>
    </w:p>
    <w:p w14:paraId="1D641603" w14:textId="028C67E4" w:rsidR="00FE2AA4" w:rsidRPr="00FE2AA4" w:rsidRDefault="00FE2AA4" w:rsidP="00EE55B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F869CF">
        <w:rPr>
          <w:rFonts w:ascii="Times New Roman" w:hAnsi="Times New Roman" w:cs="Times New Roman"/>
          <w:sz w:val="24"/>
          <w:szCs w:val="24"/>
        </w:rPr>
        <w:t xml:space="preserve">Parameter </w:t>
      </w:r>
      <w:r w:rsidR="00F869CF" w:rsidRPr="00B72526">
        <w:rPr>
          <w:rFonts w:ascii="Times New Roman" w:hAnsi="Times New Roman" w:cs="Times New Roman"/>
          <w:i/>
          <w:sz w:val="24"/>
          <w:szCs w:val="24"/>
        </w:rPr>
        <w:t>A</w:t>
      </w:r>
      <w:r w:rsidR="00F869CF" w:rsidRPr="00F90822">
        <w:rPr>
          <w:rFonts w:ascii="Times New Roman" w:hAnsi="Times New Roman" w:cs="Times New Roman"/>
          <w:sz w:val="24"/>
          <w:szCs w:val="24"/>
        </w:rPr>
        <w:t xml:space="preserve"> was significantly affected by task condition,</w:t>
      </w:r>
      <w:r w:rsidR="00F90822" w:rsidRPr="00F90822">
        <w:rPr>
          <w:rFonts w:ascii="Times New Roman" w:hAnsi="Times New Roman" w:cs="Times New Roman"/>
          <w:i/>
          <w:sz w:val="24"/>
          <w:szCs w:val="24"/>
        </w:rPr>
        <w:t xml:space="preserve"> F</w:t>
      </w:r>
      <w:r w:rsidR="00F90822" w:rsidRPr="00F90822">
        <w:rPr>
          <w:rFonts w:ascii="Times New Roman" w:hAnsi="Times New Roman" w:cs="Times New Roman"/>
          <w:sz w:val="24"/>
          <w:szCs w:val="24"/>
        </w:rPr>
        <w:t>(2, 6</w:t>
      </w:r>
      <w:r w:rsidR="00223769">
        <w:rPr>
          <w:rFonts w:ascii="Times New Roman" w:hAnsi="Times New Roman" w:cs="Times New Roman"/>
          <w:sz w:val="24"/>
          <w:szCs w:val="24"/>
        </w:rPr>
        <w:t>9</w:t>
      </w:r>
      <w:r w:rsidR="00F90822" w:rsidRPr="00F90822">
        <w:rPr>
          <w:rFonts w:ascii="Times New Roman" w:hAnsi="Times New Roman" w:cs="Times New Roman"/>
          <w:sz w:val="24"/>
          <w:szCs w:val="24"/>
        </w:rPr>
        <w:t>) = 6.</w:t>
      </w:r>
      <w:r w:rsidR="00223769">
        <w:rPr>
          <w:rFonts w:ascii="Times New Roman" w:hAnsi="Times New Roman" w:cs="Times New Roman"/>
          <w:sz w:val="24"/>
          <w:szCs w:val="24"/>
        </w:rPr>
        <w:t>53</w:t>
      </w:r>
      <w:r w:rsidR="00F90822" w:rsidRPr="00F90822">
        <w:rPr>
          <w:rFonts w:ascii="Times New Roman" w:hAnsi="Times New Roman" w:cs="Times New Roman"/>
          <w:sz w:val="24"/>
          <w:szCs w:val="24"/>
        </w:rPr>
        <w:t xml:space="preserve">, </w:t>
      </w:r>
      <w:r w:rsidR="00F90822" w:rsidRPr="00F90822">
        <w:rPr>
          <w:rFonts w:ascii="Times New Roman" w:hAnsi="Times New Roman" w:cs="Times New Roman"/>
          <w:i/>
          <w:sz w:val="24"/>
          <w:szCs w:val="24"/>
        </w:rPr>
        <w:t xml:space="preserve">p </w:t>
      </w:r>
      <w:r w:rsidR="00F90822" w:rsidRPr="00F90822">
        <w:rPr>
          <w:rFonts w:ascii="Times New Roman" w:hAnsi="Times New Roman" w:cs="Times New Roman"/>
          <w:sz w:val="24"/>
          <w:szCs w:val="24"/>
        </w:rPr>
        <w:t>= .003</w:t>
      </w:r>
      <w:r w:rsidR="002053C2">
        <w:rPr>
          <w:rFonts w:ascii="Times New Roman" w:hAnsi="Times New Roman" w:cs="Times New Roman"/>
          <w:sz w:val="24"/>
          <w:szCs w:val="24"/>
        </w:rPr>
        <w:t xml:space="preserve">, </w:t>
      </w:r>
      <w:r w:rsidR="0062048C">
        <w:rPr>
          <w:rFonts w:ascii="Calibri" w:hAnsi="Calibri" w:cs="Times New Roman"/>
          <w:sz w:val="24"/>
          <w:szCs w:val="24"/>
        </w:rPr>
        <w:t>η</w:t>
      </w:r>
      <w:r w:rsidR="002053C2">
        <w:rPr>
          <w:rFonts w:ascii="Times New Roman" w:hAnsi="Times New Roman" w:cs="Times New Roman"/>
          <w:sz w:val="24"/>
          <w:szCs w:val="24"/>
          <w:vertAlign w:val="subscript"/>
        </w:rPr>
        <w:t>p</w:t>
      </w:r>
      <w:r w:rsidR="002053C2">
        <w:rPr>
          <w:rFonts w:ascii="Times New Roman" w:hAnsi="Times New Roman" w:cs="Times New Roman"/>
          <w:sz w:val="24"/>
          <w:szCs w:val="24"/>
          <w:vertAlign w:val="superscript"/>
        </w:rPr>
        <w:t>2</w:t>
      </w:r>
      <w:r w:rsidR="00223769">
        <w:rPr>
          <w:rFonts w:ascii="Times New Roman" w:hAnsi="Times New Roman" w:cs="Times New Roman"/>
          <w:sz w:val="24"/>
          <w:szCs w:val="24"/>
        </w:rPr>
        <w:t xml:space="preserve"> = .16</w:t>
      </w:r>
      <w:r w:rsidR="002053C2">
        <w:rPr>
          <w:rFonts w:ascii="Times New Roman" w:hAnsi="Times New Roman" w:cs="Times New Roman"/>
          <w:sz w:val="24"/>
          <w:szCs w:val="24"/>
        </w:rPr>
        <w:t>, 90% CI [.0</w:t>
      </w:r>
      <w:r w:rsidR="00223769">
        <w:rPr>
          <w:rFonts w:ascii="Times New Roman" w:hAnsi="Times New Roman" w:cs="Times New Roman"/>
          <w:sz w:val="24"/>
          <w:szCs w:val="24"/>
        </w:rPr>
        <w:t>4</w:t>
      </w:r>
      <w:r w:rsidR="002053C2">
        <w:rPr>
          <w:rFonts w:ascii="Times New Roman" w:hAnsi="Times New Roman" w:cs="Times New Roman"/>
          <w:sz w:val="24"/>
          <w:szCs w:val="24"/>
        </w:rPr>
        <w:t>, .2</w:t>
      </w:r>
      <w:r w:rsidR="00223769">
        <w:rPr>
          <w:rFonts w:ascii="Times New Roman" w:hAnsi="Times New Roman" w:cs="Times New Roman"/>
          <w:sz w:val="24"/>
          <w:szCs w:val="24"/>
        </w:rPr>
        <w:t>7</w:t>
      </w:r>
      <w:r w:rsidR="002053C2">
        <w:rPr>
          <w:rFonts w:ascii="Times New Roman" w:hAnsi="Times New Roman" w:cs="Times New Roman"/>
          <w:sz w:val="24"/>
          <w:szCs w:val="24"/>
        </w:rPr>
        <w:t>]</w:t>
      </w:r>
      <w:r w:rsidR="00F869CF" w:rsidRPr="00F90822">
        <w:rPr>
          <w:rFonts w:ascii="Times New Roman" w:hAnsi="Times New Roman" w:cs="Times New Roman"/>
          <w:sz w:val="24"/>
          <w:szCs w:val="24"/>
        </w:rPr>
        <w:t xml:space="preserve">. </w:t>
      </w:r>
      <w:r w:rsidR="00332FFB">
        <w:rPr>
          <w:rFonts w:ascii="Times New Roman" w:hAnsi="Times New Roman" w:cs="Times New Roman"/>
          <w:sz w:val="24"/>
          <w:szCs w:val="24"/>
        </w:rPr>
        <w:t xml:space="preserve"> </w:t>
      </w:r>
      <w:r w:rsidR="00DB3D8B">
        <w:rPr>
          <w:rFonts w:ascii="Times New Roman" w:hAnsi="Times New Roman" w:cs="Times New Roman"/>
          <w:sz w:val="24"/>
          <w:szCs w:val="24"/>
        </w:rPr>
        <w:t>The a</w:t>
      </w:r>
      <w:r w:rsidR="002C3FD2">
        <w:rPr>
          <w:rFonts w:ascii="Times New Roman" w:hAnsi="Times New Roman" w:cs="Times New Roman"/>
          <w:sz w:val="24"/>
          <w:szCs w:val="24"/>
        </w:rPr>
        <w:t>utomatic “gun” response tendency</w:t>
      </w:r>
      <w:r w:rsidR="002C3FD2" w:rsidRPr="00F90822">
        <w:rPr>
          <w:rFonts w:ascii="Times New Roman" w:hAnsi="Times New Roman" w:cs="Times New Roman"/>
          <w:sz w:val="24"/>
          <w:szCs w:val="24"/>
        </w:rPr>
        <w:t xml:space="preserve"> </w:t>
      </w:r>
      <w:r w:rsidR="002C3FD2">
        <w:rPr>
          <w:rFonts w:ascii="Times New Roman" w:hAnsi="Times New Roman" w:cs="Times New Roman"/>
          <w:sz w:val="24"/>
          <w:szCs w:val="24"/>
        </w:rPr>
        <w:t>for</w:t>
      </w:r>
      <w:r w:rsidR="002C3FD2" w:rsidRPr="00F90822">
        <w:rPr>
          <w:rFonts w:ascii="Times New Roman" w:hAnsi="Times New Roman" w:cs="Times New Roman"/>
          <w:sz w:val="24"/>
          <w:szCs w:val="24"/>
        </w:rPr>
        <w:t xml:space="preserve"> </w:t>
      </w:r>
      <w:r w:rsidR="00F869CF" w:rsidRPr="00F90822">
        <w:rPr>
          <w:rFonts w:ascii="Times New Roman" w:hAnsi="Times New Roman" w:cs="Times New Roman"/>
          <w:sz w:val="24"/>
          <w:szCs w:val="24"/>
        </w:rPr>
        <w:t xml:space="preserve">Hispanic primes </w:t>
      </w:r>
      <w:r w:rsidR="002C3FD2">
        <w:rPr>
          <w:rFonts w:ascii="Times New Roman" w:hAnsi="Times New Roman" w:cs="Times New Roman"/>
          <w:sz w:val="24"/>
          <w:szCs w:val="24"/>
        </w:rPr>
        <w:t>was</w:t>
      </w:r>
      <w:r w:rsidR="00CA6328">
        <w:rPr>
          <w:rFonts w:ascii="Times New Roman" w:hAnsi="Times New Roman" w:cs="Times New Roman"/>
          <w:sz w:val="24"/>
          <w:szCs w:val="24"/>
        </w:rPr>
        <w:t xml:space="preserve"> weakest in the Black/</w:t>
      </w:r>
      <w:r w:rsidR="00F869CF" w:rsidRPr="00F90822">
        <w:rPr>
          <w:rFonts w:ascii="Times New Roman" w:hAnsi="Times New Roman" w:cs="Times New Roman"/>
          <w:sz w:val="24"/>
          <w:szCs w:val="24"/>
        </w:rPr>
        <w:t>Hispanic block</w:t>
      </w:r>
      <w:r w:rsidR="00CA6328">
        <w:rPr>
          <w:rFonts w:ascii="Times New Roman" w:hAnsi="Times New Roman" w:cs="Times New Roman"/>
          <w:sz w:val="24"/>
          <w:szCs w:val="24"/>
        </w:rPr>
        <w:t>, stronger in the White/</w:t>
      </w:r>
      <w:r w:rsidR="0062048C">
        <w:rPr>
          <w:rFonts w:ascii="Times New Roman" w:hAnsi="Times New Roman" w:cs="Times New Roman"/>
          <w:sz w:val="24"/>
          <w:szCs w:val="24"/>
        </w:rPr>
        <w:t>Hispanic block</w:t>
      </w:r>
      <w:r w:rsidR="00F869CF" w:rsidRPr="00F90822">
        <w:rPr>
          <w:rFonts w:ascii="Times New Roman" w:hAnsi="Times New Roman" w:cs="Times New Roman"/>
          <w:sz w:val="24"/>
          <w:szCs w:val="24"/>
        </w:rPr>
        <w:t xml:space="preserve">, and </w:t>
      </w:r>
      <w:r w:rsidR="00CA6328">
        <w:rPr>
          <w:rFonts w:ascii="Times New Roman" w:hAnsi="Times New Roman" w:cs="Times New Roman"/>
          <w:sz w:val="24"/>
          <w:szCs w:val="24"/>
        </w:rPr>
        <w:t>strongest in the Neutral/</w:t>
      </w:r>
      <w:r w:rsidR="00F869CF" w:rsidRPr="00F90822">
        <w:rPr>
          <w:rFonts w:ascii="Times New Roman" w:hAnsi="Times New Roman" w:cs="Times New Roman"/>
          <w:sz w:val="24"/>
          <w:szCs w:val="24"/>
        </w:rPr>
        <w:t xml:space="preserve">Hispanic block. </w:t>
      </w:r>
      <w:r w:rsidR="00332FFB">
        <w:rPr>
          <w:rFonts w:ascii="Times New Roman" w:hAnsi="Times New Roman" w:cs="Times New Roman"/>
          <w:sz w:val="24"/>
          <w:szCs w:val="24"/>
        </w:rPr>
        <w:t xml:space="preserve"> </w:t>
      </w:r>
      <w:r w:rsidR="00AC7538">
        <w:rPr>
          <w:rFonts w:ascii="Times New Roman" w:hAnsi="Times New Roman" w:cs="Times New Roman"/>
          <w:sz w:val="24"/>
          <w:szCs w:val="24"/>
        </w:rPr>
        <w:t xml:space="preserve">Post-hoc tests indicated that the </w:t>
      </w:r>
      <w:r w:rsidR="00AC7538" w:rsidRPr="00AC7538">
        <w:rPr>
          <w:rFonts w:ascii="Times New Roman" w:hAnsi="Times New Roman" w:cs="Times New Roman"/>
          <w:i/>
          <w:sz w:val="24"/>
          <w:szCs w:val="24"/>
        </w:rPr>
        <w:t>A</w:t>
      </w:r>
      <w:r w:rsidR="00AC7538">
        <w:rPr>
          <w:rFonts w:ascii="Times New Roman" w:hAnsi="Times New Roman" w:cs="Times New Roman"/>
          <w:sz w:val="24"/>
          <w:szCs w:val="24"/>
        </w:rPr>
        <w:t xml:space="preserve"> parameter was significantly lower in the Black/Hispanic task than in the other two tasks, which did not significantly differ. </w:t>
      </w:r>
      <w:r w:rsidR="00F869CF" w:rsidRPr="00F90822">
        <w:rPr>
          <w:rFonts w:ascii="Times New Roman" w:hAnsi="Times New Roman" w:cs="Times New Roman"/>
          <w:sz w:val="24"/>
          <w:szCs w:val="24"/>
        </w:rPr>
        <w:t xml:space="preserve">The </w:t>
      </w:r>
      <w:r w:rsidR="00F869CF" w:rsidRPr="00F90822">
        <w:rPr>
          <w:rFonts w:ascii="Times New Roman" w:hAnsi="Times New Roman" w:cs="Times New Roman"/>
          <w:sz w:val="24"/>
          <w:szCs w:val="24"/>
        </w:rPr>
        <w:lastRenderedPageBreak/>
        <w:t xml:space="preserve">strength of parameter </w:t>
      </w:r>
      <w:r w:rsidR="007C3706" w:rsidRPr="00FF2492">
        <w:rPr>
          <w:rFonts w:ascii="Times New Roman" w:hAnsi="Times New Roman" w:cs="Times New Roman"/>
          <w:i/>
          <w:sz w:val="24"/>
          <w:szCs w:val="24"/>
        </w:rPr>
        <w:t>C</w:t>
      </w:r>
      <w:r w:rsidR="00F869CF" w:rsidRPr="00F90822">
        <w:rPr>
          <w:rFonts w:ascii="Times New Roman" w:hAnsi="Times New Roman" w:cs="Times New Roman"/>
          <w:sz w:val="24"/>
          <w:szCs w:val="24"/>
        </w:rPr>
        <w:t xml:space="preserve"> was not affected by task condition,</w:t>
      </w:r>
      <w:r w:rsidR="00F90822" w:rsidRPr="00F90822">
        <w:rPr>
          <w:rFonts w:ascii="Times New Roman" w:hAnsi="Times New Roman" w:cs="Times New Roman"/>
          <w:sz w:val="24"/>
          <w:szCs w:val="24"/>
        </w:rPr>
        <w:t xml:space="preserve"> </w:t>
      </w:r>
      <w:r w:rsidR="00F90822" w:rsidRPr="00F90822">
        <w:rPr>
          <w:rFonts w:ascii="Times New Roman" w:hAnsi="Times New Roman" w:cs="Times New Roman"/>
          <w:i/>
          <w:sz w:val="24"/>
          <w:szCs w:val="24"/>
        </w:rPr>
        <w:t>F</w:t>
      </w:r>
      <w:r w:rsidR="00AC7538">
        <w:rPr>
          <w:rFonts w:ascii="Times New Roman" w:hAnsi="Times New Roman" w:cs="Times New Roman"/>
          <w:sz w:val="24"/>
          <w:szCs w:val="24"/>
        </w:rPr>
        <w:t>(2, 69</w:t>
      </w:r>
      <w:r w:rsidR="00F90822" w:rsidRPr="00F90822">
        <w:rPr>
          <w:rFonts w:ascii="Times New Roman" w:hAnsi="Times New Roman" w:cs="Times New Roman"/>
          <w:sz w:val="24"/>
          <w:szCs w:val="24"/>
        </w:rPr>
        <w:t xml:space="preserve">) = </w:t>
      </w:r>
      <w:r w:rsidR="00AC7538">
        <w:rPr>
          <w:rFonts w:ascii="Times New Roman" w:hAnsi="Times New Roman" w:cs="Times New Roman"/>
          <w:sz w:val="24"/>
          <w:szCs w:val="24"/>
        </w:rPr>
        <w:t>1.79</w:t>
      </w:r>
      <w:r w:rsidR="00F90822" w:rsidRPr="00F90822">
        <w:rPr>
          <w:rFonts w:ascii="Times New Roman" w:hAnsi="Times New Roman" w:cs="Times New Roman"/>
          <w:sz w:val="24"/>
          <w:szCs w:val="24"/>
        </w:rPr>
        <w:t xml:space="preserve">, </w:t>
      </w:r>
      <w:r w:rsidR="0024256C">
        <w:rPr>
          <w:rFonts w:ascii="Times New Roman" w:hAnsi="Times New Roman" w:cs="Times New Roman"/>
          <w:i/>
          <w:sz w:val="24"/>
          <w:szCs w:val="24"/>
        </w:rPr>
        <w:t>p = .</w:t>
      </w:r>
      <w:r w:rsidR="00AC7538">
        <w:rPr>
          <w:rFonts w:ascii="Times New Roman" w:hAnsi="Times New Roman" w:cs="Times New Roman"/>
          <w:sz w:val="24"/>
          <w:szCs w:val="24"/>
        </w:rPr>
        <w:t>175</w:t>
      </w:r>
      <w:r w:rsidR="00BE6A3C">
        <w:rPr>
          <w:rFonts w:ascii="Times New Roman" w:hAnsi="Times New Roman" w:cs="Times New Roman"/>
          <w:sz w:val="24"/>
          <w:szCs w:val="24"/>
        </w:rPr>
        <w:t xml:space="preserve">, </w:t>
      </w:r>
      <w:r w:rsidR="0062048C">
        <w:rPr>
          <w:rFonts w:ascii="Calibri" w:hAnsi="Calibri" w:cs="Times New Roman"/>
          <w:sz w:val="24"/>
          <w:szCs w:val="24"/>
        </w:rPr>
        <w:t>η</w:t>
      </w:r>
      <w:r w:rsidR="002053C2">
        <w:rPr>
          <w:rFonts w:ascii="Times New Roman" w:hAnsi="Times New Roman" w:cs="Times New Roman"/>
          <w:sz w:val="24"/>
          <w:szCs w:val="24"/>
          <w:vertAlign w:val="subscript"/>
        </w:rPr>
        <w:t>p</w:t>
      </w:r>
      <w:r w:rsidR="002053C2">
        <w:rPr>
          <w:rFonts w:ascii="Times New Roman" w:hAnsi="Times New Roman" w:cs="Times New Roman"/>
          <w:sz w:val="24"/>
          <w:szCs w:val="24"/>
          <w:vertAlign w:val="superscript"/>
        </w:rPr>
        <w:t>2</w:t>
      </w:r>
      <w:r w:rsidR="00AC7538">
        <w:rPr>
          <w:rFonts w:ascii="Times New Roman" w:hAnsi="Times New Roman" w:cs="Times New Roman"/>
          <w:sz w:val="24"/>
          <w:szCs w:val="24"/>
        </w:rPr>
        <w:t xml:space="preserve"> = .05</w:t>
      </w:r>
      <w:r w:rsidR="002053C2">
        <w:rPr>
          <w:rFonts w:ascii="Times New Roman" w:hAnsi="Times New Roman" w:cs="Times New Roman"/>
          <w:sz w:val="24"/>
          <w:szCs w:val="24"/>
        </w:rPr>
        <w:t>, 90% CI [.00, .1</w:t>
      </w:r>
      <w:r w:rsidR="00AC7538">
        <w:rPr>
          <w:rFonts w:ascii="Times New Roman" w:hAnsi="Times New Roman" w:cs="Times New Roman"/>
          <w:sz w:val="24"/>
          <w:szCs w:val="24"/>
        </w:rPr>
        <w:t>3]</w:t>
      </w:r>
      <w:r w:rsidR="00F869CF" w:rsidRPr="00F90822">
        <w:rPr>
          <w:rFonts w:ascii="Times New Roman" w:hAnsi="Times New Roman" w:cs="Times New Roman"/>
          <w:sz w:val="24"/>
          <w:szCs w:val="24"/>
        </w:rPr>
        <w:t>.</w:t>
      </w:r>
      <w:r w:rsidR="00332FFB">
        <w:rPr>
          <w:rFonts w:ascii="Times New Roman" w:hAnsi="Times New Roman" w:cs="Times New Roman"/>
          <w:sz w:val="24"/>
          <w:szCs w:val="24"/>
        </w:rPr>
        <w:t xml:space="preserve"> </w:t>
      </w:r>
      <w:r w:rsidR="00C1531D">
        <w:rPr>
          <w:rFonts w:ascii="Times New Roman" w:hAnsi="Times New Roman" w:cs="Times New Roman"/>
          <w:sz w:val="24"/>
          <w:szCs w:val="24"/>
        </w:rPr>
        <w:t xml:space="preserve"> </w:t>
      </w:r>
    </w:p>
    <w:p w14:paraId="23AD259E" w14:textId="77777777" w:rsidR="007E7A49" w:rsidRDefault="00A3164F" w:rsidP="00CB7D7E">
      <w:pPr>
        <w:spacing w:after="0" w:line="480" w:lineRule="auto"/>
        <w:contextualSpacing/>
        <w:rPr>
          <w:rFonts w:ascii="Times New Roman" w:hAnsi="Times New Roman" w:cs="Times New Roman"/>
          <w:b/>
          <w:sz w:val="24"/>
          <w:szCs w:val="24"/>
        </w:rPr>
      </w:pPr>
      <w:r w:rsidRPr="00856612">
        <w:rPr>
          <w:rFonts w:ascii="Times New Roman" w:hAnsi="Times New Roman" w:cs="Times New Roman"/>
          <w:b/>
          <w:sz w:val="24"/>
          <w:szCs w:val="24"/>
        </w:rPr>
        <w:t>Discussion</w:t>
      </w:r>
    </w:p>
    <w:p w14:paraId="3858820F" w14:textId="77777777" w:rsidR="004C05D0" w:rsidRDefault="00A3164F" w:rsidP="00000AE9">
      <w:pPr>
        <w:spacing w:after="0" w:line="480" w:lineRule="auto"/>
        <w:contextualSpacing/>
        <w:rPr>
          <w:ins w:id="414" w:author="Hilgard, Joseph" w:date="2017-01-24T16:54:00Z"/>
          <w:rFonts w:ascii="Times New Roman" w:hAnsi="Times New Roman" w:cs="Times New Roman"/>
          <w:sz w:val="24"/>
          <w:szCs w:val="24"/>
        </w:rPr>
      </w:pPr>
      <w:r w:rsidRPr="00856612">
        <w:rPr>
          <w:rFonts w:ascii="Times New Roman" w:hAnsi="Times New Roman" w:cs="Times New Roman"/>
          <w:sz w:val="24"/>
          <w:szCs w:val="24"/>
        </w:rPr>
        <w:tab/>
      </w:r>
      <w:r w:rsidR="001F05EF">
        <w:rPr>
          <w:rFonts w:ascii="Times New Roman" w:hAnsi="Times New Roman" w:cs="Times New Roman"/>
          <w:sz w:val="24"/>
          <w:szCs w:val="24"/>
        </w:rPr>
        <w:t xml:space="preserve">In this study, the significant Condition </w:t>
      </w:r>
      <w:r w:rsidR="00E61235">
        <w:rPr>
          <w:rFonts w:ascii="Times New Roman" w:hAnsi="Times New Roman" w:cs="Times New Roman"/>
          <w:sz w:val="24"/>
          <w:szCs w:val="24"/>
        </w:rPr>
        <w:t>×</w:t>
      </w:r>
      <w:r w:rsidR="001F05EF">
        <w:rPr>
          <w:rFonts w:ascii="Times New Roman" w:hAnsi="Times New Roman" w:cs="Times New Roman"/>
          <w:sz w:val="24"/>
          <w:szCs w:val="24"/>
        </w:rPr>
        <w:t xml:space="preserve"> Target interaction in Hispanic-primed trials demonstrates that task context can change the effect of a prime</w:t>
      </w:r>
      <w:r w:rsidR="009018F3">
        <w:rPr>
          <w:rFonts w:ascii="Times New Roman" w:hAnsi="Times New Roman" w:cs="Times New Roman"/>
          <w:sz w:val="24"/>
          <w:szCs w:val="24"/>
        </w:rPr>
        <w:t xml:space="preserve"> on task behavior</w:t>
      </w:r>
      <w:r w:rsidR="001F05EF">
        <w:rPr>
          <w:rFonts w:ascii="Times New Roman" w:hAnsi="Times New Roman" w:cs="Times New Roman"/>
          <w:sz w:val="24"/>
          <w:szCs w:val="24"/>
        </w:rPr>
        <w:t xml:space="preserve">.  PDP analysis supports this claim by indicating that the different contexts changed the tendency of Hispanic primes to automatically facilitate “gun” responses, but not participants’ abilities to make controlled, accurate responses.  </w:t>
      </w:r>
    </w:p>
    <w:p w14:paraId="1F55C955" w14:textId="67F8D285" w:rsidR="00D771A6" w:rsidRDefault="001F05EF" w:rsidP="004C05D0">
      <w:pPr>
        <w:spacing w:after="0" w:line="480" w:lineRule="auto"/>
        <w:ind w:firstLine="720"/>
        <w:contextualSpacing/>
        <w:rPr>
          <w:ins w:id="415" w:author="Hilgard, Joseph" w:date="2017-01-24T17:05:00Z"/>
          <w:rFonts w:ascii="Times New Roman" w:hAnsi="Times New Roman" w:cs="Times New Roman"/>
          <w:sz w:val="24"/>
          <w:szCs w:val="24"/>
        </w:rPr>
        <w:pPrChange w:id="416" w:author="Hilgard, Joseph" w:date="2017-01-24T16:54:00Z">
          <w:pPr>
            <w:spacing w:after="0" w:line="480" w:lineRule="auto"/>
            <w:contextualSpacing/>
          </w:pPr>
        </w:pPrChange>
      </w:pPr>
      <w:del w:id="417" w:author="Hilgard, Joseph" w:date="2017-01-24T16:54:00Z">
        <w:r w:rsidDel="004C05D0">
          <w:rPr>
            <w:rFonts w:ascii="Times New Roman" w:hAnsi="Times New Roman" w:cs="Times New Roman"/>
            <w:sz w:val="24"/>
            <w:szCs w:val="24"/>
          </w:rPr>
          <w:delText>Here</w:delText>
        </w:r>
      </w:del>
      <w:ins w:id="418" w:author="Hilgard, Joseph" w:date="2017-01-24T16:54:00Z">
        <w:r w:rsidR="004C05D0">
          <w:rPr>
            <w:rFonts w:ascii="Times New Roman" w:hAnsi="Times New Roman" w:cs="Times New Roman"/>
            <w:sz w:val="24"/>
            <w:szCs w:val="24"/>
          </w:rPr>
          <w:t xml:space="preserve">Consistent </w:t>
        </w:r>
        <w:r w:rsidR="004C05D0">
          <w:rPr>
            <w:rFonts w:ascii="Times New Roman" w:hAnsi="Times New Roman" w:cs="Times New Roman"/>
            <w:sz w:val="24"/>
            <w:szCs w:val="24"/>
          </w:rPr>
          <w:t xml:space="preserve">with our predictions, </w:t>
        </w:r>
        <w:r w:rsidR="004C05D0" w:rsidRPr="00856612">
          <w:rPr>
            <w:rFonts w:ascii="Times New Roman" w:hAnsi="Times New Roman" w:cs="Times New Roman"/>
            <w:sz w:val="24"/>
            <w:szCs w:val="24"/>
          </w:rPr>
          <w:t xml:space="preserve">the </w:t>
        </w:r>
        <w:r w:rsidR="004C05D0">
          <w:rPr>
            <w:rFonts w:ascii="Times New Roman" w:hAnsi="Times New Roman" w:cs="Times New Roman"/>
            <w:sz w:val="24"/>
            <w:szCs w:val="24"/>
          </w:rPr>
          <w:t xml:space="preserve">response facilitation of </w:t>
        </w:r>
        <w:r w:rsidR="004C05D0" w:rsidRPr="00856612">
          <w:rPr>
            <w:rFonts w:ascii="Times New Roman" w:hAnsi="Times New Roman" w:cs="Times New Roman"/>
            <w:sz w:val="24"/>
            <w:szCs w:val="24"/>
          </w:rPr>
          <w:t xml:space="preserve">Hispanic primes </w:t>
        </w:r>
        <w:r w:rsidR="004C05D0">
          <w:rPr>
            <w:rFonts w:ascii="Times New Roman" w:hAnsi="Times New Roman" w:cs="Times New Roman"/>
            <w:sz w:val="24"/>
            <w:szCs w:val="24"/>
          </w:rPr>
          <w:t xml:space="preserve">on </w:t>
        </w:r>
        <w:r w:rsidR="004C05D0" w:rsidRPr="00856612">
          <w:rPr>
            <w:rFonts w:ascii="Times New Roman" w:hAnsi="Times New Roman" w:cs="Times New Roman"/>
            <w:sz w:val="24"/>
            <w:szCs w:val="24"/>
          </w:rPr>
          <w:t>gun</w:t>
        </w:r>
        <w:r w:rsidR="004C05D0">
          <w:rPr>
            <w:rFonts w:ascii="Times New Roman" w:hAnsi="Times New Roman" w:cs="Times New Roman"/>
            <w:sz w:val="24"/>
            <w:szCs w:val="24"/>
          </w:rPr>
          <w:t xml:space="preserve"> targets </w:t>
        </w:r>
        <w:r w:rsidR="004C05D0" w:rsidRPr="00856612">
          <w:rPr>
            <w:rFonts w:ascii="Times New Roman" w:hAnsi="Times New Roman" w:cs="Times New Roman"/>
            <w:sz w:val="24"/>
            <w:szCs w:val="24"/>
          </w:rPr>
          <w:t xml:space="preserve">differed by condition. </w:t>
        </w:r>
      </w:ins>
      <w:ins w:id="419" w:author="Hilgard, Joseph" w:date="2017-01-24T17:01:00Z">
        <w:r w:rsidR="004C05D0">
          <w:rPr>
            <w:rFonts w:ascii="Times New Roman" w:hAnsi="Times New Roman" w:cs="Times New Roman"/>
            <w:sz w:val="24"/>
            <w:szCs w:val="24"/>
          </w:rPr>
          <w:t xml:space="preserve"> </w:t>
        </w:r>
      </w:ins>
      <w:moveToRangeStart w:id="420" w:author="Hilgard, Joseph" w:date="2017-01-24T16:55:00Z" w:name="move473040273"/>
      <w:moveTo w:id="421" w:author="Hilgard, Joseph" w:date="2017-01-24T16:55:00Z">
        <w:r w:rsidR="004C05D0" w:rsidRPr="00856612">
          <w:rPr>
            <w:rFonts w:ascii="Times New Roman" w:hAnsi="Times New Roman" w:cs="Times New Roman"/>
            <w:sz w:val="24"/>
            <w:szCs w:val="24"/>
          </w:rPr>
          <w:t>In the Neutral/Hispanic condition, Hispanic primes significantly increased gun-trial accuracy.</w:t>
        </w:r>
      </w:moveTo>
      <w:moveToRangeEnd w:id="420"/>
      <w:ins w:id="422" w:author="Hilgard, Joseph" w:date="2017-01-24T17:01:00Z">
        <w:r w:rsidR="004C05D0">
          <w:rPr>
            <w:rFonts w:ascii="Times New Roman" w:hAnsi="Times New Roman" w:cs="Times New Roman"/>
            <w:sz w:val="24"/>
            <w:szCs w:val="24"/>
          </w:rPr>
          <w:t xml:space="preserve"> </w:t>
        </w:r>
      </w:ins>
      <w:ins w:id="423" w:author="Hilgard, Joseph" w:date="2017-01-24T16:56:00Z">
        <w:r w:rsidR="004C05D0">
          <w:rPr>
            <w:rFonts w:ascii="Times New Roman" w:hAnsi="Times New Roman" w:cs="Times New Roman"/>
            <w:sz w:val="24"/>
            <w:szCs w:val="24"/>
          </w:rPr>
          <w:t xml:space="preserve"> By contrast, Hispanic-gun response facilitation was reduced in the White/Hispanic condition and </w:t>
        </w:r>
      </w:ins>
      <w:ins w:id="424" w:author="Hilgard, Joseph" w:date="2017-01-24T16:58:00Z">
        <w:r w:rsidR="004C05D0">
          <w:rPr>
            <w:rFonts w:ascii="Times New Roman" w:hAnsi="Times New Roman" w:cs="Times New Roman"/>
            <w:sz w:val="24"/>
            <w:szCs w:val="24"/>
          </w:rPr>
          <w:t xml:space="preserve">Black/Hispanic conditions. </w:t>
        </w:r>
      </w:ins>
      <w:del w:id="425" w:author="Hilgard, Joseph" w:date="2017-01-24T16:54:00Z">
        <w:r w:rsidR="00F02E22" w:rsidDel="004C05D0">
          <w:rPr>
            <w:rFonts w:ascii="Times New Roman" w:hAnsi="Times New Roman" w:cs="Times New Roman"/>
            <w:sz w:val="24"/>
            <w:szCs w:val="24"/>
          </w:rPr>
          <w:delText>,</w:delText>
        </w:r>
      </w:del>
      <w:r w:rsidR="00A3164F" w:rsidRPr="00856612">
        <w:rPr>
          <w:rFonts w:ascii="Times New Roman" w:hAnsi="Times New Roman" w:cs="Times New Roman"/>
          <w:sz w:val="24"/>
          <w:szCs w:val="24"/>
        </w:rPr>
        <w:t xml:space="preserve"> </w:t>
      </w:r>
      <w:moveFromRangeStart w:id="426" w:author="Hilgard, Joseph" w:date="2017-01-24T17:05:00Z" w:name="move473040835"/>
      <w:moveFrom w:id="427" w:author="Hilgard, Joseph" w:date="2017-01-24T17:05:00Z">
        <w:r w:rsidR="00A3164F" w:rsidRPr="00856612" w:rsidDel="00D771A6">
          <w:rPr>
            <w:rFonts w:ascii="Times New Roman" w:hAnsi="Times New Roman" w:cs="Times New Roman"/>
            <w:sz w:val="24"/>
            <w:szCs w:val="24"/>
          </w:rPr>
          <w:t>Black faces increased gun-trial accuracy, White faces increased gun-trial accuracy (but not more</w:t>
        </w:r>
        <w:r w:rsidR="00F02E22" w:rsidDel="00D771A6">
          <w:rPr>
            <w:rFonts w:ascii="Times New Roman" w:hAnsi="Times New Roman" w:cs="Times New Roman"/>
            <w:sz w:val="24"/>
            <w:szCs w:val="24"/>
          </w:rPr>
          <w:t xml:space="preserve"> </w:t>
        </w:r>
        <w:r w:rsidR="00A3164F" w:rsidRPr="00856612" w:rsidDel="00D771A6">
          <w:rPr>
            <w:rFonts w:ascii="Times New Roman" w:hAnsi="Times New Roman" w:cs="Times New Roman"/>
            <w:sz w:val="24"/>
            <w:szCs w:val="24"/>
          </w:rPr>
          <w:t>than did Hispanic faces), and neutrally-valenced abstract stimuli increased tool-trial accuracy.</w:t>
        </w:r>
        <w:r w:rsidR="006D39D3" w:rsidDel="00D771A6">
          <w:rPr>
            <w:rFonts w:ascii="Times New Roman" w:hAnsi="Times New Roman" w:cs="Times New Roman"/>
            <w:sz w:val="24"/>
            <w:szCs w:val="24"/>
          </w:rPr>
          <w:t xml:space="preserve"> </w:t>
        </w:r>
        <w:r w:rsidR="00A3164F" w:rsidRPr="00856612" w:rsidDel="004C05D0">
          <w:rPr>
            <w:rFonts w:ascii="Times New Roman" w:hAnsi="Times New Roman" w:cs="Times New Roman"/>
            <w:sz w:val="24"/>
            <w:szCs w:val="24"/>
          </w:rPr>
          <w:t xml:space="preserve"> </w:t>
        </w:r>
      </w:moveFrom>
      <w:moveFromRangeEnd w:id="426"/>
      <w:del w:id="428" w:author="Hilgard, Joseph" w:date="2017-01-24T16:54:00Z">
        <w:r w:rsidR="00F02E22" w:rsidDel="004C05D0">
          <w:rPr>
            <w:rFonts w:ascii="Times New Roman" w:hAnsi="Times New Roman" w:cs="Times New Roman"/>
            <w:sz w:val="24"/>
            <w:szCs w:val="24"/>
          </w:rPr>
          <w:delText>M</w:delText>
        </w:r>
        <w:r w:rsidR="00A3164F" w:rsidRPr="00856612" w:rsidDel="004C05D0">
          <w:rPr>
            <w:rFonts w:ascii="Times New Roman" w:hAnsi="Times New Roman" w:cs="Times New Roman"/>
            <w:sz w:val="24"/>
            <w:szCs w:val="24"/>
          </w:rPr>
          <w:delText xml:space="preserve">ore importantly, </w:delText>
        </w:r>
        <w:r w:rsidR="00F02E22" w:rsidDel="004C05D0">
          <w:rPr>
            <w:rFonts w:ascii="Times New Roman" w:hAnsi="Times New Roman" w:cs="Times New Roman"/>
            <w:sz w:val="24"/>
            <w:szCs w:val="24"/>
          </w:rPr>
          <w:delText xml:space="preserve">and consistent with our predictions, </w:delText>
        </w:r>
        <w:r w:rsidR="00A3164F" w:rsidRPr="00856612" w:rsidDel="004C05D0">
          <w:rPr>
            <w:rFonts w:ascii="Times New Roman" w:hAnsi="Times New Roman" w:cs="Times New Roman"/>
            <w:sz w:val="24"/>
            <w:szCs w:val="24"/>
          </w:rPr>
          <w:delText xml:space="preserve">the </w:delText>
        </w:r>
        <w:r w:rsidR="00970AB4" w:rsidDel="004C05D0">
          <w:rPr>
            <w:rFonts w:ascii="Times New Roman" w:hAnsi="Times New Roman" w:cs="Times New Roman"/>
            <w:sz w:val="24"/>
            <w:szCs w:val="24"/>
          </w:rPr>
          <w:delText xml:space="preserve">response facilitation </w:delText>
        </w:r>
        <w:r w:rsidR="00FF2492" w:rsidDel="004C05D0">
          <w:rPr>
            <w:rFonts w:ascii="Times New Roman" w:hAnsi="Times New Roman" w:cs="Times New Roman"/>
            <w:sz w:val="24"/>
            <w:szCs w:val="24"/>
          </w:rPr>
          <w:delText xml:space="preserve">of </w:delText>
        </w:r>
        <w:r w:rsidR="00A3164F" w:rsidRPr="00856612" w:rsidDel="004C05D0">
          <w:rPr>
            <w:rFonts w:ascii="Times New Roman" w:hAnsi="Times New Roman" w:cs="Times New Roman"/>
            <w:sz w:val="24"/>
            <w:szCs w:val="24"/>
          </w:rPr>
          <w:delText xml:space="preserve">Hispanic primes </w:delText>
        </w:r>
        <w:r w:rsidR="00FF2492" w:rsidDel="004C05D0">
          <w:rPr>
            <w:rFonts w:ascii="Times New Roman" w:hAnsi="Times New Roman" w:cs="Times New Roman"/>
            <w:sz w:val="24"/>
            <w:szCs w:val="24"/>
          </w:rPr>
          <w:delText xml:space="preserve">on </w:delText>
        </w:r>
        <w:r w:rsidR="00A3164F" w:rsidRPr="00856612" w:rsidDel="004C05D0">
          <w:rPr>
            <w:rFonts w:ascii="Times New Roman" w:hAnsi="Times New Roman" w:cs="Times New Roman"/>
            <w:sz w:val="24"/>
            <w:szCs w:val="24"/>
          </w:rPr>
          <w:delText>gun</w:delText>
        </w:r>
        <w:r w:rsidR="00FF2492" w:rsidDel="004C05D0">
          <w:rPr>
            <w:rFonts w:ascii="Times New Roman" w:hAnsi="Times New Roman" w:cs="Times New Roman"/>
            <w:sz w:val="24"/>
            <w:szCs w:val="24"/>
          </w:rPr>
          <w:delText xml:space="preserve"> targets</w:delText>
        </w:r>
        <w:r w:rsidR="006F52D8" w:rsidDel="004C05D0">
          <w:rPr>
            <w:rFonts w:ascii="Times New Roman" w:hAnsi="Times New Roman" w:cs="Times New Roman"/>
            <w:sz w:val="24"/>
            <w:szCs w:val="24"/>
          </w:rPr>
          <w:delText xml:space="preserve"> </w:delText>
        </w:r>
        <w:r w:rsidR="00A3164F" w:rsidRPr="00856612" w:rsidDel="004C05D0">
          <w:rPr>
            <w:rFonts w:ascii="Times New Roman" w:hAnsi="Times New Roman" w:cs="Times New Roman"/>
            <w:sz w:val="24"/>
            <w:szCs w:val="24"/>
          </w:rPr>
          <w:delText xml:space="preserve">differed by condition. </w:delText>
        </w:r>
        <w:r w:rsidR="006D39D3" w:rsidDel="004C05D0">
          <w:rPr>
            <w:rFonts w:ascii="Times New Roman" w:hAnsi="Times New Roman" w:cs="Times New Roman"/>
            <w:sz w:val="24"/>
            <w:szCs w:val="24"/>
          </w:rPr>
          <w:delText xml:space="preserve"> </w:delText>
        </w:r>
      </w:del>
      <w:moveFromRangeStart w:id="429" w:author="Hilgard, Joseph" w:date="2017-01-24T16:55:00Z" w:name="move473040273"/>
      <w:moveFrom w:id="430" w:author="Hilgard, Joseph" w:date="2017-01-24T16:55:00Z">
        <w:r w:rsidR="00A3164F" w:rsidRPr="00856612" w:rsidDel="004C05D0">
          <w:rPr>
            <w:rFonts w:ascii="Times New Roman" w:hAnsi="Times New Roman" w:cs="Times New Roman"/>
            <w:sz w:val="24"/>
            <w:szCs w:val="24"/>
          </w:rPr>
          <w:t>In the Neutral/Hispanic condition, Hispanic primes significantly increased gun-trial accura</w:t>
        </w:r>
        <w:del w:id="431" w:author="Hilgard, Joseph" w:date="2017-01-24T17:01:00Z">
          <w:r w:rsidR="00A3164F" w:rsidRPr="00856612" w:rsidDel="004C05D0">
            <w:rPr>
              <w:rFonts w:ascii="Times New Roman" w:hAnsi="Times New Roman" w:cs="Times New Roman"/>
              <w:sz w:val="24"/>
              <w:szCs w:val="24"/>
            </w:rPr>
            <w:delText>cy.</w:delText>
          </w:r>
        </w:del>
      </w:moveFrom>
      <w:moveFromRangeEnd w:id="429"/>
      <w:del w:id="432" w:author="Hilgard, Joseph" w:date="2017-01-24T17:01:00Z">
        <w:r w:rsidR="006D39D3" w:rsidDel="004C05D0">
          <w:rPr>
            <w:rFonts w:ascii="Times New Roman" w:hAnsi="Times New Roman" w:cs="Times New Roman"/>
            <w:sz w:val="24"/>
            <w:szCs w:val="24"/>
          </w:rPr>
          <w:delText xml:space="preserve"> </w:delText>
        </w:r>
        <w:r w:rsidR="00A3164F" w:rsidRPr="00856612" w:rsidDel="004C05D0">
          <w:rPr>
            <w:rFonts w:ascii="Times New Roman" w:hAnsi="Times New Roman" w:cs="Times New Roman"/>
            <w:sz w:val="24"/>
            <w:szCs w:val="24"/>
          </w:rPr>
          <w:delText xml:space="preserve"> </w:delText>
        </w:r>
      </w:del>
      <w:del w:id="433" w:author="Hilgard, Joseph" w:date="2017-01-24T17:05:00Z">
        <w:r w:rsidR="00CA3F4C" w:rsidDel="00D771A6">
          <w:rPr>
            <w:rFonts w:ascii="Times New Roman" w:hAnsi="Times New Roman" w:cs="Times New Roman"/>
            <w:sz w:val="24"/>
            <w:szCs w:val="24"/>
          </w:rPr>
          <w:delText>What’s more, this latent bias seemed</w:delText>
        </w:r>
      </w:del>
      <w:ins w:id="434" w:author="Hilgard, Joseph" w:date="2017-01-24T17:05:00Z">
        <w:r w:rsidR="00D771A6">
          <w:rPr>
            <w:rFonts w:ascii="Times New Roman" w:hAnsi="Times New Roman" w:cs="Times New Roman"/>
            <w:sz w:val="24"/>
            <w:szCs w:val="24"/>
          </w:rPr>
          <w:t>Additionally, Hispanic-gun stereotypes appear</w:t>
        </w:r>
      </w:ins>
      <w:r w:rsidR="00CA3F4C">
        <w:rPr>
          <w:rFonts w:ascii="Times New Roman" w:hAnsi="Times New Roman" w:cs="Times New Roman"/>
          <w:sz w:val="24"/>
          <w:szCs w:val="24"/>
        </w:rPr>
        <w:t xml:space="preserve"> to have exerted contrast effects on the neutral primes</w:t>
      </w:r>
      <w:ins w:id="435" w:author="Hilgard, Joseph" w:date="2017-01-24T17:05:00Z">
        <w:r w:rsidR="00D771A6">
          <w:rPr>
            <w:rFonts w:ascii="Times New Roman" w:hAnsi="Times New Roman" w:cs="Times New Roman"/>
            <w:sz w:val="24"/>
            <w:szCs w:val="24"/>
          </w:rPr>
          <w:t>. These neutral abstract art primes</w:t>
        </w:r>
      </w:ins>
      <w:del w:id="436" w:author="Hilgard, Joseph" w:date="2017-01-24T17:05:00Z">
        <w:r w:rsidR="00CA3F4C" w:rsidDel="00D771A6">
          <w:rPr>
            <w:rFonts w:ascii="Times New Roman" w:hAnsi="Times New Roman" w:cs="Times New Roman"/>
            <w:sz w:val="24"/>
            <w:szCs w:val="24"/>
          </w:rPr>
          <w:delText>, causing them to</w:delText>
        </w:r>
      </w:del>
      <w:r w:rsidR="00CA3F4C">
        <w:rPr>
          <w:rFonts w:ascii="Times New Roman" w:hAnsi="Times New Roman" w:cs="Times New Roman"/>
          <w:sz w:val="24"/>
          <w:szCs w:val="24"/>
        </w:rPr>
        <w:t xml:space="preserve"> significantly facilitate</w:t>
      </w:r>
      <w:ins w:id="437" w:author="Hilgard, Joseph" w:date="2017-01-24T17:06:00Z">
        <w:r w:rsidR="00D771A6">
          <w:rPr>
            <w:rFonts w:ascii="Times New Roman" w:hAnsi="Times New Roman" w:cs="Times New Roman"/>
            <w:sz w:val="24"/>
            <w:szCs w:val="24"/>
          </w:rPr>
          <w:t>d</w:t>
        </w:r>
      </w:ins>
      <w:r w:rsidR="00CA3F4C">
        <w:rPr>
          <w:rFonts w:ascii="Times New Roman" w:hAnsi="Times New Roman" w:cs="Times New Roman"/>
          <w:sz w:val="24"/>
          <w:szCs w:val="24"/>
        </w:rPr>
        <w:t xml:space="preserve"> tool responses despite </w:t>
      </w:r>
      <w:del w:id="438" w:author="Hilgard, Joseph" w:date="2017-01-24T17:06:00Z">
        <w:r w:rsidR="00CA3F4C" w:rsidDel="00D771A6">
          <w:rPr>
            <w:rFonts w:ascii="Times New Roman" w:hAnsi="Times New Roman" w:cs="Times New Roman"/>
            <w:sz w:val="24"/>
            <w:szCs w:val="24"/>
          </w:rPr>
          <w:delText xml:space="preserve">there being nothing </w:delText>
        </w:r>
      </w:del>
      <w:ins w:id="439" w:author="Hilgard, Joseph" w:date="2017-01-24T17:06:00Z">
        <w:r w:rsidR="00D771A6">
          <w:rPr>
            <w:rFonts w:ascii="Times New Roman" w:hAnsi="Times New Roman" w:cs="Times New Roman"/>
            <w:sz w:val="24"/>
            <w:szCs w:val="24"/>
          </w:rPr>
          <w:t xml:space="preserve">being in no way </w:t>
        </w:r>
      </w:ins>
      <w:r w:rsidR="00CA3F4C">
        <w:rPr>
          <w:rFonts w:ascii="Times New Roman" w:hAnsi="Times New Roman" w:cs="Times New Roman"/>
          <w:sz w:val="24"/>
          <w:szCs w:val="24"/>
        </w:rPr>
        <w:t>“tool-like</w:t>
      </w:r>
      <w:ins w:id="440" w:author="Hilgard, Joseph" w:date="2017-01-24T17:06:00Z">
        <w:r w:rsidR="00D771A6">
          <w:rPr>
            <w:rFonts w:ascii="Times New Roman" w:hAnsi="Times New Roman" w:cs="Times New Roman"/>
            <w:sz w:val="24"/>
            <w:szCs w:val="24"/>
          </w:rPr>
          <w:t>.</w:t>
        </w:r>
      </w:ins>
      <w:r w:rsidR="00CA3F4C">
        <w:rPr>
          <w:rFonts w:ascii="Times New Roman" w:hAnsi="Times New Roman" w:cs="Times New Roman"/>
          <w:sz w:val="24"/>
          <w:szCs w:val="24"/>
        </w:rPr>
        <w:t>”</w:t>
      </w:r>
      <w:del w:id="441" w:author="Hilgard, Joseph" w:date="2017-01-24T17:06:00Z">
        <w:r w:rsidR="00CA3F4C" w:rsidDel="00D771A6">
          <w:rPr>
            <w:rFonts w:ascii="Times New Roman" w:hAnsi="Times New Roman" w:cs="Times New Roman"/>
            <w:sz w:val="24"/>
            <w:szCs w:val="24"/>
          </w:rPr>
          <w:delText xml:space="preserve"> about the neutral abstract art primes. </w:delText>
        </w:r>
      </w:del>
      <w:r w:rsidR="00CA3F4C">
        <w:rPr>
          <w:rFonts w:ascii="Times New Roman" w:hAnsi="Times New Roman" w:cs="Times New Roman"/>
          <w:sz w:val="24"/>
          <w:szCs w:val="24"/>
        </w:rPr>
        <w:t xml:space="preserve"> </w:t>
      </w:r>
    </w:p>
    <w:p w14:paraId="4488DE89" w14:textId="2BF5D7E9" w:rsidR="008D1CF5" w:rsidDel="00D771A6" w:rsidRDefault="00D771A6" w:rsidP="004C05D0">
      <w:pPr>
        <w:spacing w:after="0" w:line="480" w:lineRule="auto"/>
        <w:ind w:firstLine="720"/>
        <w:contextualSpacing/>
        <w:rPr>
          <w:del w:id="442" w:author="Hilgard, Joseph" w:date="2017-01-24T17:06:00Z"/>
          <w:rFonts w:ascii="Times New Roman" w:hAnsi="Times New Roman" w:cs="Times New Roman"/>
          <w:sz w:val="24"/>
          <w:szCs w:val="24"/>
        </w:rPr>
        <w:pPrChange w:id="443" w:author="Hilgard, Joseph" w:date="2017-01-24T16:54:00Z">
          <w:pPr>
            <w:spacing w:after="0" w:line="480" w:lineRule="auto"/>
            <w:contextualSpacing/>
          </w:pPr>
        </w:pPrChange>
      </w:pPr>
      <w:moveToRangeStart w:id="444" w:author="Hilgard, Joseph" w:date="2017-01-24T17:05:00Z" w:name="move473040835"/>
      <w:moveTo w:id="445" w:author="Hilgard, Joseph" w:date="2017-01-24T17:05:00Z">
        <w:del w:id="446" w:author="Hilgard, Joseph" w:date="2017-01-24T17:06:00Z">
          <w:r w:rsidRPr="00856612" w:rsidDel="00D771A6">
            <w:rPr>
              <w:rFonts w:ascii="Times New Roman" w:hAnsi="Times New Roman" w:cs="Times New Roman"/>
              <w:sz w:val="24"/>
              <w:szCs w:val="24"/>
            </w:rPr>
            <w:delText>Black faces increased gun-trial accuracy, White faces increased gun-trial accuracy (but not more</w:delText>
          </w:r>
          <w:r w:rsidDel="00D771A6">
            <w:rPr>
              <w:rFonts w:ascii="Times New Roman" w:hAnsi="Times New Roman" w:cs="Times New Roman"/>
              <w:sz w:val="24"/>
              <w:szCs w:val="24"/>
            </w:rPr>
            <w:delText xml:space="preserve"> </w:delText>
          </w:r>
          <w:r w:rsidRPr="00856612" w:rsidDel="00D771A6">
            <w:rPr>
              <w:rFonts w:ascii="Times New Roman" w:hAnsi="Times New Roman" w:cs="Times New Roman"/>
              <w:sz w:val="24"/>
              <w:szCs w:val="24"/>
            </w:rPr>
            <w:delText>than did Hispanic faces), and neutrally-valenced abstract stimuli increased tool-trial accuracy.</w:delText>
          </w:r>
          <w:r w:rsidDel="00D771A6">
            <w:rPr>
              <w:rFonts w:ascii="Times New Roman" w:hAnsi="Times New Roman" w:cs="Times New Roman"/>
              <w:sz w:val="24"/>
              <w:szCs w:val="24"/>
            </w:rPr>
            <w:delText xml:space="preserve">  </w:delText>
          </w:r>
        </w:del>
      </w:moveTo>
      <w:moveToRangeEnd w:id="444"/>
      <w:del w:id="447" w:author="Hilgard, Joseph" w:date="2017-01-24T17:05:00Z">
        <w:r w:rsidR="00A3164F" w:rsidRPr="00856612" w:rsidDel="00D771A6">
          <w:rPr>
            <w:rFonts w:ascii="Times New Roman" w:hAnsi="Times New Roman" w:cs="Times New Roman"/>
            <w:sz w:val="24"/>
            <w:szCs w:val="24"/>
          </w:rPr>
          <w:delText xml:space="preserve">In the White/Hispanic condition, </w:delText>
        </w:r>
        <w:r w:rsidR="00000AE9" w:rsidDel="00D771A6">
          <w:rPr>
            <w:rFonts w:ascii="Times New Roman" w:hAnsi="Times New Roman" w:cs="Times New Roman"/>
            <w:sz w:val="24"/>
            <w:szCs w:val="24"/>
          </w:rPr>
          <w:delText>the Hispanic-Gun response facilitation</w:delText>
        </w:r>
        <w:r w:rsidR="00A3164F" w:rsidRPr="00856612" w:rsidDel="00D771A6">
          <w:rPr>
            <w:rFonts w:ascii="Times New Roman" w:hAnsi="Times New Roman" w:cs="Times New Roman"/>
            <w:sz w:val="24"/>
            <w:szCs w:val="24"/>
          </w:rPr>
          <w:delText xml:space="preserve"> was reduced somewhat, and in the Black/Hispanic condition, the Hispanic-Gun </w:delText>
        </w:r>
        <w:r w:rsidR="002C3FD2" w:rsidDel="00D771A6">
          <w:rPr>
            <w:rFonts w:ascii="Times New Roman" w:hAnsi="Times New Roman" w:cs="Times New Roman"/>
            <w:sz w:val="24"/>
            <w:szCs w:val="24"/>
          </w:rPr>
          <w:delText>response facilitation</w:delText>
        </w:r>
        <w:r w:rsidR="002C3FD2" w:rsidRPr="00856612" w:rsidDel="00D771A6">
          <w:rPr>
            <w:rFonts w:ascii="Times New Roman" w:hAnsi="Times New Roman" w:cs="Times New Roman"/>
            <w:sz w:val="24"/>
            <w:szCs w:val="24"/>
          </w:rPr>
          <w:delText xml:space="preserve"> </w:delText>
        </w:r>
        <w:r w:rsidR="00A3164F" w:rsidRPr="00856612" w:rsidDel="00D771A6">
          <w:rPr>
            <w:rFonts w:ascii="Times New Roman" w:hAnsi="Times New Roman" w:cs="Times New Roman"/>
            <w:sz w:val="24"/>
            <w:szCs w:val="24"/>
          </w:rPr>
          <w:delText xml:space="preserve">was completely absent. </w:delText>
        </w:r>
      </w:del>
    </w:p>
    <w:p w14:paraId="51CE1A31" w14:textId="46F2C839" w:rsidR="007E7A49" w:rsidDel="00D771A6" w:rsidRDefault="00CA3F4C">
      <w:pPr>
        <w:spacing w:after="0" w:line="480" w:lineRule="auto"/>
        <w:ind w:firstLine="720"/>
        <w:contextualSpacing/>
        <w:rPr>
          <w:del w:id="448" w:author="Hilgard, Joseph" w:date="2017-01-24T17:06:00Z"/>
          <w:rFonts w:ascii="Times New Roman" w:hAnsi="Times New Roman" w:cs="Times New Roman"/>
          <w:sz w:val="24"/>
          <w:szCs w:val="24"/>
        </w:rPr>
      </w:pPr>
      <w:del w:id="449" w:author="Hilgard, Joseph" w:date="2017-01-24T17:06:00Z">
        <w:r w:rsidDel="00D771A6">
          <w:rPr>
            <w:rFonts w:ascii="Times New Roman" w:hAnsi="Times New Roman" w:cs="Times New Roman"/>
            <w:sz w:val="24"/>
            <w:szCs w:val="24"/>
          </w:rPr>
          <w:delText xml:space="preserve">While these results </w:delText>
        </w:r>
        <w:r w:rsidR="00000AE9" w:rsidDel="00D771A6">
          <w:rPr>
            <w:rFonts w:ascii="Times New Roman" w:hAnsi="Times New Roman" w:cs="Times New Roman"/>
            <w:sz w:val="24"/>
            <w:szCs w:val="24"/>
          </w:rPr>
          <w:delText xml:space="preserve">likely </w:delText>
        </w:r>
        <w:r w:rsidDel="00D771A6">
          <w:rPr>
            <w:rFonts w:ascii="Times New Roman" w:hAnsi="Times New Roman" w:cs="Times New Roman"/>
            <w:sz w:val="24"/>
            <w:szCs w:val="24"/>
          </w:rPr>
          <w:delText>indicate a mild Hispanic-gun association, a</w:delText>
        </w:r>
        <w:r w:rsidR="001F4302" w:rsidDel="00D771A6">
          <w:rPr>
            <w:rFonts w:ascii="Times New Roman" w:hAnsi="Times New Roman" w:cs="Times New Roman"/>
            <w:sz w:val="24"/>
            <w:szCs w:val="24"/>
          </w:rPr>
          <w:delText xml:space="preserve">n alternate possibility is that, as in Study 1, there was an association between the neutral abstract art primes and the tool targets that caused contrasting </w:delText>
        </w:r>
        <w:r w:rsidR="00FF2492" w:rsidDel="00D771A6">
          <w:rPr>
            <w:rFonts w:ascii="Times New Roman" w:hAnsi="Times New Roman" w:cs="Times New Roman"/>
            <w:sz w:val="24"/>
            <w:szCs w:val="24"/>
          </w:rPr>
          <w:delText xml:space="preserve">response facilitation </w:delText>
        </w:r>
        <w:r w:rsidR="001F4302" w:rsidDel="00D771A6">
          <w:rPr>
            <w:rFonts w:ascii="Times New Roman" w:hAnsi="Times New Roman" w:cs="Times New Roman"/>
            <w:sz w:val="24"/>
            <w:szCs w:val="24"/>
          </w:rPr>
          <w:delText>between Hispanic face primes and gun targets.</w:delText>
        </w:r>
        <w:r w:rsidR="006D39D3" w:rsidDel="00D771A6">
          <w:rPr>
            <w:rFonts w:ascii="Times New Roman" w:hAnsi="Times New Roman" w:cs="Times New Roman"/>
            <w:sz w:val="24"/>
            <w:szCs w:val="24"/>
          </w:rPr>
          <w:delText xml:space="preserve"> </w:delText>
        </w:r>
        <w:r w:rsidR="00D805D9" w:rsidDel="00D771A6">
          <w:rPr>
            <w:rFonts w:ascii="Times New Roman" w:hAnsi="Times New Roman" w:cs="Times New Roman"/>
            <w:sz w:val="24"/>
            <w:szCs w:val="24"/>
          </w:rPr>
          <w:delText xml:space="preserve"> </w:delText>
        </w:r>
        <w:r w:rsidR="002D487E" w:rsidDel="00D771A6">
          <w:rPr>
            <w:rFonts w:ascii="Times New Roman" w:hAnsi="Times New Roman" w:cs="Times New Roman"/>
            <w:sz w:val="24"/>
            <w:szCs w:val="24"/>
          </w:rPr>
          <w:delText xml:space="preserve">However, given that </w:delText>
        </w:r>
        <w:r w:rsidR="00D805D9" w:rsidDel="00D771A6">
          <w:rPr>
            <w:rFonts w:ascii="Times New Roman" w:hAnsi="Times New Roman" w:cs="Times New Roman"/>
            <w:sz w:val="24"/>
            <w:szCs w:val="24"/>
          </w:rPr>
          <w:delText xml:space="preserve">a Hispanic-gun </w:delText>
        </w:r>
        <w:r w:rsidR="00F36009" w:rsidDel="00D771A6">
          <w:rPr>
            <w:rFonts w:ascii="Times New Roman" w:hAnsi="Times New Roman" w:cs="Times New Roman"/>
            <w:sz w:val="24"/>
            <w:szCs w:val="24"/>
          </w:rPr>
          <w:delText>stereotype</w:delText>
        </w:r>
        <w:r w:rsidR="00D805D9" w:rsidDel="00D771A6">
          <w:rPr>
            <w:rFonts w:ascii="Times New Roman" w:hAnsi="Times New Roman" w:cs="Times New Roman"/>
            <w:sz w:val="24"/>
            <w:szCs w:val="24"/>
          </w:rPr>
          <w:delText xml:space="preserve"> seems more likely than an abstract</w:delText>
        </w:r>
        <w:r w:rsidR="0038028D" w:rsidDel="00D771A6">
          <w:rPr>
            <w:rFonts w:ascii="Times New Roman" w:hAnsi="Times New Roman" w:cs="Times New Roman"/>
            <w:sz w:val="24"/>
            <w:szCs w:val="24"/>
          </w:rPr>
          <w:delText xml:space="preserve"> </w:delText>
        </w:r>
        <w:r w:rsidR="00D805D9" w:rsidDel="00D771A6">
          <w:rPr>
            <w:rFonts w:ascii="Times New Roman" w:hAnsi="Times New Roman" w:cs="Times New Roman"/>
            <w:sz w:val="24"/>
            <w:szCs w:val="24"/>
          </w:rPr>
          <w:delText>art-</w:delText>
        </w:r>
        <w:r w:rsidR="003D5327" w:rsidDel="00D771A6">
          <w:rPr>
            <w:rFonts w:ascii="Times New Roman" w:hAnsi="Times New Roman" w:cs="Times New Roman"/>
            <w:sz w:val="24"/>
            <w:szCs w:val="24"/>
          </w:rPr>
          <w:delText xml:space="preserve">tool </w:delText>
        </w:r>
        <w:r w:rsidR="00F36009" w:rsidDel="00D771A6">
          <w:rPr>
            <w:rFonts w:ascii="Times New Roman" w:hAnsi="Times New Roman" w:cs="Times New Roman"/>
            <w:sz w:val="24"/>
            <w:szCs w:val="24"/>
          </w:rPr>
          <w:delText xml:space="preserve">semantic </w:delText>
        </w:r>
        <w:r w:rsidR="00D805D9" w:rsidDel="00D771A6">
          <w:rPr>
            <w:rFonts w:ascii="Times New Roman" w:hAnsi="Times New Roman" w:cs="Times New Roman"/>
            <w:sz w:val="24"/>
            <w:szCs w:val="24"/>
          </w:rPr>
          <w:delText>association, we favor the previous explanation</w:delText>
        </w:r>
        <w:r w:rsidR="002D487E" w:rsidDel="00D771A6">
          <w:rPr>
            <w:rFonts w:ascii="Times New Roman" w:hAnsi="Times New Roman" w:cs="Times New Roman"/>
            <w:sz w:val="24"/>
            <w:szCs w:val="24"/>
          </w:rPr>
          <w:delText xml:space="preserve">: </w:delText>
        </w:r>
        <w:r w:rsidR="006E068C" w:rsidDel="00D771A6">
          <w:rPr>
            <w:rFonts w:ascii="Times New Roman" w:hAnsi="Times New Roman" w:cs="Times New Roman"/>
            <w:sz w:val="24"/>
            <w:szCs w:val="24"/>
          </w:rPr>
          <w:delText xml:space="preserve">a constant mild Hispanic-gun </w:delText>
        </w:r>
        <w:r w:rsidR="0038028D" w:rsidDel="00D771A6">
          <w:rPr>
            <w:rFonts w:ascii="Times New Roman" w:hAnsi="Times New Roman" w:cs="Times New Roman"/>
            <w:sz w:val="24"/>
            <w:szCs w:val="24"/>
          </w:rPr>
          <w:delText xml:space="preserve">stereotypic </w:delText>
        </w:r>
        <w:r w:rsidR="006E068C" w:rsidDel="00D771A6">
          <w:rPr>
            <w:rFonts w:ascii="Times New Roman" w:hAnsi="Times New Roman" w:cs="Times New Roman"/>
            <w:sz w:val="24"/>
            <w:szCs w:val="24"/>
          </w:rPr>
          <w:delText>association becomes more or less apparent given the presence or absence of contrast effects from more or less strongly-associated primes</w:delText>
        </w:r>
        <w:r w:rsidR="00D805D9" w:rsidDel="00D771A6">
          <w:rPr>
            <w:rFonts w:ascii="Times New Roman" w:hAnsi="Times New Roman" w:cs="Times New Roman"/>
            <w:sz w:val="24"/>
            <w:szCs w:val="24"/>
          </w:rPr>
          <w:delText>.</w:delText>
        </w:r>
        <w:r w:rsidR="006D39D3" w:rsidDel="00D771A6">
          <w:rPr>
            <w:rFonts w:ascii="Times New Roman" w:hAnsi="Times New Roman" w:cs="Times New Roman"/>
            <w:sz w:val="24"/>
            <w:szCs w:val="24"/>
          </w:rPr>
          <w:delText xml:space="preserve"> </w:delText>
        </w:r>
        <w:r w:rsidR="00D805D9" w:rsidDel="00D771A6">
          <w:rPr>
            <w:rFonts w:ascii="Times New Roman" w:hAnsi="Times New Roman" w:cs="Times New Roman"/>
            <w:sz w:val="24"/>
            <w:szCs w:val="24"/>
          </w:rPr>
          <w:delText xml:space="preserve"> </w:delText>
        </w:r>
        <w:r w:rsidR="002C010C" w:rsidDel="00D771A6">
          <w:rPr>
            <w:rFonts w:ascii="Times New Roman" w:hAnsi="Times New Roman" w:cs="Times New Roman"/>
            <w:sz w:val="24"/>
            <w:szCs w:val="24"/>
          </w:rPr>
          <w:delText>Either way, b</w:delText>
        </w:r>
        <w:r w:rsidR="00D805D9" w:rsidDel="00D771A6">
          <w:rPr>
            <w:rFonts w:ascii="Times New Roman" w:hAnsi="Times New Roman" w:cs="Times New Roman"/>
            <w:sz w:val="24"/>
            <w:szCs w:val="24"/>
          </w:rPr>
          <w:delText>oth accounts highlight the presence of context</w:delText>
        </w:r>
        <w:r w:rsidR="00F66A19" w:rsidDel="00D771A6">
          <w:rPr>
            <w:rFonts w:ascii="Times New Roman" w:hAnsi="Times New Roman" w:cs="Times New Roman"/>
            <w:sz w:val="24"/>
            <w:szCs w:val="24"/>
          </w:rPr>
          <w:delText xml:space="preserve"> effects in priming, causing the same prime to have different effects in different contexts.</w:delText>
        </w:r>
      </w:del>
    </w:p>
    <w:p w14:paraId="6ACF9D45" w14:textId="7D42BC7F" w:rsidR="007E7A49" w:rsidRDefault="001F05EF">
      <w:pPr>
        <w:spacing w:after="0" w:line="480" w:lineRule="auto"/>
        <w:ind w:firstLine="720"/>
        <w:rPr>
          <w:ins w:id="450" w:author="Hilgard, Joseph" w:date="2017-01-24T17:08:00Z"/>
          <w:rFonts w:ascii="Times New Roman" w:hAnsi="Times New Roman" w:cs="Times New Roman"/>
          <w:sz w:val="24"/>
          <w:szCs w:val="24"/>
        </w:rPr>
      </w:pPr>
      <w:r>
        <w:rPr>
          <w:rFonts w:ascii="Times New Roman" w:hAnsi="Times New Roman" w:cs="Times New Roman"/>
          <w:sz w:val="24"/>
          <w:szCs w:val="24"/>
        </w:rPr>
        <w:t>T</w:t>
      </w:r>
      <w:r w:rsidR="00EA5BFC">
        <w:rPr>
          <w:rFonts w:ascii="Times New Roman" w:hAnsi="Times New Roman" w:cs="Times New Roman"/>
          <w:sz w:val="24"/>
          <w:szCs w:val="24"/>
        </w:rPr>
        <w:t>his study presents further evidence that</w:t>
      </w:r>
      <w:r w:rsidR="00A3164F" w:rsidRPr="00856612">
        <w:rPr>
          <w:rFonts w:ascii="Times New Roman" w:hAnsi="Times New Roman" w:cs="Times New Roman"/>
          <w:sz w:val="24"/>
          <w:szCs w:val="24"/>
        </w:rPr>
        <w:t xml:space="preserve"> the </w:t>
      </w:r>
      <w:r w:rsidR="008D1CF5">
        <w:rPr>
          <w:rFonts w:ascii="Times New Roman" w:hAnsi="Times New Roman" w:cs="Times New Roman"/>
          <w:sz w:val="24"/>
          <w:szCs w:val="24"/>
        </w:rPr>
        <w:t xml:space="preserve">observed </w:t>
      </w:r>
      <w:r w:rsidR="00F57051">
        <w:rPr>
          <w:rFonts w:ascii="Times New Roman" w:hAnsi="Times New Roman" w:cs="Times New Roman"/>
          <w:sz w:val="24"/>
          <w:szCs w:val="24"/>
        </w:rPr>
        <w:t xml:space="preserve">stereotypic </w:t>
      </w:r>
      <w:r w:rsidR="00A3164F" w:rsidRPr="00856612">
        <w:rPr>
          <w:rFonts w:ascii="Times New Roman" w:hAnsi="Times New Roman" w:cs="Times New Roman"/>
          <w:sz w:val="24"/>
          <w:szCs w:val="24"/>
        </w:rPr>
        <w:t xml:space="preserve">association between a racial prime and a particular target is not absolute, but </w:t>
      </w:r>
      <w:r w:rsidR="00BD01AB">
        <w:rPr>
          <w:rFonts w:ascii="Times New Roman" w:hAnsi="Times New Roman" w:cs="Times New Roman"/>
          <w:sz w:val="24"/>
          <w:szCs w:val="24"/>
        </w:rPr>
        <w:t>instead is contingent on</w:t>
      </w:r>
      <w:r w:rsidR="00A3164F" w:rsidRPr="00856612">
        <w:rPr>
          <w:rFonts w:ascii="Times New Roman" w:hAnsi="Times New Roman" w:cs="Times New Roman"/>
          <w:sz w:val="24"/>
          <w:szCs w:val="24"/>
        </w:rPr>
        <w:t xml:space="preserve"> the </w:t>
      </w:r>
      <w:r w:rsidR="00BD01AB">
        <w:rPr>
          <w:rFonts w:ascii="Times New Roman" w:hAnsi="Times New Roman" w:cs="Times New Roman"/>
          <w:sz w:val="24"/>
          <w:szCs w:val="24"/>
        </w:rPr>
        <w:t xml:space="preserve">nature of the </w:t>
      </w:r>
      <w:r>
        <w:rPr>
          <w:rFonts w:ascii="Times New Roman" w:hAnsi="Times New Roman" w:cs="Times New Roman"/>
          <w:sz w:val="24"/>
          <w:szCs w:val="24"/>
        </w:rPr>
        <w:t xml:space="preserve">comparison </w:t>
      </w:r>
      <w:r w:rsidR="00A3164F" w:rsidRPr="00856612">
        <w:rPr>
          <w:rFonts w:ascii="Times New Roman" w:hAnsi="Times New Roman" w:cs="Times New Roman"/>
          <w:sz w:val="24"/>
          <w:szCs w:val="24"/>
        </w:rPr>
        <w:t xml:space="preserve">primes </w:t>
      </w:r>
      <w:r>
        <w:rPr>
          <w:rFonts w:ascii="Times New Roman" w:hAnsi="Times New Roman" w:cs="Times New Roman"/>
          <w:sz w:val="24"/>
          <w:szCs w:val="24"/>
        </w:rPr>
        <w:t xml:space="preserve">used </w:t>
      </w:r>
      <w:r w:rsidR="00A3164F" w:rsidRPr="00856612">
        <w:rPr>
          <w:rFonts w:ascii="Times New Roman" w:hAnsi="Times New Roman" w:cs="Times New Roman"/>
          <w:sz w:val="24"/>
          <w:szCs w:val="24"/>
        </w:rPr>
        <w:t xml:space="preserve">in </w:t>
      </w:r>
      <w:r>
        <w:rPr>
          <w:rFonts w:ascii="Times New Roman" w:hAnsi="Times New Roman" w:cs="Times New Roman"/>
          <w:sz w:val="24"/>
          <w:szCs w:val="24"/>
        </w:rPr>
        <w:t>a particular task</w:t>
      </w:r>
      <w:r w:rsidR="00A3164F" w:rsidRPr="0085661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del w:id="451" w:author="Hilgard, Joseph" w:date="2017-01-24T17:08:00Z">
        <w:r w:rsidR="00846A78" w:rsidDel="00D771A6">
          <w:rPr>
            <w:rFonts w:ascii="Times New Roman" w:hAnsi="Times New Roman" w:cs="Times New Roman"/>
            <w:sz w:val="24"/>
            <w:szCs w:val="24"/>
          </w:rPr>
          <w:delText xml:space="preserve">We have argued that </w:delText>
        </w:r>
        <w:r w:rsidR="00C1531D" w:rsidDel="00D771A6">
          <w:rPr>
            <w:rFonts w:ascii="Times New Roman" w:hAnsi="Times New Roman" w:cs="Times New Roman"/>
            <w:sz w:val="24"/>
            <w:szCs w:val="24"/>
          </w:rPr>
          <w:delText>t</w:delText>
        </w:r>
      </w:del>
      <w:ins w:id="452" w:author="Hilgard, Joseph" w:date="2017-01-24T17:13:00Z">
        <w:r w:rsidR="00D771A6">
          <w:rPr>
            <w:rFonts w:ascii="Times New Roman" w:hAnsi="Times New Roman" w:cs="Times New Roman"/>
            <w:sz w:val="24"/>
            <w:szCs w:val="24"/>
          </w:rPr>
          <w:t xml:space="preserve">An </w:t>
        </w:r>
      </w:ins>
      <w:del w:id="453" w:author="Hilgard, Joseph" w:date="2017-01-24T17:13:00Z">
        <w:r w:rsidR="00C1531D" w:rsidDel="00D771A6">
          <w:rPr>
            <w:rFonts w:ascii="Times New Roman" w:hAnsi="Times New Roman" w:cs="Times New Roman"/>
            <w:sz w:val="24"/>
            <w:szCs w:val="24"/>
          </w:rPr>
          <w:delText xml:space="preserve">hese changes </w:delText>
        </w:r>
      </w:del>
      <w:del w:id="454" w:author="Hilgard, Joseph" w:date="2017-01-24T17:08:00Z">
        <w:r w:rsidR="00C1531D" w:rsidDel="00D771A6">
          <w:rPr>
            <w:rFonts w:ascii="Times New Roman" w:hAnsi="Times New Roman" w:cs="Times New Roman"/>
            <w:sz w:val="24"/>
            <w:szCs w:val="24"/>
          </w:rPr>
          <w:delText xml:space="preserve">are </w:delText>
        </w:r>
        <w:r w:rsidR="00610254" w:rsidDel="00D771A6">
          <w:rPr>
            <w:rFonts w:ascii="Times New Roman" w:hAnsi="Times New Roman" w:cs="Times New Roman"/>
            <w:sz w:val="24"/>
            <w:szCs w:val="24"/>
          </w:rPr>
          <w:delText xml:space="preserve">most likely </w:delText>
        </w:r>
        <w:r w:rsidR="00C1531D" w:rsidDel="00D771A6">
          <w:rPr>
            <w:rFonts w:ascii="Times New Roman" w:hAnsi="Times New Roman" w:cs="Times New Roman"/>
            <w:sz w:val="24"/>
            <w:szCs w:val="24"/>
          </w:rPr>
          <w:delText xml:space="preserve">due to </w:delText>
        </w:r>
      </w:del>
      <w:r w:rsidR="00C1531D">
        <w:rPr>
          <w:rFonts w:ascii="Times New Roman" w:hAnsi="Times New Roman" w:cs="Times New Roman"/>
          <w:sz w:val="24"/>
          <w:szCs w:val="24"/>
        </w:rPr>
        <w:t>RM contrast processes of categorization and response selection</w:t>
      </w:r>
      <w:ins w:id="455" w:author="Hilgard, Joseph" w:date="2017-01-24T17:13:00Z">
        <w:r w:rsidR="00D771A6">
          <w:rPr>
            <w:rFonts w:ascii="Times New Roman" w:hAnsi="Times New Roman" w:cs="Times New Roman"/>
            <w:sz w:val="24"/>
            <w:szCs w:val="24"/>
          </w:rPr>
          <w:t xml:space="preserve"> explains these changes parsimoniously</w:t>
        </w:r>
      </w:ins>
      <w:del w:id="456" w:author="Hilgard, Joseph" w:date="2017-01-24T17:10:00Z">
        <w:r w:rsidR="00610254" w:rsidDel="00D771A6">
          <w:rPr>
            <w:rFonts w:ascii="Times New Roman" w:hAnsi="Times New Roman" w:cs="Times New Roman"/>
            <w:sz w:val="24"/>
            <w:szCs w:val="24"/>
          </w:rPr>
          <w:delText>,</w:delText>
        </w:r>
        <w:r w:rsidR="002E67BD" w:rsidDel="00D771A6">
          <w:rPr>
            <w:rFonts w:ascii="Times New Roman" w:hAnsi="Times New Roman" w:cs="Times New Roman"/>
            <w:sz w:val="24"/>
            <w:szCs w:val="24"/>
          </w:rPr>
          <w:delText xml:space="preserve"> </w:delText>
        </w:r>
        <w:r w:rsidR="00905DF6" w:rsidDel="00D771A6">
          <w:rPr>
            <w:rFonts w:ascii="Times New Roman" w:hAnsi="Times New Roman" w:cs="Times New Roman"/>
            <w:sz w:val="24"/>
            <w:szCs w:val="24"/>
          </w:rPr>
          <w:delText xml:space="preserve">as </w:delText>
        </w:r>
        <w:r w:rsidR="00C1531D" w:rsidDel="00D771A6">
          <w:rPr>
            <w:rFonts w:ascii="Times New Roman" w:hAnsi="Times New Roman" w:cs="Times New Roman"/>
            <w:sz w:val="24"/>
            <w:szCs w:val="24"/>
          </w:rPr>
          <w:delText>it seems unlikely that Hispanics “seem” less violent when compared to Whites but more violent as compared to abstract art</w:delText>
        </w:r>
      </w:del>
      <w:r w:rsidR="00C1531D">
        <w:rPr>
          <w:rFonts w:ascii="Times New Roman" w:hAnsi="Times New Roman" w:cs="Times New Roman"/>
          <w:sz w:val="24"/>
          <w:szCs w:val="24"/>
        </w:rPr>
        <w:t xml:space="preserve">. </w:t>
      </w:r>
    </w:p>
    <w:p w14:paraId="26158DF8" w14:textId="2CE633E0" w:rsidR="006302A1" w:rsidRDefault="006302A1" w:rsidP="006302A1">
      <w:pPr>
        <w:spacing w:after="0" w:line="480" w:lineRule="auto"/>
        <w:ind w:firstLine="720"/>
        <w:rPr>
          <w:ins w:id="457" w:author="Hilgard, Joseph" w:date="2017-01-24T17:19:00Z"/>
          <w:rFonts w:ascii="Times New Roman" w:hAnsi="Times New Roman" w:cs="Times New Roman"/>
          <w:sz w:val="24"/>
          <w:szCs w:val="24"/>
        </w:rPr>
        <w:pPrChange w:id="458" w:author="Hilgard, Joseph" w:date="2017-01-24T17:19:00Z">
          <w:pPr>
            <w:spacing w:after="0" w:line="480" w:lineRule="auto"/>
          </w:pPr>
        </w:pPrChange>
      </w:pPr>
      <w:ins w:id="459" w:author="Hilgard, Joseph" w:date="2017-01-24T17:19:00Z">
        <w:r>
          <w:rPr>
            <w:rFonts w:ascii="Times New Roman" w:hAnsi="Times New Roman" w:cs="Times New Roman"/>
            <w:sz w:val="24"/>
            <w:szCs w:val="24"/>
          </w:rPr>
          <w:t>One reviewer pointed out that the phenomenon as examined in studies 1 and 2 could be explained by transient shifts in the associated content primed by stimuli. For example, in study 1, White primes prepared gun responses when compared to abstract neutral stimuli, but these primes prepared tool responses when compared to Black primes. Th</w:t>
        </w:r>
      </w:ins>
      <w:ins w:id="460" w:author="Hilgard, Joseph" w:date="2017-01-24T17:20:00Z">
        <w:r>
          <w:rPr>
            <w:rFonts w:ascii="Times New Roman" w:hAnsi="Times New Roman" w:cs="Times New Roman"/>
            <w:sz w:val="24"/>
            <w:szCs w:val="24"/>
          </w:rPr>
          <w:t xml:space="preserve">e </w:t>
        </w:r>
        <w:r>
          <w:rPr>
            <w:rFonts w:ascii="Times New Roman" w:hAnsi="Times New Roman" w:cs="Times New Roman"/>
            <w:sz w:val="24"/>
            <w:szCs w:val="24"/>
          </w:rPr>
          <w:t xml:space="preserve">RM contrast </w:t>
        </w:r>
        <w:r>
          <w:rPr>
            <w:rFonts w:ascii="Times New Roman" w:hAnsi="Times New Roman" w:cs="Times New Roman"/>
            <w:sz w:val="24"/>
            <w:szCs w:val="24"/>
          </w:rPr>
          <w:t xml:space="preserve">model explains this </w:t>
        </w:r>
      </w:ins>
      <w:ins w:id="461" w:author="Hilgard, Joseph" w:date="2017-01-24T17:19:00Z">
        <w:r>
          <w:rPr>
            <w:rFonts w:ascii="Times New Roman" w:hAnsi="Times New Roman" w:cs="Times New Roman"/>
            <w:sz w:val="24"/>
            <w:szCs w:val="24"/>
          </w:rPr>
          <w:t>phenomenon</w:t>
        </w:r>
      </w:ins>
      <w:ins w:id="462" w:author="Hilgard, Joseph" w:date="2017-01-24T17:20:00Z">
        <w:r>
          <w:rPr>
            <w:rFonts w:ascii="Times New Roman" w:hAnsi="Times New Roman" w:cs="Times New Roman"/>
            <w:sz w:val="24"/>
            <w:szCs w:val="24"/>
          </w:rPr>
          <w:t xml:space="preserve"> </w:t>
        </w:r>
      </w:ins>
      <w:ins w:id="463" w:author="Hilgard, Joseph" w:date="2017-01-24T17:21:00Z">
        <w:r>
          <w:rPr>
            <w:rFonts w:ascii="Times New Roman" w:hAnsi="Times New Roman" w:cs="Times New Roman"/>
            <w:sz w:val="24"/>
            <w:szCs w:val="24"/>
          </w:rPr>
          <w:t xml:space="preserve">as </w:t>
        </w:r>
      </w:ins>
      <w:ins w:id="464" w:author="Hilgard, Joseph" w:date="2017-01-24T17:19:00Z">
        <w:r>
          <w:rPr>
            <w:rFonts w:ascii="Times New Roman" w:hAnsi="Times New Roman" w:cs="Times New Roman"/>
            <w:sz w:val="24"/>
            <w:szCs w:val="24"/>
          </w:rPr>
          <w:t>Black primes occupy</w:t>
        </w:r>
      </w:ins>
      <w:ins w:id="465" w:author="Hilgard, Joseph" w:date="2017-01-24T17:21:00Z">
        <w:r>
          <w:rPr>
            <w:rFonts w:ascii="Times New Roman" w:hAnsi="Times New Roman" w:cs="Times New Roman"/>
            <w:sz w:val="24"/>
            <w:szCs w:val="24"/>
          </w:rPr>
          <w:t>ing</w:t>
        </w:r>
      </w:ins>
      <w:ins w:id="466" w:author="Hilgard, Joseph" w:date="2017-01-24T17:19:00Z">
        <w:r>
          <w:rPr>
            <w:rFonts w:ascii="Times New Roman" w:hAnsi="Times New Roman" w:cs="Times New Roman"/>
            <w:sz w:val="24"/>
            <w:szCs w:val="24"/>
          </w:rPr>
          <w:t xml:space="preserve"> the gun response, thereby pushing White </w:t>
        </w:r>
        <w:r>
          <w:rPr>
            <w:rFonts w:ascii="Times New Roman" w:hAnsi="Times New Roman" w:cs="Times New Roman"/>
            <w:sz w:val="24"/>
            <w:szCs w:val="24"/>
          </w:rPr>
          <w:lastRenderedPageBreak/>
          <w:t xml:space="preserve">primes towards the opposite response. However, </w:t>
        </w:r>
      </w:ins>
      <w:ins w:id="467" w:author="Hilgard, Joseph" w:date="2017-01-24T17:21:00Z">
        <w:r>
          <w:rPr>
            <w:rFonts w:ascii="Times New Roman" w:hAnsi="Times New Roman" w:cs="Times New Roman"/>
            <w:sz w:val="24"/>
            <w:szCs w:val="24"/>
          </w:rPr>
          <w:t xml:space="preserve">an alternative explanation is possible. Perhaps seeing </w:t>
        </w:r>
      </w:ins>
      <w:ins w:id="468" w:author="Hilgard, Joseph" w:date="2017-01-24T17:19:00Z">
        <w:r>
          <w:rPr>
            <w:rFonts w:ascii="Times New Roman" w:hAnsi="Times New Roman" w:cs="Times New Roman"/>
            <w:sz w:val="24"/>
            <w:szCs w:val="24"/>
          </w:rPr>
          <w:t>White primes in the context of Black primes causes contrast between the stereotype content, making White primes somehow seem more orderly or industrious by contrast, and thus, more associated with tools than guns.</w:t>
        </w:r>
      </w:ins>
      <w:ins w:id="469" w:author="Hilgard, Joseph" w:date="2017-01-24T17:22:00Z">
        <w:r>
          <w:rPr>
            <w:rFonts w:ascii="Times New Roman" w:hAnsi="Times New Roman" w:cs="Times New Roman"/>
            <w:sz w:val="24"/>
            <w:szCs w:val="24"/>
          </w:rPr>
          <w:t xml:space="preserve"> A similar explanation may apply to Study 2: </w:t>
        </w:r>
      </w:ins>
      <w:ins w:id="470" w:author="Hilgard, Joseph" w:date="2017-01-24T17:23:00Z">
        <w:r>
          <w:rPr>
            <w:rFonts w:ascii="Times New Roman" w:hAnsi="Times New Roman" w:cs="Times New Roman"/>
            <w:sz w:val="24"/>
            <w:szCs w:val="24"/>
          </w:rPr>
          <w:t xml:space="preserve">Perhaps </w:t>
        </w:r>
      </w:ins>
      <w:ins w:id="471" w:author="Hilgard, Joseph" w:date="2017-01-24T17:22:00Z">
        <w:r>
          <w:rPr>
            <w:rFonts w:ascii="Times New Roman" w:hAnsi="Times New Roman" w:cs="Times New Roman"/>
            <w:sz w:val="24"/>
            <w:szCs w:val="24"/>
          </w:rPr>
          <w:t>Hispanic primes seem violent</w:t>
        </w:r>
      </w:ins>
      <w:ins w:id="472" w:author="Hilgard, Joseph" w:date="2017-01-24T17:23:00Z">
        <w:r>
          <w:rPr>
            <w:rFonts w:ascii="Times New Roman" w:hAnsi="Times New Roman" w:cs="Times New Roman"/>
            <w:sz w:val="24"/>
            <w:szCs w:val="24"/>
          </w:rPr>
          <w:t xml:space="preserve"> compared to abstract art</w:t>
        </w:r>
      </w:ins>
      <w:ins w:id="473" w:author="Hilgard, Joseph" w:date="2017-01-24T17:22:00Z">
        <w:r>
          <w:rPr>
            <w:rFonts w:ascii="Times New Roman" w:hAnsi="Times New Roman" w:cs="Times New Roman"/>
            <w:sz w:val="24"/>
            <w:szCs w:val="24"/>
          </w:rPr>
          <w:t>, but</w:t>
        </w:r>
      </w:ins>
      <w:ins w:id="474" w:author="Hilgard, Joseph" w:date="2017-01-24T17:23:00Z">
        <w:r>
          <w:rPr>
            <w:rFonts w:ascii="Times New Roman" w:hAnsi="Times New Roman" w:cs="Times New Roman"/>
            <w:sz w:val="24"/>
            <w:szCs w:val="24"/>
          </w:rPr>
          <w:t xml:space="preserve"> less so in comparison to Black primes.</w:t>
        </w:r>
      </w:ins>
      <w:r>
        <w:rPr>
          <w:rFonts w:ascii="Times New Roman" w:hAnsi="Times New Roman" w:cs="Times New Roman"/>
          <w:sz w:val="24"/>
          <w:szCs w:val="24"/>
        </w:rPr>
        <w:t xml:space="preserve"> Our next two experiments sought to </w:t>
      </w:r>
      <w:r w:rsidR="00805363">
        <w:rPr>
          <w:rFonts w:ascii="Times New Roman" w:hAnsi="Times New Roman" w:cs="Times New Roman"/>
          <w:sz w:val="24"/>
          <w:szCs w:val="24"/>
        </w:rPr>
        <w:t>test these competing hypotheses.</w:t>
      </w:r>
    </w:p>
    <w:p w14:paraId="526A3A12" w14:textId="4E5AC924" w:rsidR="00287F9A" w:rsidDel="00D771A6" w:rsidRDefault="00287F9A">
      <w:pPr>
        <w:spacing w:after="0" w:line="480" w:lineRule="auto"/>
        <w:ind w:firstLine="720"/>
        <w:rPr>
          <w:del w:id="475" w:author="Hilgard, Joseph" w:date="2017-01-24T17:13:00Z"/>
          <w:rFonts w:ascii="Times New Roman" w:hAnsi="Times New Roman" w:cs="Times New Roman"/>
          <w:sz w:val="24"/>
          <w:szCs w:val="24"/>
        </w:rPr>
      </w:pPr>
    </w:p>
    <w:p w14:paraId="39D1473E" w14:textId="77777777" w:rsidR="003C427B" w:rsidRDefault="003C427B" w:rsidP="006C16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Experiment 3</w:t>
      </w:r>
    </w:p>
    <w:p w14:paraId="2A33AD1B" w14:textId="77777777" w:rsidR="006302A1" w:rsidRDefault="003C427B" w:rsidP="006302A1">
      <w:pPr>
        <w:spacing w:after="0" w:line="480" w:lineRule="auto"/>
        <w:ind w:firstLine="720"/>
        <w:rPr>
          <w:ins w:id="476" w:author="Hilgard, Joseph" w:date="2017-01-24T17:16:00Z"/>
          <w:rFonts w:ascii="Times New Roman" w:hAnsi="Times New Roman" w:cs="Times New Roman"/>
          <w:sz w:val="24"/>
          <w:szCs w:val="24"/>
        </w:rPr>
      </w:pPr>
      <w:del w:id="477" w:author="Hilgard, Joseph" w:date="2017-01-24T17:13:00Z">
        <w:r w:rsidDel="00D771A6">
          <w:rPr>
            <w:rFonts w:ascii="Times New Roman" w:hAnsi="Times New Roman" w:cs="Times New Roman"/>
            <w:sz w:val="24"/>
            <w:szCs w:val="24"/>
          </w:rPr>
          <w:delText>In</w:delText>
        </w:r>
      </w:del>
      <w:ins w:id="478" w:author="Hilgard, Joseph" w:date="2017-01-24T17:13:00Z">
        <w:r w:rsidR="00D771A6">
          <w:rPr>
            <w:rFonts w:ascii="Times New Roman" w:hAnsi="Times New Roman" w:cs="Times New Roman"/>
            <w:sz w:val="24"/>
            <w:szCs w:val="24"/>
          </w:rPr>
          <w:t>Our</w:t>
        </w:r>
      </w:ins>
      <w:r>
        <w:rPr>
          <w:rFonts w:ascii="Times New Roman" w:hAnsi="Times New Roman" w:cs="Times New Roman"/>
          <w:sz w:val="24"/>
          <w:szCs w:val="24"/>
        </w:rPr>
        <w:t xml:space="preserve"> </w:t>
      </w:r>
      <w:del w:id="479" w:author="Hilgard, Joseph" w:date="2017-01-24T17:13:00Z">
        <w:r w:rsidDel="00D771A6">
          <w:rPr>
            <w:rFonts w:ascii="Times New Roman" w:hAnsi="Times New Roman" w:cs="Times New Roman"/>
            <w:sz w:val="24"/>
            <w:szCs w:val="24"/>
          </w:rPr>
          <w:delText xml:space="preserve">a </w:delText>
        </w:r>
      </w:del>
      <w:r>
        <w:rPr>
          <w:rFonts w:ascii="Times New Roman" w:hAnsi="Times New Roman" w:cs="Times New Roman"/>
          <w:sz w:val="24"/>
          <w:szCs w:val="24"/>
        </w:rPr>
        <w:t>third experiment</w:t>
      </w:r>
      <w:ins w:id="480" w:author="Hilgard, Joseph" w:date="2017-01-24T17:13:00Z">
        <w:r w:rsidR="00D771A6">
          <w:rPr>
            <w:rFonts w:ascii="Times New Roman" w:hAnsi="Times New Roman" w:cs="Times New Roman"/>
            <w:sz w:val="24"/>
            <w:szCs w:val="24"/>
          </w:rPr>
          <w:t xml:space="preserve"> tested whether an RM contrast effect could be observed</w:t>
        </w:r>
      </w:ins>
      <w:ins w:id="481" w:author="Hilgard, Joseph" w:date="2017-01-24T17:15:00Z">
        <w:r w:rsidR="006302A1">
          <w:rPr>
            <w:rFonts w:ascii="Times New Roman" w:hAnsi="Times New Roman" w:cs="Times New Roman"/>
            <w:sz w:val="24"/>
            <w:szCs w:val="24"/>
          </w:rPr>
          <w:t xml:space="preserve"> without changing the primes</w:t>
        </w:r>
      </w:ins>
      <w:ins w:id="482" w:author="Hilgard, Joseph" w:date="2017-01-24T17:14:00Z">
        <w:r w:rsidR="00D771A6">
          <w:rPr>
            <w:rFonts w:ascii="Times New Roman" w:hAnsi="Times New Roman" w:cs="Times New Roman"/>
            <w:sz w:val="24"/>
            <w:szCs w:val="24"/>
          </w:rPr>
          <w:t>.</w:t>
        </w:r>
      </w:ins>
      <w:ins w:id="483" w:author="Hilgard, Joseph" w:date="2017-01-24T17:15:00Z">
        <w:r w:rsidR="006302A1">
          <w:rPr>
            <w:rFonts w:ascii="Times New Roman" w:hAnsi="Times New Roman" w:cs="Times New Roman"/>
            <w:sz w:val="24"/>
            <w:szCs w:val="24"/>
          </w:rPr>
          <w:t xml:space="preserve"> If so, this would rule out the possibility that </w:t>
        </w:r>
      </w:ins>
      <w:ins w:id="484" w:author="Hilgard, Joseph" w:date="2017-01-24T17:16:00Z">
        <w:r w:rsidR="006302A1">
          <w:rPr>
            <w:rFonts w:ascii="Times New Roman" w:hAnsi="Times New Roman" w:cs="Times New Roman"/>
            <w:sz w:val="24"/>
            <w:szCs w:val="24"/>
          </w:rPr>
          <w:t xml:space="preserve">the association between </w:t>
        </w:r>
      </w:ins>
      <w:ins w:id="485" w:author="Hilgard, Joseph" w:date="2017-01-24T17:15:00Z">
        <w:r w:rsidR="006302A1">
          <w:rPr>
            <w:rFonts w:ascii="Times New Roman" w:hAnsi="Times New Roman" w:cs="Times New Roman"/>
            <w:sz w:val="24"/>
            <w:szCs w:val="24"/>
          </w:rPr>
          <w:t>one prime</w:t>
        </w:r>
      </w:ins>
      <w:ins w:id="486" w:author="Hilgard, Joseph" w:date="2017-01-24T17:16:00Z">
        <w:r w:rsidR="006302A1">
          <w:rPr>
            <w:rFonts w:ascii="Times New Roman" w:hAnsi="Times New Roman" w:cs="Times New Roman"/>
            <w:sz w:val="24"/>
            <w:szCs w:val="24"/>
          </w:rPr>
          <w:t xml:space="preserve"> and one target is evaluated in comparison to the association between the other prime and that target. </w:t>
        </w:r>
      </w:ins>
    </w:p>
    <w:p w14:paraId="2CA6F402" w14:textId="02BD10A1" w:rsidR="003C427B" w:rsidRDefault="006302A1" w:rsidP="00B544D5">
      <w:pPr>
        <w:spacing w:after="0" w:line="480" w:lineRule="auto"/>
        <w:ind w:firstLine="720"/>
        <w:rPr>
          <w:rFonts w:ascii="Times New Roman" w:hAnsi="Times New Roman" w:cs="Times New Roman"/>
          <w:sz w:val="24"/>
          <w:szCs w:val="24"/>
        </w:rPr>
      </w:pPr>
      <w:ins w:id="487" w:author="Hilgard, Joseph" w:date="2017-01-24T17:15:00Z">
        <w:r>
          <w:rPr>
            <w:rFonts w:ascii="Times New Roman" w:hAnsi="Times New Roman" w:cs="Times New Roman"/>
            <w:sz w:val="24"/>
            <w:szCs w:val="24"/>
          </w:rPr>
          <w:t>In this experiment,</w:t>
        </w:r>
      </w:ins>
      <w:del w:id="488" w:author="Hilgard, Joseph" w:date="2017-01-24T17:15:00Z">
        <w:r w:rsidR="003C427B" w:rsidDel="006302A1">
          <w:rPr>
            <w:rFonts w:ascii="Times New Roman" w:hAnsi="Times New Roman" w:cs="Times New Roman"/>
            <w:sz w:val="24"/>
            <w:szCs w:val="24"/>
          </w:rPr>
          <w:delText>,</w:delText>
        </w:r>
      </w:del>
      <w:r w:rsidR="003C427B">
        <w:rPr>
          <w:rFonts w:ascii="Times New Roman" w:hAnsi="Times New Roman" w:cs="Times New Roman"/>
          <w:sz w:val="24"/>
          <w:szCs w:val="24"/>
        </w:rPr>
        <w:t xml:space="preserve"> participants performed one of two forms of the WIT. One group performed the typical task with Black-face and White-face primes and gun and tool targets. The other group performed a modified task which kept the same Black and White primes, but the targets were guns or Black faces. We had hypothesized that by using a target category that should be more highly associated with Blacks than guns, response contrast would cause White primes to prepare gun responses. That is, the Black-Black association should be stronger than the Black-Gun association</w:t>
      </w:r>
      <w:r w:rsidR="0024323D">
        <w:rPr>
          <w:rFonts w:ascii="Times New Roman" w:hAnsi="Times New Roman" w:cs="Times New Roman"/>
          <w:sz w:val="24"/>
          <w:szCs w:val="24"/>
        </w:rPr>
        <w:t>; thus, the Black response would occupy the Black primes, leaving the Gun response to be activated by White primes.</w:t>
      </w:r>
    </w:p>
    <w:p w14:paraId="1BEBCC71" w14:textId="77777777" w:rsidR="003C427B" w:rsidRDefault="003C427B" w:rsidP="003C42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preregistered this experiment at </w:t>
      </w:r>
      <w:hyperlink r:id="rId12" w:history="1">
        <w:r w:rsidRPr="00866A10">
          <w:rPr>
            <w:rStyle w:val="Hyperlink"/>
            <w:rFonts w:ascii="Times New Roman" w:hAnsi="Times New Roman" w:cs="Times New Roman"/>
            <w:sz w:val="24"/>
            <w:szCs w:val="24"/>
          </w:rPr>
          <w:t>https://osf.io/3nqwa/</w:t>
        </w:r>
      </w:hyperlink>
      <w:r>
        <w:rPr>
          <w:rFonts w:ascii="Times New Roman" w:hAnsi="Times New Roman" w:cs="Times New Roman"/>
          <w:sz w:val="24"/>
          <w:szCs w:val="24"/>
        </w:rPr>
        <w:t xml:space="preserve">.  </w:t>
      </w:r>
    </w:p>
    <w:p w14:paraId="400ECB1D" w14:textId="6EBF3A20" w:rsidR="0024323D" w:rsidRDefault="00727C42"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Participants were recruited from the undergraduate student body of a large Midwest university as well as a convenience sample of friends, family, and other graduate students. </w:t>
      </w:r>
      <w:r w:rsidR="000940E8">
        <w:rPr>
          <w:rFonts w:ascii="Times New Roman" w:hAnsi="Times New Roman" w:cs="Times New Roman"/>
          <w:sz w:val="24"/>
          <w:szCs w:val="24"/>
        </w:rPr>
        <w:t xml:space="preserve">Because the semester was ending, participants volunteered in exchange for a snack, rather than </w:t>
      </w:r>
      <w:r w:rsidR="000940E8">
        <w:rPr>
          <w:rFonts w:ascii="Times New Roman" w:hAnsi="Times New Roman" w:cs="Times New Roman"/>
          <w:sz w:val="24"/>
          <w:szCs w:val="24"/>
        </w:rPr>
        <w:lastRenderedPageBreak/>
        <w:t xml:space="preserve">for course credit. </w:t>
      </w:r>
      <w:r w:rsidR="0024323D">
        <w:rPr>
          <w:rFonts w:ascii="Times New Roman" w:hAnsi="Times New Roman" w:cs="Times New Roman"/>
          <w:sz w:val="24"/>
          <w:szCs w:val="24"/>
        </w:rPr>
        <w:t xml:space="preserve">Thirty-three performed the standard WIT, and 32 performed the modified WIT. As before, African-American participants’ data was removed from analysis. Two subjects were excluded for insufficient attention to the task, and another eight were excluded for failing to perform significantly (p &lt; .05) above chance accuracy. This left a </w:t>
      </w:r>
      <w:r w:rsidR="00516E64">
        <w:rPr>
          <w:rFonts w:ascii="Times New Roman" w:hAnsi="Times New Roman" w:cs="Times New Roman"/>
          <w:sz w:val="24"/>
          <w:szCs w:val="24"/>
        </w:rPr>
        <w:t xml:space="preserve">final sample of </w:t>
      </w:r>
      <w:r>
        <w:rPr>
          <w:rFonts w:ascii="Times New Roman" w:hAnsi="Times New Roman" w:cs="Times New Roman"/>
          <w:sz w:val="24"/>
          <w:szCs w:val="24"/>
        </w:rPr>
        <w:t>32 participants in the Gun-Tool</w:t>
      </w:r>
      <w:r w:rsidR="0024323D">
        <w:rPr>
          <w:rFonts w:ascii="Times New Roman" w:hAnsi="Times New Roman" w:cs="Times New Roman"/>
          <w:sz w:val="24"/>
          <w:szCs w:val="24"/>
        </w:rPr>
        <w:t xml:space="preserve"> </w:t>
      </w:r>
      <w:r>
        <w:rPr>
          <w:rFonts w:ascii="Times New Roman" w:hAnsi="Times New Roman" w:cs="Times New Roman"/>
          <w:sz w:val="24"/>
          <w:szCs w:val="24"/>
        </w:rPr>
        <w:t>task (of which 13 came from convenience samples) and 24 participants in the Black-Gun task (of which 6 came from convenience samples).</w:t>
      </w:r>
    </w:p>
    <w:p w14:paraId="3925D343" w14:textId="1349D8CF" w:rsidR="000940E8" w:rsidRDefault="000940E8"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accommodate the reduced incentive to participate, the task was shortened to 30 trials of each prime-target combination. Following complaints from participants, the task was further shortened to 24 trials of each prime-target combination.</w:t>
      </w:r>
    </w:p>
    <w:p w14:paraId="1292FCFE" w14:textId="77777777" w:rsidR="0024323D" w:rsidRDefault="00727C42" w:rsidP="006C16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p>
    <w:p w14:paraId="2C004D81" w14:textId="2263E526" w:rsidR="00727C42" w:rsidDel="0062048C" w:rsidRDefault="00727C42" w:rsidP="00727C42">
      <w:pPr>
        <w:spacing w:after="0" w:line="480" w:lineRule="auto"/>
        <w:ind w:firstLine="720"/>
        <w:rPr>
          <w:del w:id="489" w:author="Hilgard, Joseph" w:date="2016-12-16T17:23:00Z"/>
          <w:rFonts w:ascii="Times New Roman" w:hAnsi="Times New Roman" w:cs="Times New Roman"/>
          <w:sz w:val="24"/>
          <w:szCs w:val="24"/>
        </w:rPr>
      </w:pPr>
      <w:del w:id="490" w:author="Hilgard, Joseph" w:date="2016-12-16T17:23:00Z">
        <w:r w:rsidDel="0062048C">
          <w:rPr>
            <w:rFonts w:ascii="Times New Roman" w:hAnsi="Times New Roman" w:cs="Times New Roman"/>
            <w:sz w:val="24"/>
            <w:szCs w:val="24"/>
          </w:rPr>
          <w:delText xml:space="preserve">A generalized linear multilevel regression was used to estimate the probability of giving a correct response. Random terms included intercepts of subject and slopes of prime and target within subject. </w:delText>
        </w:r>
      </w:del>
    </w:p>
    <w:p w14:paraId="22AA0E4E" w14:textId="513B8CB7" w:rsidR="00727C42" w:rsidRDefault="007F12DA" w:rsidP="00727C42">
      <w:pPr>
        <w:spacing w:after="0" w:line="480" w:lineRule="auto"/>
        <w:ind w:firstLine="720"/>
        <w:rPr>
          <w:ins w:id="491" w:author="Joe" w:date="2016-12-18T13:35:00Z"/>
          <w:rFonts w:ascii="Times New Roman" w:hAnsi="Times New Roman" w:cs="Times New Roman"/>
          <w:sz w:val="24"/>
          <w:szCs w:val="24"/>
        </w:rPr>
      </w:pPr>
      <w:ins w:id="492" w:author="Hilgard, Joseph" w:date="2016-12-16T17:25:00Z">
        <w:r>
          <w:rPr>
            <w:rFonts w:ascii="Times New Roman" w:hAnsi="Times New Roman" w:cs="Times New Roman"/>
            <w:sz w:val="24"/>
            <w:szCs w:val="24"/>
          </w:rPr>
          <w:t>Each subjects’ accuracy for each Prime × Target interaction was averaged. These averages were then analyzed as a 2 (Condition</w:t>
        </w:r>
      </w:ins>
      <w:ins w:id="493" w:author="Hilgard, Joseph" w:date="2016-12-16T17:26:00Z">
        <w:r>
          <w:rPr>
            <w:rFonts w:ascii="Times New Roman" w:hAnsi="Times New Roman" w:cs="Times New Roman"/>
            <w:sz w:val="24"/>
            <w:szCs w:val="24"/>
          </w:rPr>
          <w:t>: Between</w:t>
        </w:r>
      </w:ins>
      <w:ins w:id="494" w:author="Hilgard, Joseph" w:date="2016-12-16T17:25:00Z">
        <w:r>
          <w:rPr>
            <w:rFonts w:ascii="Times New Roman" w:hAnsi="Times New Roman" w:cs="Times New Roman"/>
            <w:sz w:val="24"/>
            <w:szCs w:val="24"/>
          </w:rPr>
          <w:t xml:space="preserve">) </w:t>
        </w:r>
      </w:ins>
      <w:ins w:id="495" w:author="Hilgard, Joseph" w:date="2016-12-16T17:26:00Z">
        <w:r>
          <w:rPr>
            <w:rFonts w:ascii="Times New Roman" w:hAnsi="Times New Roman" w:cs="Times New Roman"/>
            <w:sz w:val="24"/>
            <w:szCs w:val="24"/>
          </w:rPr>
          <w:t>× 2 (Prime: Within) × 2 (Target: Within) repeated-measures ANVOA.</w:t>
        </w:r>
      </w:ins>
      <w:ins w:id="496" w:author="Hilgard, Joseph" w:date="2016-12-16T17:24:00Z">
        <w:r w:rsidR="0062048C">
          <w:rPr>
            <w:rFonts w:ascii="Times New Roman" w:hAnsi="Times New Roman" w:cs="Times New Roman"/>
            <w:sz w:val="24"/>
            <w:szCs w:val="24"/>
          </w:rPr>
          <w:t xml:space="preserve"> </w:t>
        </w:r>
      </w:ins>
      <w:r w:rsidR="00727C42">
        <w:rPr>
          <w:rFonts w:ascii="Times New Roman" w:hAnsi="Times New Roman" w:cs="Times New Roman"/>
          <w:sz w:val="24"/>
          <w:szCs w:val="24"/>
        </w:rPr>
        <w:t xml:space="preserve">Supporting our hypothesis, the 3-way Condition × Prime × Target was statistically significant, </w:t>
      </w:r>
      <w:ins w:id="497" w:author="Hilgard, Joseph" w:date="2016-12-16T17:27:00Z">
        <w:r w:rsidRPr="007F12DA">
          <w:rPr>
            <w:rFonts w:ascii="Times New Roman" w:hAnsi="Times New Roman" w:cs="Times New Roman"/>
            <w:i/>
            <w:sz w:val="24"/>
            <w:szCs w:val="24"/>
            <w:rPrChange w:id="498" w:author="Hilgard, Joseph" w:date="2016-12-16T17:28:00Z">
              <w:rPr>
                <w:rFonts w:ascii="Times New Roman" w:hAnsi="Times New Roman" w:cs="Times New Roman"/>
                <w:sz w:val="24"/>
                <w:szCs w:val="24"/>
              </w:rPr>
            </w:rPrChange>
          </w:rPr>
          <w:t>F</w:t>
        </w:r>
        <w:r>
          <w:rPr>
            <w:rFonts w:ascii="Times New Roman" w:hAnsi="Times New Roman" w:cs="Times New Roman"/>
            <w:sz w:val="24"/>
            <w:szCs w:val="24"/>
          </w:rPr>
          <w:t xml:space="preserve">(1, 54) = 8.36, </w:t>
        </w:r>
      </w:ins>
      <w:del w:id="499" w:author="Hilgard, Joseph" w:date="2016-12-16T17:27:00Z">
        <w:r w:rsidR="00727C42" w:rsidDel="007F12DA">
          <w:rPr>
            <w:rFonts w:ascii="Times New Roman" w:hAnsi="Times New Roman" w:cs="Times New Roman"/>
            <w:sz w:val="24"/>
            <w:szCs w:val="24"/>
          </w:rPr>
          <w:delText xml:space="preserve">z = -2.94, </w:delText>
        </w:r>
      </w:del>
      <w:r w:rsidR="00727C42">
        <w:rPr>
          <w:rFonts w:ascii="Times New Roman" w:hAnsi="Times New Roman" w:cs="Times New Roman"/>
          <w:sz w:val="24"/>
          <w:szCs w:val="24"/>
        </w:rPr>
        <w:t>p = .00</w:t>
      </w:r>
      <w:ins w:id="500" w:author="Hilgard, Joseph" w:date="2016-12-16T17:27:00Z">
        <w:r>
          <w:rPr>
            <w:rFonts w:ascii="Times New Roman" w:hAnsi="Times New Roman" w:cs="Times New Roman"/>
            <w:sz w:val="24"/>
            <w:szCs w:val="24"/>
          </w:rPr>
          <w:t>5</w:t>
        </w:r>
      </w:ins>
      <w:ins w:id="501" w:author="Hilgard, Joseph" w:date="2016-12-16T17:28:00Z">
        <w:r>
          <w:rPr>
            <w:rFonts w:ascii="Times New Roman" w:hAnsi="Times New Roman" w:cs="Times New Roman"/>
            <w:sz w:val="24"/>
            <w:szCs w:val="24"/>
          </w:rPr>
          <w:t>, η</w:t>
        </w:r>
        <w:r>
          <w:rPr>
            <w:rFonts w:ascii="Times New Roman" w:hAnsi="Times New Roman" w:cs="Times New Roman"/>
            <w:sz w:val="24"/>
            <w:szCs w:val="24"/>
            <w:vertAlign w:val="superscript"/>
          </w:rPr>
          <w:t>2</w:t>
        </w:r>
        <w:r>
          <w:rPr>
            <w:rFonts w:ascii="Times New Roman" w:hAnsi="Times New Roman" w:cs="Times New Roman"/>
            <w:sz w:val="24"/>
            <w:szCs w:val="24"/>
          </w:rPr>
          <w:t xml:space="preserve"> = .13</w:t>
        </w:r>
      </w:ins>
      <w:ins w:id="502" w:author="Hilgard, Joseph" w:date="2016-12-16T17:30:00Z">
        <w:r>
          <w:rPr>
            <w:rFonts w:ascii="Times New Roman" w:hAnsi="Times New Roman" w:cs="Times New Roman"/>
            <w:sz w:val="24"/>
            <w:szCs w:val="24"/>
          </w:rPr>
          <w:t xml:space="preserve"> </w:t>
        </w:r>
      </w:ins>
      <w:ins w:id="503" w:author="Hilgard, Joseph" w:date="2016-12-16T17:28:00Z">
        <w:r>
          <w:rPr>
            <w:rFonts w:ascii="Times New Roman" w:hAnsi="Times New Roman" w:cs="Times New Roman"/>
            <w:sz w:val="24"/>
            <w:szCs w:val="24"/>
          </w:rPr>
          <w:t>[.02, .27]</w:t>
        </w:r>
      </w:ins>
      <w:del w:id="504" w:author="Hilgard, Joseph" w:date="2016-12-16T17:27:00Z">
        <w:r w:rsidR="00727C42" w:rsidDel="007F12DA">
          <w:rPr>
            <w:rFonts w:ascii="Times New Roman" w:hAnsi="Times New Roman" w:cs="Times New Roman"/>
            <w:sz w:val="24"/>
            <w:szCs w:val="24"/>
          </w:rPr>
          <w:delText>3</w:delText>
        </w:r>
      </w:del>
      <w:r w:rsidR="00727C42">
        <w:rPr>
          <w:rFonts w:ascii="Times New Roman" w:hAnsi="Times New Roman" w:cs="Times New Roman"/>
          <w:sz w:val="24"/>
          <w:szCs w:val="24"/>
        </w:rPr>
        <w:t xml:space="preserve">. </w:t>
      </w:r>
    </w:p>
    <w:p w14:paraId="4D83940C" w14:textId="02910B7F" w:rsidR="009763A7" w:rsidRDefault="009763A7" w:rsidP="007048B5">
      <w:pPr>
        <w:spacing w:after="0" w:line="480" w:lineRule="auto"/>
        <w:ind w:firstLine="720"/>
        <w:rPr>
          <w:ins w:id="505" w:author="Joe" w:date="2016-12-18T13:36:00Z"/>
          <w:rFonts w:ascii="Times New Roman" w:hAnsi="Times New Roman" w:cs="Times New Roman"/>
          <w:sz w:val="24"/>
          <w:szCs w:val="24"/>
        </w:rPr>
      </w:pPr>
      <w:ins w:id="506" w:author="Joe" w:date="2016-12-18T13:35:00Z">
        <w:r>
          <w:rPr>
            <w:rFonts w:ascii="Times New Roman" w:hAnsi="Times New Roman" w:cs="Times New Roman"/>
            <w:sz w:val="24"/>
            <w:szCs w:val="24"/>
          </w:rPr>
          <w:t xml:space="preserve">This three-way interaction was further analyzed by </w:t>
        </w:r>
      </w:ins>
      <w:ins w:id="507" w:author="Joe" w:date="2016-12-18T13:36:00Z">
        <w:r>
          <w:rPr>
            <w:rFonts w:ascii="Times New Roman" w:hAnsi="Times New Roman" w:cs="Times New Roman"/>
            <w:sz w:val="24"/>
            <w:szCs w:val="24"/>
          </w:rPr>
          <w:t xml:space="preserve">performing a 2 </w:t>
        </w:r>
      </w:ins>
      <w:ins w:id="508" w:author="Joe" w:date="2016-12-18T20:06:00Z">
        <w:r w:rsidR="007048B5">
          <w:rPr>
            <w:rFonts w:ascii="Times New Roman" w:hAnsi="Times New Roman" w:cs="Times New Roman"/>
            <w:sz w:val="24"/>
            <w:szCs w:val="24"/>
          </w:rPr>
          <w:t xml:space="preserve">Condition </w:t>
        </w:r>
      </w:ins>
      <w:ins w:id="509" w:author="Joe" w:date="2016-12-18T13:36:00Z">
        <w:r>
          <w:rPr>
            <w:rFonts w:ascii="Times New Roman" w:hAnsi="Times New Roman" w:cs="Times New Roman"/>
            <w:sz w:val="24"/>
            <w:szCs w:val="24"/>
          </w:rPr>
          <w:t xml:space="preserve">× 2 </w:t>
        </w:r>
      </w:ins>
      <w:ins w:id="510" w:author="Joe" w:date="2016-12-18T20:06:00Z">
        <w:r w:rsidR="007048B5">
          <w:rPr>
            <w:rFonts w:ascii="Times New Roman" w:hAnsi="Times New Roman" w:cs="Times New Roman"/>
            <w:sz w:val="24"/>
            <w:szCs w:val="24"/>
          </w:rPr>
          <w:t xml:space="preserve">Prime </w:t>
        </w:r>
      </w:ins>
      <w:ins w:id="511" w:author="Joe" w:date="2016-12-18T13:36:00Z">
        <w:r>
          <w:rPr>
            <w:rFonts w:ascii="Times New Roman" w:hAnsi="Times New Roman" w:cs="Times New Roman"/>
            <w:sz w:val="24"/>
            <w:szCs w:val="24"/>
          </w:rPr>
          <w:t>ANOVA on each level of Target.</w:t>
        </w:r>
      </w:ins>
      <w:ins w:id="512" w:author="Joe" w:date="2016-12-18T20:06:00Z">
        <w:r w:rsidR="007048B5">
          <w:rPr>
            <w:rFonts w:ascii="Times New Roman" w:hAnsi="Times New Roman" w:cs="Times New Roman"/>
            <w:sz w:val="24"/>
            <w:szCs w:val="24"/>
          </w:rPr>
          <w:t xml:space="preserve"> </w:t>
        </w:r>
      </w:ins>
      <w:r w:rsidR="00B544D5">
        <w:rPr>
          <w:rFonts w:ascii="Times New Roman" w:hAnsi="Times New Roman" w:cs="Times New Roman"/>
          <w:sz w:val="24"/>
          <w:szCs w:val="24"/>
        </w:rPr>
        <w:t>In our preregistration, we</w:t>
      </w:r>
      <w:r w:rsidR="007048B5">
        <w:rPr>
          <w:rFonts w:ascii="Times New Roman" w:hAnsi="Times New Roman" w:cs="Times New Roman"/>
          <w:sz w:val="24"/>
          <w:szCs w:val="24"/>
        </w:rPr>
        <w:t xml:space="preserve"> </w:t>
      </w:r>
      <w:commentRangeStart w:id="513"/>
      <w:r w:rsidR="00727C42">
        <w:rPr>
          <w:rFonts w:ascii="Times New Roman" w:hAnsi="Times New Roman" w:cs="Times New Roman"/>
          <w:sz w:val="24"/>
          <w:szCs w:val="24"/>
        </w:rPr>
        <w:t xml:space="preserve">hypothesized </w:t>
      </w:r>
      <w:r w:rsidR="007048B5">
        <w:rPr>
          <w:rFonts w:ascii="Times New Roman" w:hAnsi="Times New Roman" w:cs="Times New Roman"/>
          <w:sz w:val="24"/>
          <w:szCs w:val="24"/>
        </w:rPr>
        <w:t xml:space="preserve">a </w:t>
      </w:r>
      <w:ins w:id="514" w:author="Joe" w:date="2016-12-18T20:07:00Z">
        <w:r w:rsidR="007048B5">
          <w:rPr>
            <w:rFonts w:ascii="Times New Roman" w:hAnsi="Times New Roman" w:cs="Times New Roman"/>
            <w:sz w:val="24"/>
            <w:szCs w:val="24"/>
          </w:rPr>
          <w:t xml:space="preserve">Condition × Prime </w:t>
        </w:r>
      </w:ins>
      <w:del w:id="515" w:author="Joe" w:date="2016-12-18T20:07:00Z">
        <w:r w:rsidR="00727C42" w:rsidDel="007048B5">
          <w:rPr>
            <w:rFonts w:ascii="Times New Roman" w:hAnsi="Times New Roman" w:cs="Times New Roman"/>
            <w:sz w:val="24"/>
            <w:szCs w:val="24"/>
          </w:rPr>
          <w:delText xml:space="preserve">such an </w:delText>
        </w:r>
      </w:del>
      <w:r w:rsidR="00727C42">
        <w:rPr>
          <w:rFonts w:ascii="Times New Roman" w:hAnsi="Times New Roman" w:cs="Times New Roman"/>
          <w:sz w:val="24"/>
          <w:szCs w:val="24"/>
        </w:rPr>
        <w:t>interaction</w:t>
      </w:r>
      <w:ins w:id="516" w:author="Joe" w:date="2016-12-18T20:07:00Z">
        <w:r w:rsidR="007048B5">
          <w:rPr>
            <w:rFonts w:ascii="Times New Roman" w:hAnsi="Times New Roman" w:cs="Times New Roman"/>
            <w:sz w:val="24"/>
            <w:szCs w:val="24"/>
          </w:rPr>
          <w:t xml:space="preserve"> for gun-target trials</w:t>
        </w:r>
      </w:ins>
      <w:r w:rsidR="000940E8">
        <w:rPr>
          <w:rFonts w:ascii="Times New Roman" w:hAnsi="Times New Roman" w:cs="Times New Roman"/>
          <w:sz w:val="24"/>
          <w:szCs w:val="24"/>
        </w:rPr>
        <w:t xml:space="preserve"> such that in the typical WIT, B</w:t>
      </w:r>
      <w:r w:rsidR="00727C42">
        <w:rPr>
          <w:rFonts w:ascii="Times New Roman" w:hAnsi="Times New Roman" w:cs="Times New Roman"/>
          <w:sz w:val="24"/>
          <w:szCs w:val="24"/>
        </w:rPr>
        <w:t>lack primes would increase gun-target accuracy</w:t>
      </w:r>
      <w:r w:rsidR="000940E8">
        <w:rPr>
          <w:rFonts w:ascii="Times New Roman" w:hAnsi="Times New Roman" w:cs="Times New Roman"/>
          <w:sz w:val="24"/>
          <w:szCs w:val="24"/>
        </w:rPr>
        <w:t xml:space="preserve"> relative to White primes</w:t>
      </w:r>
      <w:r w:rsidR="00727C42">
        <w:rPr>
          <w:rFonts w:ascii="Times New Roman" w:hAnsi="Times New Roman" w:cs="Times New Roman"/>
          <w:sz w:val="24"/>
          <w:szCs w:val="24"/>
        </w:rPr>
        <w:t xml:space="preserve">, but in the modified WIT, </w:t>
      </w:r>
      <w:r w:rsidR="000940E8">
        <w:rPr>
          <w:rFonts w:ascii="Times New Roman" w:hAnsi="Times New Roman" w:cs="Times New Roman"/>
          <w:sz w:val="24"/>
          <w:szCs w:val="24"/>
        </w:rPr>
        <w:t>B</w:t>
      </w:r>
      <w:r w:rsidR="00727C42">
        <w:rPr>
          <w:rFonts w:ascii="Times New Roman" w:hAnsi="Times New Roman" w:cs="Times New Roman"/>
          <w:sz w:val="24"/>
          <w:szCs w:val="24"/>
        </w:rPr>
        <w:t>lack primes would decrease gun-target accuracy</w:t>
      </w:r>
      <w:commentRangeEnd w:id="513"/>
      <w:r>
        <w:rPr>
          <w:rStyle w:val="CommentReference"/>
        </w:rPr>
        <w:commentReference w:id="513"/>
      </w:r>
      <w:r w:rsidR="00727C42">
        <w:rPr>
          <w:rFonts w:ascii="Times New Roman" w:hAnsi="Times New Roman" w:cs="Times New Roman"/>
          <w:sz w:val="24"/>
          <w:szCs w:val="24"/>
        </w:rPr>
        <w:t xml:space="preserve">. </w:t>
      </w:r>
      <w:commentRangeStart w:id="517"/>
      <w:r w:rsidR="00727C42">
        <w:rPr>
          <w:rFonts w:ascii="Times New Roman" w:hAnsi="Times New Roman" w:cs="Times New Roman"/>
          <w:sz w:val="24"/>
          <w:szCs w:val="24"/>
        </w:rPr>
        <w:t xml:space="preserve">The evidence for this </w:t>
      </w:r>
      <w:del w:id="518" w:author="Hilgard, Joseph" w:date="2016-12-16T17:28:00Z">
        <w:r w:rsidR="00727C42" w:rsidDel="007F12DA">
          <w:rPr>
            <w:rFonts w:ascii="Times New Roman" w:hAnsi="Times New Roman" w:cs="Times New Roman"/>
            <w:sz w:val="24"/>
            <w:szCs w:val="24"/>
          </w:rPr>
          <w:delText xml:space="preserve">specific </w:delText>
        </w:r>
      </w:del>
      <w:ins w:id="519" w:author="Hilgard, Joseph" w:date="2016-12-16T17:28:00Z">
        <w:r w:rsidR="007F12DA">
          <w:rPr>
            <w:rFonts w:ascii="Times New Roman" w:hAnsi="Times New Roman" w:cs="Times New Roman"/>
            <w:sz w:val="24"/>
            <w:szCs w:val="24"/>
          </w:rPr>
          <w:t xml:space="preserve">particular </w:t>
        </w:r>
      </w:ins>
      <w:r w:rsidR="00727C42">
        <w:rPr>
          <w:rFonts w:ascii="Times New Roman" w:hAnsi="Times New Roman" w:cs="Times New Roman"/>
          <w:sz w:val="24"/>
          <w:szCs w:val="24"/>
        </w:rPr>
        <w:t>interaction was ambiguous</w:t>
      </w:r>
      <w:ins w:id="520" w:author="Hilgard, Joseph" w:date="2016-12-16T17:29:00Z">
        <w:r w:rsidR="007F12DA">
          <w:rPr>
            <w:rFonts w:ascii="Times New Roman" w:hAnsi="Times New Roman" w:cs="Times New Roman"/>
            <w:sz w:val="24"/>
            <w:szCs w:val="24"/>
          </w:rPr>
          <w:t>, F(1, 54) = 2.98, p = .090, η</w:t>
        </w:r>
        <w:r w:rsidR="007F12DA">
          <w:rPr>
            <w:rFonts w:ascii="Times New Roman" w:hAnsi="Times New Roman" w:cs="Times New Roman"/>
            <w:sz w:val="24"/>
            <w:szCs w:val="24"/>
            <w:vertAlign w:val="superscript"/>
          </w:rPr>
          <w:t xml:space="preserve">2 </w:t>
        </w:r>
        <w:r w:rsidR="007F12DA">
          <w:rPr>
            <w:rFonts w:ascii="Times New Roman" w:hAnsi="Times New Roman" w:cs="Times New Roman"/>
            <w:sz w:val="24"/>
            <w:szCs w:val="24"/>
          </w:rPr>
          <w:t>= .05 [</w:t>
        </w:r>
      </w:ins>
      <w:del w:id="521" w:author="Hilgard, Joseph" w:date="2016-12-16T17:29:00Z">
        <w:r w:rsidR="00727C42" w:rsidDel="007F12DA">
          <w:rPr>
            <w:rFonts w:ascii="Times New Roman" w:hAnsi="Times New Roman" w:cs="Times New Roman"/>
            <w:sz w:val="24"/>
            <w:szCs w:val="24"/>
          </w:rPr>
          <w:delText>, z = 1.42, p = .155</w:delText>
        </w:r>
      </w:del>
      <w:r w:rsidR="00727C42">
        <w:rPr>
          <w:rFonts w:ascii="Times New Roman" w:hAnsi="Times New Roman" w:cs="Times New Roman"/>
          <w:sz w:val="24"/>
          <w:szCs w:val="24"/>
        </w:rPr>
        <w:t>.</w:t>
      </w:r>
      <w:ins w:id="522" w:author="Hilgard, Joseph" w:date="2016-12-16T17:30:00Z">
        <w:r w:rsidR="007F12DA">
          <w:rPr>
            <w:rFonts w:ascii="Times New Roman" w:hAnsi="Times New Roman" w:cs="Times New Roman"/>
            <w:sz w:val="24"/>
            <w:szCs w:val="24"/>
          </w:rPr>
          <w:t>00, .17]</w:t>
        </w:r>
      </w:ins>
      <w:ins w:id="523" w:author="Joe" w:date="2016-12-18T13:27:00Z">
        <w:r w:rsidR="00E5009F">
          <w:rPr>
            <w:rFonts w:ascii="Times New Roman" w:hAnsi="Times New Roman" w:cs="Times New Roman"/>
            <w:sz w:val="24"/>
            <w:szCs w:val="24"/>
          </w:rPr>
          <w:t>, although the pattern of the means was, at least, in the predicted direction</w:t>
        </w:r>
      </w:ins>
      <w:ins w:id="524" w:author="Hilgard, Joseph" w:date="2016-12-16T17:30:00Z">
        <w:r w:rsidR="007F12DA">
          <w:rPr>
            <w:rFonts w:ascii="Times New Roman" w:hAnsi="Times New Roman" w:cs="Times New Roman"/>
            <w:sz w:val="24"/>
            <w:szCs w:val="24"/>
          </w:rPr>
          <w:t xml:space="preserve">. </w:t>
        </w:r>
        <w:commentRangeEnd w:id="517"/>
        <w:r w:rsidR="007F12DA">
          <w:rPr>
            <w:rStyle w:val="CommentReference"/>
          </w:rPr>
          <w:commentReference w:id="517"/>
        </w:r>
      </w:ins>
      <w:ins w:id="525" w:author="Hilgard, Joseph" w:date="2016-12-16T17:31:00Z">
        <w:r w:rsidR="007F12DA">
          <w:rPr>
            <w:rFonts w:ascii="Times New Roman" w:hAnsi="Times New Roman" w:cs="Times New Roman"/>
            <w:sz w:val="24"/>
            <w:szCs w:val="24"/>
          </w:rPr>
          <w:t xml:space="preserve"> </w:t>
        </w:r>
      </w:ins>
    </w:p>
    <w:p w14:paraId="70F381E7" w14:textId="797C41B2" w:rsidR="00727C42" w:rsidRPr="009763A7" w:rsidRDefault="009763A7" w:rsidP="00727C42">
      <w:pPr>
        <w:spacing w:after="0" w:line="480" w:lineRule="auto"/>
        <w:ind w:firstLine="720"/>
        <w:rPr>
          <w:rFonts w:ascii="Times New Roman" w:hAnsi="Times New Roman" w:cs="Times New Roman"/>
          <w:sz w:val="24"/>
          <w:szCs w:val="24"/>
        </w:rPr>
      </w:pPr>
      <w:ins w:id="526" w:author="Joe" w:date="2016-12-18T13:36:00Z">
        <w:r>
          <w:rPr>
            <w:rFonts w:ascii="Times New Roman" w:hAnsi="Times New Roman" w:cs="Times New Roman"/>
            <w:sz w:val="24"/>
            <w:szCs w:val="24"/>
          </w:rPr>
          <w:t xml:space="preserve">For non-gun target trials, the 2×2 interaction was of the opposite direction, and statistically significant, </w:t>
        </w:r>
      </w:ins>
      <w:ins w:id="527" w:author="Joe" w:date="2016-12-18T13:37:00Z">
        <w:r>
          <w:rPr>
            <w:rFonts w:ascii="Times New Roman" w:hAnsi="Times New Roman" w:cs="Times New Roman"/>
            <w:sz w:val="24"/>
            <w:szCs w:val="24"/>
          </w:rPr>
          <w:t>F(1, 54) = 5.55, p = .02, η</w:t>
        </w:r>
        <w:r>
          <w:rPr>
            <w:rFonts w:ascii="Times New Roman" w:hAnsi="Times New Roman" w:cs="Times New Roman"/>
            <w:sz w:val="24"/>
            <w:szCs w:val="24"/>
            <w:vertAlign w:val="superscript"/>
          </w:rPr>
          <w:t>2</w:t>
        </w:r>
      </w:ins>
      <w:ins w:id="528" w:author="Joe" w:date="2016-12-18T13:43:00Z">
        <w:r>
          <w:rPr>
            <w:rFonts w:ascii="Times New Roman" w:hAnsi="Times New Roman" w:cs="Times New Roman"/>
            <w:sz w:val="24"/>
            <w:szCs w:val="24"/>
          </w:rPr>
          <w:t xml:space="preserve"> = .09 [.01, .22]</w:t>
        </w:r>
      </w:ins>
      <w:ins w:id="529" w:author="Joe" w:date="2016-12-18T20:07:00Z">
        <w:r w:rsidR="007048B5">
          <w:rPr>
            <w:rFonts w:ascii="Times New Roman" w:hAnsi="Times New Roman" w:cs="Times New Roman"/>
            <w:sz w:val="24"/>
            <w:szCs w:val="24"/>
          </w:rPr>
          <w:t xml:space="preserve">. That is, in the </w:t>
        </w:r>
      </w:ins>
      <w:ins w:id="530" w:author="Joe" w:date="2016-12-18T20:08:00Z">
        <w:r w:rsidR="007048B5">
          <w:rPr>
            <w:rFonts w:ascii="Times New Roman" w:hAnsi="Times New Roman" w:cs="Times New Roman"/>
            <w:sz w:val="24"/>
            <w:szCs w:val="24"/>
          </w:rPr>
          <w:t xml:space="preserve">typical WIT, </w:t>
        </w:r>
        <w:r w:rsidR="007048B5">
          <w:rPr>
            <w:rFonts w:ascii="Times New Roman" w:hAnsi="Times New Roman" w:cs="Times New Roman"/>
            <w:sz w:val="24"/>
            <w:szCs w:val="24"/>
          </w:rPr>
          <w:lastRenderedPageBreak/>
          <w:t>White primes facilitated tool responses, but in the modified WIT, it was Black faces that facilitated Black responses.</w:t>
        </w:r>
      </w:ins>
    </w:p>
    <w:p w14:paraId="48CB6444" w14:textId="77777777" w:rsidR="00727C42" w:rsidRDefault="00727C42" w:rsidP="006C161D">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Discussion</w:t>
      </w:r>
    </w:p>
    <w:p w14:paraId="6A209069" w14:textId="75CA4808" w:rsidR="00B544D5" w:rsidRDefault="00BC0FB9"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third experiment yielded partial support for our hypothesis. </w:t>
      </w:r>
      <w:r w:rsidR="00CB7B7E">
        <w:rPr>
          <w:rFonts w:ascii="Times New Roman" w:hAnsi="Times New Roman" w:cs="Times New Roman"/>
          <w:sz w:val="24"/>
          <w:szCs w:val="24"/>
        </w:rPr>
        <w:t>W</w:t>
      </w:r>
      <w:r w:rsidR="00B544D5">
        <w:rPr>
          <w:rFonts w:ascii="Times New Roman" w:hAnsi="Times New Roman" w:cs="Times New Roman"/>
          <w:sz w:val="24"/>
          <w:szCs w:val="24"/>
        </w:rPr>
        <w:t>e established a significant three-way Condition × Prime × Target interaction</w:t>
      </w:r>
      <w:r w:rsidR="00CB7B7E">
        <w:rPr>
          <w:rFonts w:ascii="Times New Roman" w:hAnsi="Times New Roman" w:cs="Times New Roman"/>
          <w:sz w:val="24"/>
          <w:szCs w:val="24"/>
        </w:rPr>
        <w:t xml:space="preserve">, consistent with our preregistered hypotheses. </w:t>
      </w:r>
      <w:r w:rsidR="004C68C8">
        <w:rPr>
          <w:rFonts w:ascii="Times New Roman" w:hAnsi="Times New Roman" w:cs="Times New Roman"/>
          <w:sz w:val="24"/>
          <w:szCs w:val="24"/>
        </w:rPr>
        <w:t xml:space="preserve">In the typical WIT, </w:t>
      </w:r>
      <w:commentRangeStart w:id="531"/>
      <w:r w:rsidR="004C68C8">
        <w:rPr>
          <w:rFonts w:ascii="Times New Roman" w:hAnsi="Times New Roman" w:cs="Times New Roman"/>
          <w:sz w:val="24"/>
          <w:szCs w:val="24"/>
        </w:rPr>
        <w:t>Black primes facilitated gun responses relative to tool responses, whereas White primes had little effect</w:t>
      </w:r>
      <w:commentRangeEnd w:id="531"/>
      <w:r w:rsidR="004C68C8">
        <w:rPr>
          <w:rStyle w:val="CommentReference"/>
        </w:rPr>
        <w:commentReference w:id="531"/>
      </w:r>
      <w:r w:rsidR="004C68C8">
        <w:rPr>
          <w:rFonts w:ascii="Times New Roman" w:hAnsi="Times New Roman" w:cs="Times New Roman"/>
          <w:sz w:val="24"/>
          <w:szCs w:val="24"/>
        </w:rPr>
        <w:t xml:space="preserve">. </w:t>
      </w:r>
      <w:commentRangeStart w:id="532"/>
      <w:r w:rsidR="004C68C8">
        <w:rPr>
          <w:rFonts w:ascii="Times New Roman" w:hAnsi="Times New Roman" w:cs="Times New Roman"/>
          <w:sz w:val="24"/>
          <w:szCs w:val="24"/>
        </w:rPr>
        <w:t>In the modified WIT, however, Black primes facilitated Black-face responses relative to gun responses; White primes had a similar, but slightly weaker, effect.</w:t>
      </w:r>
      <w:commentRangeEnd w:id="532"/>
      <w:r w:rsidR="004C68C8">
        <w:rPr>
          <w:rStyle w:val="CommentReference"/>
        </w:rPr>
        <w:commentReference w:id="532"/>
      </w:r>
    </w:p>
    <w:p w14:paraId="73504EB1" w14:textId="6CF57AE4" w:rsidR="006302A1" w:rsidRDefault="001A3FEA" w:rsidP="00727C42">
      <w:pPr>
        <w:spacing w:after="0" w:line="480" w:lineRule="auto"/>
        <w:ind w:firstLine="720"/>
        <w:rPr>
          <w:ins w:id="533" w:author="Hilgard, Joseph" w:date="2017-01-24T17:18:00Z"/>
          <w:rFonts w:ascii="Times New Roman" w:hAnsi="Times New Roman" w:cs="Times New Roman"/>
          <w:sz w:val="24"/>
          <w:szCs w:val="24"/>
        </w:rPr>
      </w:pPr>
      <w:r>
        <w:rPr>
          <w:rFonts w:ascii="Times New Roman" w:hAnsi="Times New Roman" w:cs="Times New Roman"/>
          <w:sz w:val="24"/>
          <w:szCs w:val="24"/>
        </w:rPr>
        <w:t>The hypothesized specific contrast, however, received only ambiguous support. T</w:t>
      </w:r>
      <w:r w:rsidR="00B544D5">
        <w:rPr>
          <w:rFonts w:ascii="Times New Roman" w:hAnsi="Times New Roman" w:cs="Times New Roman"/>
          <w:sz w:val="24"/>
          <w:szCs w:val="24"/>
        </w:rPr>
        <w:t xml:space="preserve">he predicted reversal, in that White primes would </w:t>
      </w:r>
      <w:r w:rsidR="00CB7B7E">
        <w:rPr>
          <w:rFonts w:ascii="Times New Roman" w:hAnsi="Times New Roman" w:cs="Times New Roman"/>
          <w:sz w:val="24"/>
          <w:szCs w:val="24"/>
        </w:rPr>
        <w:t xml:space="preserve">impair gun responses in the typical WIT but </w:t>
      </w:r>
      <w:r w:rsidR="00B544D5">
        <w:rPr>
          <w:rFonts w:ascii="Times New Roman" w:hAnsi="Times New Roman" w:cs="Times New Roman"/>
          <w:sz w:val="24"/>
          <w:szCs w:val="24"/>
        </w:rPr>
        <w:t>facilitate</w:t>
      </w:r>
      <w:r w:rsidR="00CB7B7E">
        <w:rPr>
          <w:rFonts w:ascii="Times New Roman" w:hAnsi="Times New Roman" w:cs="Times New Roman"/>
          <w:sz w:val="24"/>
          <w:szCs w:val="24"/>
        </w:rPr>
        <w:t xml:space="preserve"> them in the modified WIT</w:t>
      </w:r>
      <w:r w:rsidR="00B544D5">
        <w:rPr>
          <w:rFonts w:ascii="Times New Roman" w:hAnsi="Times New Roman" w:cs="Times New Roman"/>
          <w:sz w:val="24"/>
          <w:szCs w:val="24"/>
        </w:rPr>
        <w:t>,</w:t>
      </w:r>
      <w:r>
        <w:rPr>
          <w:rFonts w:ascii="Times New Roman" w:hAnsi="Times New Roman" w:cs="Times New Roman"/>
          <w:sz w:val="24"/>
          <w:szCs w:val="24"/>
        </w:rPr>
        <w:t xml:space="preserve"> was</w:t>
      </w:r>
      <w:r w:rsidR="00B544D5">
        <w:rPr>
          <w:rFonts w:ascii="Times New Roman" w:hAnsi="Times New Roman" w:cs="Times New Roman"/>
          <w:sz w:val="24"/>
          <w:szCs w:val="24"/>
        </w:rPr>
        <w:t xml:space="preserve"> what some might call “marginally </w:t>
      </w:r>
      <w:commentRangeStart w:id="534"/>
      <w:r w:rsidR="00B544D5">
        <w:rPr>
          <w:rFonts w:ascii="Times New Roman" w:hAnsi="Times New Roman" w:cs="Times New Roman"/>
          <w:sz w:val="24"/>
          <w:szCs w:val="24"/>
        </w:rPr>
        <w:t>significant</w:t>
      </w:r>
      <w:commentRangeEnd w:id="534"/>
      <w:r>
        <w:rPr>
          <w:rStyle w:val="CommentReference"/>
        </w:rPr>
        <w:commentReference w:id="534"/>
      </w:r>
      <w:r w:rsidR="00B544D5">
        <w:rPr>
          <w:rFonts w:ascii="Times New Roman" w:hAnsi="Times New Roman" w:cs="Times New Roman"/>
          <w:sz w:val="24"/>
          <w:szCs w:val="24"/>
        </w:rPr>
        <w:t xml:space="preserve">.” </w:t>
      </w:r>
    </w:p>
    <w:p w14:paraId="28C50FF5" w14:textId="77777777" w:rsidR="006302A1" w:rsidRDefault="00BC0FB9" w:rsidP="00727C42">
      <w:pPr>
        <w:spacing w:after="0" w:line="480" w:lineRule="auto"/>
        <w:ind w:firstLine="720"/>
        <w:rPr>
          <w:ins w:id="535" w:author="Hilgard, Joseph" w:date="2017-01-24T17:18:00Z"/>
          <w:rFonts w:ascii="Times New Roman" w:hAnsi="Times New Roman" w:cs="Times New Roman"/>
          <w:sz w:val="24"/>
          <w:szCs w:val="24"/>
        </w:rPr>
      </w:pPr>
      <w:r>
        <w:rPr>
          <w:rFonts w:ascii="Times New Roman" w:hAnsi="Times New Roman" w:cs="Times New Roman"/>
          <w:sz w:val="24"/>
          <w:szCs w:val="24"/>
        </w:rPr>
        <w:t xml:space="preserve">Data collection suffered from a number of shortcomings owing to the limited resources available at the time: subjects performed far fewer trials of the task; data was collected in noisy, public areas such as dining halls and coffee shops; data included that of friends, family, and psychologists. </w:t>
      </w:r>
    </w:p>
    <w:p w14:paraId="3DD26D87" w14:textId="362E3D76" w:rsidR="00727C42" w:rsidRDefault="00BC0FB9" w:rsidP="00727C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prepared a fourth experiment </w:t>
      </w:r>
      <w:del w:id="536" w:author="Hilgard, Joseph" w:date="2017-01-24T17:18:00Z">
        <w:r w:rsidDel="006302A1">
          <w:rPr>
            <w:rFonts w:ascii="Times New Roman" w:hAnsi="Times New Roman" w:cs="Times New Roman"/>
            <w:sz w:val="24"/>
            <w:szCs w:val="24"/>
          </w:rPr>
          <w:delText>that would address</w:delText>
        </w:r>
      </w:del>
      <w:ins w:id="537" w:author="Hilgard, Joseph" w:date="2017-01-24T17:18:00Z">
        <w:r w:rsidR="006302A1">
          <w:rPr>
            <w:rFonts w:ascii="Times New Roman" w:hAnsi="Times New Roman" w:cs="Times New Roman"/>
            <w:sz w:val="24"/>
            <w:szCs w:val="24"/>
          </w:rPr>
          <w:t>to</w:t>
        </w:r>
      </w:ins>
      <w:bookmarkStart w:id="538" w:name="_GoBack"/>
      <w:bookmarkEnd w:id="538"/>
      <w:r w:rsidR="00AD6DF6">
        <w:rPr>
          <w:rFonts w:ascii="Times New Roman" w:hAnsi="Times New Roman" w:cs="Times New Roman"/>
          <w:sz w:val="24"/>
          <w:szCs w:val="24"/>
        </w:rPr>
        <w:t xml:space="preserve"> compare the RM contrast and shifting association hypotheses. </w:t>
      </w:r>
      <w:r w:rsidR="001D15AD">
        <w:rPr>
          <w:rFonts w:ascii="Times New Roman" w:hAnsi="Times New Roman" w:cs="Times New Roman"/>
          <w:sz w:val="24"/>
          <w:szCs w:val="24"/>
        </w:rPr>
        <w:t>This experiment again changed the target categories, rather than the prime categories</w:t>
      </w:r>
      <w:r w:rsidR="00C55F16">
        <w:rPr>
          <w:rFonts w:ascii="Times New Roman" w:hAnsi="Times New Roman" w:cs="Times New Roman"/>
          <w:sz w:val="24"/>
          <w:szCs w:val="24"/>
        </w:rPr>
        <w:t>; the modified-WIT replaced the tool category with a group of heterogeneous stimuli for which response facilitation could not be explained by a sensible single association</w:t>
      </w:r>
      <w:r w:rsidR="001D15AD">
        <w:rPr>
          <w:rFonts w:ascii="Times New Roman" w:hAnsi="Times New Roman" w:cs="Times New Roman"/>
          <w:sz w:val="24"/>
          <w:szCs w:val="24"/>
        </w:rPr>
        <w:t>.</w:t>
      </w:r>
      <w:ins w:id="539" w:author="Hilgard, Joseph" w:date="2017-01-24T17:18:00Z">
        <w:r w:rsidR="006302A1">
          <w:rPr>
            <w:rFonts w:ascii="Times New Roman" w:hAnsi="Times New Roman" w:cs="Times New Roman"/>
            <w:sz w:val="24"/>
            <w:szCs w:val="24"/>
          </w:rPr>
          <w:t xml:space="preserve"> </w:t>
        </w:r>
      </w:ins>
    </w:p>
    <w:p w14:paraId="4CC0B24D" w14:textId="7EAF1446" w:rsidR="00BC0FB9" w:rsidRDefault="00BC0FB9" w:rsidP="006C161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Experiment 4</w:t>
      </w:r>
    </w:p>
    <w:p w14:paraId="1DA9B319" w14:textId="4A2BE517" w:rsidR="006C161D" w:rsidRDefault="006C161D" w:rsidP="006C161D">
      <w:pPr>
        <w:spacing w:after="0" w:line="480" w:lineRule="auto"/>
        <w:rPr>
          <w:rFonts w:ascii="Times New Roman" w:hAnsi="Times New Roman" w:cs="Times New Roman"/>
          <w:sz w:val="24"/>
          <w:szCs w:val="24"/>
        </w:rPr>
      </w:pPr>
      <w:r w:rsidRPr="006C161D">
        <w:rPr>
          <w:rFonts w:ascii="Times New Roman" w:hAnsi="Times New Roman" w:cs="Times New Roman"/>
          <w:sz w:val="24"/>
          <w:szCs w:val="24"/>
        </w:rPr>
        <w:tab/>
      </w:r>
      <w:del w:id="540" w:author="Hilgard, Joseph" w:date="2017-01-24T17:19:00Z">
        <w:r w:rsidDel="006302A1">
          <w:rPr>
            <w:rFonts w:ascii="Times New Roman" w:hAnsi="Times New Roman" w:cs="Times New Roman"/>
            <w:sz w:val="24"/>
            <w:szCs w:val="24"/>
          </w:rPr>
          <w:delText xml:space="preserve">One reviewer pointed out that the phenomenon as examined in studies 1 and 2 </w:delText>
        </w:r>
        <w:r w:rsidR="00C937B2" w:rsidDel="006302A1">
          <w:rPr>
            <w:rFonts w:ascii="Times New Roman" w:hAnsi="Times New Roman" w:cs="Times New Roman"/>
            <w:sz w:val="24"/>
            <w:szCs w:val="24"/>
          </w:rPr>
          <w:delText xml:space="preserve">could be explained by transient shifts in the associated content primed by stimuli. For example, in study 1, White primes prepared gun responses when compared to abstract neutral stimuli, but these primes prepared tool responses when compared to Black primes. This phenomenon fits our preferred explanation, that Black primes occupy the gun response, thereby coercing </w:delText>
        </w:r>
      </w:del>
      <w:ins w:id="541" w:author="Joe" w:date="2016-12-18T20:09:00Z">
        <w:del w:id="542" w:author="Hilgard, Joseph" w:date="2017-01-24T17:19:00Z">
          <w:r w:rsidR="007048B5" w:rsidDel="006302A1">
            <w:rPr>
              <w:rFonts w:ascii="Times New Roman" w:hAnsi="Times New Roman" w:cs="Times New Roman"/>
              <w:sz w:val="24"/>
              <w:szCs w:val="24"/>
            </w:rPr>
            <w:delText xml:space="preserve">pushing </w:delText>
          </w:r>
        </w:del>
      </w:ins>
      <w:del w:id="543" w:author="Hilgard, Joseph" w:date="2017-01-24T17:19:00Z">
        <w:r w:rsidR="00C937B2" w:rsidDel="006302A1">
          <w:rPr>
            <w:rFonts w:ascii="Times New Roman" w:hAnsi="Times New Roman" w:cs="Times New Roman"/>
            <w:sz w:val="24"/>
            <w:szCs w:val="24"/>
          </w:rPr>
          <w:delText xml:space="preserve">White primes towards the opposite response. However, it cannot be ruled out that seeing </w:delText>
        </w:r>
      </w:del>
      <w:ins w:id="544" w:author="Joe" w:date="2016-12-18T20:10:00Z">
        <w:del w:id="545" w:author="Hilgard, Joseph" w:date="2017-01-24T17:19:00Z">
          <w:r w:rsidR="007048B5" w:rsidDel="006302A1">
            <w:rPr>
              <w:rFonts w:ascii="Times New Roman" w:hAnsi="Times New Roman" w:cs="Times New Roman"/>
              <w:sz w:val="24"/>
              <w:szCs w:val="24"/>
            </w:rPr>
            <w:delText xml:space="preserve">White primes in the context of </w:delText>
          </w:r>
        </w:del>
      </w:ins>
      <w:del w:id="546" w:author="Hilgard, Joseph" w:date="2017-01-24T17:19:00Z">
        <w:r w:rsidR="00C937B2" w:rsidDel="006302A1">
          <w:rPr>
            <w:rFonts w:ascii="Times New Roman" w:hAnsi="Times New Roman" w:cs="Times New Roman"/>
            <w:sz w:val="24"/>
            <w:szCs w:val="24"/>
          </w:rPr>
          <w:delText xml:space="preserve">Black primes </w:delText>
        </w:r>
      </w:del>
      <w:ins w:id="547" w:author="Joe" w:date="2016-12-18T20:10:00Z">
        <w:del w:id="548" w:author="Hilgard, Joseph" w:date="2017-01-24T17:19:00Z">
          <w:r w:rsidR="007048B5" w:rsidDel="006302A1">
            <w:rPr>
              <w:rFonts w:ascii="Times New Roman" w:hAnsi="Times New Roman" w:cs="Times New Roman"/>
              <w:sz w:val="24"/>
              <w:szCs w:val="24"/>
            </w:rPr>
            <w:delText xml:space="preserve">causes contrast between the stereotype content, </w:delText>
          </w:r>
        </w:del>
      </w:ins>
      <w:del w:id="549" w:author="Hilgard, Joseph" w:date="2017-01-24T17:19:00Z">
        <w:r w:rsidR="00C937B2" w:rsidDel="006302A1">
          <w:rPr>
            <w:rFonts w:ascii="Times New Roman" w:hAnsi="Times New Roman" w:cs="Times New Roman"/>
            <w:sz w:val="24"/>
            <w:szCs w:val="24"/>
          </w:rPr>
          <w:delText>mak</w:delText>
        </w:r>
      </w:del>
      <w:ins w:id="550" w:author="Joe" w:date="2016-12-18T20:10:00Z">
        <w:del w:id="551" w:author="Hilgard, Joseph" w:date="2017-01-24T17:19:00Z">
          <w:r w:rsidR="007048B5" w:rsidDel="006302A1">
            <w:rPr>
              <w:rFonts w:ascii="Times New Roman" w:hAnsi="Times New Roman" w:cs="Times New Roman"/>
              <w:sz w:val="24"/>
              <w:szCs w:val="24"/>
            </w:rPr>
            <w:delText>ing</w:delText>
          </w:r>
        </w:del>
      </w:ins>
      <w:del w:id="552" w:author="Hilgard, Joseph" w:date="2017-01-24T17:19:00Z">
        <w:r w:rsidR="00C937B2" w:rsidDel="006302A1">
          <w:rPr>
            <w:rFonts w:ascii="Times New Roman" w:hAnsi="Times New Roman" w:cs="Times New Roman"/>
            <w:sz w:val="24"/>
            <w:szCs w:val="24"/>
          </w:rPr>
          <w:delText>es White primes somehow seem more orderly or industrious by contrast</w:delText>
        </w:r>
      </w:del>
      <w:ins w:id="553" w:author="Joe" w:date="2016-12-18T20:11:00Z">
        <w:del w:id="554" w:author="Hilgard, Joseph" w:date="2017-01-24T17:19:00Z">
          <w:r w:rsidR="007048B5" w:rsidDel="006302A1">
            <w:rPr>
              <w:rFonts w:ascii="Times New Roman" w:hAnsi="Times New Roman" w:cs="Times New Roman"/>
              <w:sz w:val="24"/>
              <w:szCs w:val="24"/>
            </w:rPr>
            <w:delText>, and thus, more associated with tools than guns</w:delText>
          </w:r>
        </w:del>
      </w:ins>
      <w:del w:id="555" w:author="Hilgard, Joseph" w:date="2017-01-24T17:19:00Z">
        <w:r w:rsidR="00C937B2" w:rsidDel="006302A1">
          <w:rPr>
            <w:rFonts w:ascii="Times New Roman" w:hAnsi="Times New Roman" w:cs="Times New Roman"/>
            <w:sz w:val="24"/>
            <w:szCs w:val="24"/>
          </w:rPr>
          <w:delText>.</w:delText>
        </w:r>
      </w:del>
    </w:p>
    <w:p w14:paraId="5B86AEEF" w14:textId="1CE8951A" w:rsidR="00C937B2" w:rsidRDefault="00C937B2" w:rsidP="006C161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To address this possibility, we examined another modified version of the WIT. In this version, the tool category was replaced by a set of four heterogeneous stimuli: an abstract neutral image from the IAPS, a banana, a giraffe, and a grip-strength tool.</w:t>
      </w:r>
    </w:p>
    <w:p w14:paraId="21ACCD7B" w14:textId="0DB3F8D6" w:rsidR="00AD18AD" w:rsidRPr="00AD18AD" w:rsidRDefault="00AD18AD" w:rsidP="00AD18AD">
      <w:pPr>
        <w:spacing w:after="0" w:line="480" w:lineRule="auto"/>
        <w:rPr>
          <w:rFonts w:ascii="Times New Roman" w:hAnsi="Times New Roman" w:cs="Times New Roman"/>
          <w:b/>
          <w:sz w:val="24"/>
          <w:szCs w:val="24"/>
        </w:rPr>
      </w:pPr>
      <w:r>
        <w:rPr>
          <w:rFonts w:ascii="Times New Roman" w:hAnsi="Times New Roman" w:cs="Times New Roman"/>
          <w:b/>
          <w:sz w:val="24"/>
          <w:szCs w:val="24"/>
        </w:rPr>
        <w:t>Method</w:t>
      </w:r>
    </w:p>
    <w:p w14:paraId="368FBE18" w14:textId="21EBA1CA" w:rsidR="00C937B2" w:rsidRDefault="00C937B2"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preregistered this experiment at </w:t>
      </w:r>
      <w:hyperlink r:id="rId13" w:history="1">
        <w:r w:rsidRPr="00866A10">
          <w:rPr>
            <w:rStyle w:val="Hyperlink"/>
            <w:rFonts w:ascii="Times New Roman" w:hAnsi="Times New Roman" w:cs="Times New Roman"/>
            <w:sz w:val="24"/>
            <w:szCs w:val="24"/>
          </w:rPr>
          <w:t>https://github.com/hiv8r3/WIT4/blob/master/materials/Study4/Registration%20document%20WIT4.docx</w:t>
        </w:r>
      </w:hyperlink>
      <w:r>
        <w:rPr>
          <w:rFonts w:ascii="Times New Roman" w:hAnsi="Times New Roman" w:cs="Times New Roman"/>
          <w:sz w:val="24"/>
          <w:szCs w:val="24"/>
        </w:rPr>
        <w:t>.</w:t>
      </w:r>
    </w:p>
    <w:p w14:paraId="0B733DDD" w14:textId="4E50F4F2" w:rsidR="00C937B2" w:rsidRDefault="00C937B2" w:rsidP="00AD18A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One hundred and </w:t>
      </w:r>
      <w:commentRangeStart w:id="556"/>
      <w:r w:rsidR="00AD18AD">
        <w:rPr>
          <w:rFonts w:ascii="Times New Roman" w:hAnsi="Times New Roman" w:cs="Times New Roman"/>
          <w:sz w:val="24"/>
          <w:szCs w:val="24"/>
        </w:rPr>
        <w:t>six</w:t>
      </w:r>
      <w:r>
        <w:rPr>
          <w:rFonts w:ascii="Times New Roman" w:hAnsi="Times New Roman" w:cs="Times New Roman"/>
          <w:sz w:val="24"/>
          <w:szCs w:val="24"/>
        </w:rPr>
        <w:t xml:space="preserve"> </w:t>
      </w:r>
      <w:commentRangeEnd w:id="556"/>
      <w:r w:rsidR="00AD18AD">
        <w:rPr>
          <w:rStyle w:val="CommentReference"/>
        </w:rPr>
        <w:commentReference w:id="556"/>
      </w:r>
      <w:r>
        <w:rPr>
          <w:rFonts w:ascii="Times New Roman" w:hAnsi="Times New Roman" w:cs="Times New Roman"/>
          <w:sz w:val="24"/>
          <w:szCs w:val="24"/>
        </w:rPr>
        <w:t>participants participated in exchange for partial course credit.</w:t>
      </w:r>
      <w:r w:rsidR="00AD18AD">
        <w:rPr>
          <w:rFonts w:ascii="Times New Roman" w:hAnsi="Times New Roman" w:cs="Times New Roman"/>
          <w:sz w:val="24"/>
          <w:szCs w:val="24"/>
        </w:rPr>
        <w:t xml:space="preserve"> Five subjects were excluded for failing to use the correct keys in the task. </w:t>
      </w:r>
      <w:commentRangeStart w:id="557"/>
      <w:r w:rsidR="00AD18AD">
        <w:rPr>
          <w:rFonts w:ascii="Times New Roman" w:hAnsi="Times New Roman" w:cs="Times New Roman"/>
          <w:sz w:val="24"/>
          <w:szCs w:val="24"/>
        </w:rPr>
        <w:t xml:space="preserve">Three </w:t>
      </w:r>
      <w:commentRangeEnd w:id="557"/>
      <w:r w:rsidR="00AD18AD">
        <w:rPr>
          <w:rStyle w:val="CommentReference"/>
        </w:rPr>
        <w:commentReference w:id="557"/>
      </w:r>
      <w:r w:rsidR="00AD18AD">
        <w:rPr>
          <w:rFonts w:ascii="Times New Roman" w:hAnsi="Times New Roman" w:cs="Times New Roman"/>
          <w:sz w:val="24"/>
          <w:szCs w:val="24"/>
        </w:rPr>
        <w:t xml:space="preserve">subjects were given the wrong task and was excluded. Twenty-one subjects were excluded for not performing significantly (p &lt; .01) above chance. Data from seven African-American participants was set aside per our preregistration. This left final sample sizes of 33 Gun/Tool WIT and 38 Gun/Other WIT. </w:t>
      </w:r>
    </w:p>
    <w:p w14:paraId="69F74396" w14:textId="1734C9C1" w:rsidR="00D10361" w:rsidRDefault="00D10361"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Due to an error in programming, participants in the classic Gun/Tool WIT performed 30 trials of each prime-target pairing</w:t>
      </w:r>
      <w:r w:rsidR="00013E41">
        <w:rPr>
          <w:rFonts w:ascii="Times New Roman" w:hAnsi="Times New Roman" w:cs="Times New Roman"/>
          <w:sz w:val="24"/>
          <w:szCs w:val="24"/>
        </w:rPr>
        <w:t xml:space="preserve"> (120 total)</w:t>
      </w:r>
      <w:r>
        <w:rPr>
          <w:rFonts w:ascii="Times New Roman" w:hAnsi="Times New Roman" w:cs="Times New Roman"/>
          <w:sz w:val="24"/>
          <w:szCs w:val="24"/>
        </w:rPr>
        <w:t>, whereas participants in the modified Gun/Other WIT performed 60 trials of each prime-target pairing</w:t>
      </w:r>
      <w:r w:rsidR="00013E41">
        <w:rPr>
          <w:rFonts w:ascii="Times New Roman" w:hAnsi="Times New Roman" w:cs="Times New Roman"/>
          <w:sz w:val="24"/>
          <w:szCs w:val="24"/>
        </w:rPr>
        <w:t xml:space="preserve"> (240 total)</w:t>
      </w:r>
      <w:r>
        <w:rPr>
          <w:rFonts w:ascii="Times New Roman" w:hAnsi="Times New Roman" w:cs="Times New Roman"/>
          <w:sz w:val="24"/>
          <w:szCs w:val="24"/>
        </w:rPr>
        <w:t xml:space="preserve">. </w:t>
      </w:r>
      <w:r w:rsidR="00013E41">
        <w:rPr>
          <w:rFonts w:ascii="Times New Roman" w:hAnsi="Times New Roman" w:cs="Times New Roman"/>
          <w:sz w:val="24"/>
          <w:szCs w:val="24"/>
        </w:rPr>
        <w:t>To prevent confounding by fatigue, we used only the first 120 trials from each participant.</w:t>
      </w:r>
    </w:p>
    <w:p w14:paraId="03E7C7C5" w14:textId="6232AF5B" w:rsidR="00013E41" w:rsidRDefault="00013E41" w:rsidP="00C937B2">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4D7E2F84" w14:textId="72D05B98" w:rsidR="00013E41" w:rsidRDefault="00013E41"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Response accuracy was analyzed by a 2 (Condition: Gun/Tool, Gun/Other) × 2 (Prime: White, Black) × 2 (Target: Gun, Not-Gun) </w:t>
      </w:r>
      <w:del w:id="558" w:author="Joe" w:date="2016-12-18T20:14:00Z">
        <w:r w:rsidDel="007048B5">
          <w:rPr>
            <w:rFonts w:ascii="Times New Roman" w:hAnsi="Times New Roman" w:cs="Times New Roman"/>
            <w:sz w:val="24"/>
            <w:szCs w:val="24"/>
          </w:rPr>
          <w:delText>multi-level logistic regression model</w:delText>
        </w:r>
      </w:del>
      <w:ins w:id="559" w:author="Joe" w:date="2016-12-18T20:14:00Z">
        <w:r w:rsidR="007048B5">
          <w:rPr>
            <w:rFonts w:ascii="Times New Roman" w:hAnsi="Times New Roman" w:cs="Times New Roman"/>
            <w:sz w:val="24"/>
            <w:szCs w:val="24"/>
          </w:rPr>
          <w:t>repeated measures ANOVA</w:t>
        </w:r>
      </w:ins>
      <w:r>
        <w:rPr>
          <w:rFonts w:ascii="Times New Roman" w:hAnsi="Times New Roman" w:cs="Times New Roman"/>
          <w:sz w:val="24"/>
          <w:szCs w:val="24"/>
        </w:rPr>
        <w:t>.</w:t>
      </w:r>
      <w:ins w:id="560" w:author="Joe" w:date="2016-12-18T20:14:00Z">
        <w:r w:rsidR="007048B5" w:rsidDel="007048B5">
          <w:rPr>
            <w:rFonts w:ascii="Times New Roman" w:hAnsi="Times New Roman" w:cs="Times New Roman"/>
            <w:sz w:val="24"/>
            <w:szCs w:val="24"/>
          </w:rPr>
          <w:t xml:space="preserve"> </w:t>
        </w:r>
      </w:ins>
      <w:del w:id="561" w:author="Joe" w:date="2016-12-18T20:14:00Z">
        <w:r w:rsidDel="007048B5">
          <w:rPr>
            <w:rFonts w:ascii="Times New Roman" w:hAnsi="Times New Roman" w:cs="Times New Roman"/>
            <w:sz w:val="24"/>
            <w:szCs w:val="24"/>
          </w:rPr>
          <w:delText xml:space="preserve"> Random intercepts of subject and slopes of prime and target within subject were modeled.</w:delText>
        </w:r>
      </w:del>
    </w:p>
    <w:p w14:paraId="74B68AD6" w14:textId="47A9A2D7" w:rsidR="0014623F" w:rsidRDefault="00013E41"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Consistent with our hypotheses, the Prime × Target interaction was statistically significant (</w:t>
      </w:r>
      <w:del w:id="562" w:author="Joe" w:date="2016-12-18T20:14:00Z">
        <w:r w:rsidDel="005622F3">
          <w:rPr>
            <w:rFonts w:ascii="Times New Roman" w:hAnsi="Times New Roman" w:cs="Times New Roman"/>
            <w:sz w:val="24"/>
            <w:szCs w:val="24"/>
          </w:rPr>
          <w:delText>z = -3.78, p &lt; .001</w:delText>
        </w:r>
      </w:del>
      <w:ins w:id="563" w:author="Joe" w:date="2016-12-18T20:14:00Z">
        <w:r w:rsidR="005622F3">
          <w:rPr>
            <w:rFonts w:ascii="Times New Roman" w:hAnsi="Times New Roman" w:cs="Times New Roman"/>
            <w:sz w:val="24"/>
            <w:szCs w:val="24"/>
          </w:rPr>
          <w:t xml:space="preserve">F(1, 69) = </w:t>
        </w:r>
      </w:ins>
      <w:ins w:id="564" w:author="Joe" w:date="2016-12-18T20:15:00Z">
        <w:r w:rsidR="005622F3">
          <w:rPr>
            <w:rFonts w:ascii="Times New Roman" w:hAnsi="Times New Roman" w:cs="Times New Roman"/>
            <w:sz w:val="24"/>
            <w:szCs w:val="24"/>
          </w:rPr>
          <w:t xml:space="preserve">19.63, </w:t>
        </w:r>
        <w:r w:rsidR="005622F3">
          <w:rPr>
            <w:rFonts w:ascii="Times New Roman" w:hAnsi="Times New Roman" w:cs="Times New Roman"/>
            <w:i/>
            <w:sz w:val="24"/>
            <w:szCs w:val="24"/>
          </w:rPr>
          <w:t>p</w:t>
        </w:r>
        <w:r w:rsidR="005622F3">
          <w:rPr>
            <w:rFonts w:ascii="Times New Roman" w:hAnsi="Times New Roman" w:cs="Times New Roman"/>
            <w:sz w:val="24"/>
            <w:szCs w:val="24"/>
          </w:rPr>
          <w:t xml:space="preserve"> &lt; .001, </w:t>
        </w:r>
      </w:ins>
      <w:ins w:id="565" w:author="Joe" w:date="2016-12-18T20:16:00Z">
        <w:r w:rsidR="005622F3">
          <w:rPr>
            <w:rFonts w:ascii="Times New Roman" w:hAnsi="Times New Roman" w:cs="Times New Roman"/>
            <w:sz w:val="24"/>
            <w:szCs w:val="24"/>
          </w:rPr>
          <w:t>η</w:t>
        </w:r>
        <w:r w:rsidR="005622F3">
          <w:rPr>
            <w:rFonts w:ascii="Times New Roman" w:hAnsi="Times New Roman" w:cs="Times New Roman"/>
            <w:sz w:val="24"/>
            <w:szCs w:val="24"/>
            <w:vertAlign w:val="superscript"/>
          </w:rPr>
          <w:t>2</w:t>
        </w:r>
        <w:r w:rsidR="005622F3">
          <w:rPr>
            <w:rFonts w:ascii="Times New Roman" w:hAnsi="Times New Roman" w:cs="Times New Roman"/>
            <w:sz w:val="24"/>
            <w:szCs w:val="24"/>
          </w:rPr>
          <w:t xml:space="preserve"> = .22 [.09, .35[</w:t>
        </w:r>
      </w:ins>
      <w:r>
        <w:rPr>
          <w:rFonts w:ascii="Times New Roman" w:hAnsi="Times New Roman" w:cs="Times New Roman"/>
          <w:sz w:val="24"/>
          <w:szCs w:val="24"/>
        </w:rPr>
        <w:t>), but the 3-way interaction was not</w:t>
      </w:r>
      <w:ins w:id="566" w:author="Joe" w:date="2016-12-18T20:16:00Z">
        <w:r w:rsidR="005622F3">
          <w:rPr>
            <w:rFonts w:ascii="Times New Roman" w:hAnsi="Times New Roman" w:cs="Times New Roman"/>
            <w:sz w:val="24"/>
            <w:szCs w:val="24"/>
          </w:rPr>
          <w:t xml:space="preserve"> (</w:t>
        </w:r>
      </w:ins>
      <w:del w:id="567" w:author="Joe" w:date="2016-12-18T20:16:00Z">
        <w:r w:rsidDel="005622F3">
          <w:rPr>
            <w:rFonts w:ascii="Times New Roman" w:hAnsi="Times New Roman" w:cs="Times New Roman"/>
            <w:sz w:val="24"/>
            <w:szCs w:val="24"/>
          </w:rPr>
          <w:delText>, z = -0.60, p = .549</w:delText>
        </w:r>
      </w:del>
      <w:ins w:id="568" w:author="Joe" w:date="2016-12-18T20:17:00Z">
        <w:r w:rsidR="005622F3">
          <w:rPr>
            <w:rFonts w:ascii="Times New Roman" w:hAnsi="Times New Roman" w:cs="Times New Roman"/>
            <w:sz w:val="24"/>
            <w:szCs w:val="24"/>
          </w:rPr>
          <w:t>F(1, 69) = 0.00, p = .98, η</w:t>
        </w:r>
        <w:r w:rsidR="005622F3">
          <w:rPr>
            <w:rFonts w:ascii="Times New Roman" w:hAnsi="Times New Roman" w:cs="Times New Roman"/>
            <w:sz w:val="24"/>
            <w:szCs w:val="24"/>
            <w:vertAlign w:val="superscript"/>
          </w:rPr>
          <w:t>2</w:t>
        </w:r>
        <w:r w:rsidR="005622F3">
          <w:rPr>
            <w:rFonts w:ascii="Times New Roman" w:hAnsi="Times New Roman" w:cs="Times New Roman"/>
            <w:sz w:val="24"/>
            <w:szCs w:val="24"/>
          </w:rPr>
          <w:t xml:space="preserve"> = .00</w:t>
        </w:r>
      </w:ins>
      <w:ins w:id="569" w:author="Joe" w:date="2016-12-18T20:19:00Z">
        <w:r w:rsidR="005622F3">
          <w:rPr>
            <w:rFonts w:ascii="Times New Roman" w:hAnsi="Times New Roman" w:cs="Times New Roman"/>
            <w:sz w:val="24"/>
            <w:szCs w:val="24"/>
          </w:rPr>
          <w:t xml:space="preserve"> [.00, </w:t>
        </w:r>
        <w:commentRangeStart w:id="570"/>
        <w:r w:rsidR="005622F3">
          <w:rPr>
            <w:rFonts w:ascii="Times New Roman" w:hAnsi="Times New Roman" w:cs="Times New Roman"/>
            <w:sz w:val="24"/>
            <w:szCs w:val="24"/>
          </w:rPr>
          <w:t>.01</w:t>
        </w:r>
      </w:ins>
      <w:commentRangeEnd w:id="570"/>
      <w:ins w:id="571" w:author="Joe" w:date="2016-12-18T20:21:00Z">
        <w:r w:rsidR="005622F3">
          <w:rPr>
            <w:rStyle w:val="CommentReference"/>
          </w:rPr>
          <w:commentReference w:id="570"/>
        </w:r>
      </w:ins>
      <w:ins w:id="572" w:author="Joe" w:date="2016-12-18T20:19:00Z">
        <w:r w:rsidR="005622F3">
          <w:rPr>
            <w:rFonts w:ascii="Times New Roman" w:hAnsi="Times New Roman" w:cs="Times New Roman"/>
            <w:sz w:val="24"/>
            <w:szCs w:val="24"/>
          </w:rPr>
          <w:t>])</w:t>
        </w:r>
      </w:ins>
      <w:r>
        <w:rPr>
          <w:rFonts w:ascii="Times New Roman" w:hAnsi="Times New Roman" w:cs="Times New Roman"/>
          <w:sz w:val="24"/>
          <w:szCs w:val="24"/>
        </w:rPr>
        <w:t xml:space="preserve">. This indicates that the Gun/Tool and Gun/Other </w:t>
      </w:r>
      <w:r>
        <w:rPr>
          <w:rFonts w:ascii="Times New Roman" w:hAnsi="Times New Roman" w:cs="Times New Roman"/>
          <w:sz w:val="24"/>
          <w:szCs w:val="24"/>
        </w:rPr>
        <w:lastRenderedPageBreak/>
        <w:t xml:space="preserve">WITs demonstrated similar patterns of </w:t>
      </w:r>
      <w:r w:rsidR="0014623F">
        <w:rPr>
          <w:rFonts w:ascii="Times New Roman" w:hAnsi="Times New Roman" w:cs="Times New Roman"/>
          <w:sz w:val="24"/>
          <w:szCs w:val="24"/>
        </w:rPr>
        <w:t>priming</w:t>
      </w:r>
      <w:r>
        <w:rPr>
          <w:rFonts w:ascii="Times New Roman" w:hAnsi="Times New Roman" w:cs="Times New Roman"/>
          <w:sz w:val="24"/>
          <w:szCs w:val="24"/>
        </w:rPr>
        <w:t>.</w:t>
      </w:r>
      <w:r w:rsidR="0014623F">
        <w:rPr>
          <w:rFonts w:ascii="Times New Roman" w:hAnsi="Times New Roman" w:cs="Times New Roman"/>
          <w:sz w:val="24"/>
          <w:szCs w:val="24"/>
        </w:rPr>
        <w:t xml:space="preserve"> Indeed, both conditions demonstrated a significant Prime × Target interaction: within the Gun/Tool condition, </w:t>
      </w:r>
      <w:del w:id="573" w:author="Joe" w:date="2016-12-18T20:22:00Z">
        <w:r w:rsidR="0014623F" w:rsidDel="005622F3">
          <w:rPr>
            <w:rFonts w:ascii="Times New Roman" w:hAnsi="Times New Roman" w:cs="Times New Roman"/>
            <w:sz w:val="24"/>
            <w:szCs w:val="24"/>
          </w:rPr>
          <w:delText>z = 3.21</w:delText>
        </w:r>
      </w:del>
      <w:ins w:id="574" w:author="Joe" w:date="2016-12-18T20:22:00Z">
        <w:r w:rsidR="005622F3" w:rsidRPr="00CC6891">
          <w:rPr>
            <w:rFonts w:ascii="Times New Roman" w:hAnsi="Times New Roman" w:cs="Times New Roman"/>
            <w:i/>
            <w:sz w:val="24"/>
            <w:szCs w:val="24"/>
            <w:rPrChange w:id="575" w:author="Joe" w:date="2016-12-18T20:46:00Z">
              <w:rPr>
                <w:rFonts w:ascii="Times New Roman" w:hAnsi="Times New Roman" w:cs="Times New Roman"/>
                <w:sz w:val="24"/>
                <w:szCs w:val="24"/>
              </w:rPr>
            </w:rPrChange>
          </w:rPr>
          <w:t>F</w:t>
        </w:r>
        <w:r w:rsidR="005622F3">
          <w:rPr>
            <w:rFonts w:ascii="Times New Roman" w:hAnsi="Times New Roman" w:cs="Times New Roman"/>
            <w:sz w:val="24"/>
            <w:szCs w:val="24"/>
          </w:rPr>
          <w:t>(1, 32) = 6.78</w:t>
        </w:r>
      </w:ins>
      <w:r w:rsidR="0014623F">
        <w:rPr>
          <w:rFonts w:ascii="Times New Roman" w:hAnsi="Times New Roman" w:cs="Times New Roman"/>
          <w:sz w:val="24"/>
          <w:szCs w:val="24"/>
        </w:rPr>
        <w:t xml:space="preserve">, </w:t>
      </w:r>
      <w:r w:rsidR="0014623F" w:rsidRPr="00CC6891">
        <w:rPr>
          <w:rFonts w:ascii="Times New Roman" w:hAnsi="Times New Roman" w:cs="Times New Roman"/>
          <w:i/>
          <w:sz w:val="24"/>
          <w:szCs w:val="24"/>
          <w:rPrChange w:id="576" w:author="Joe" w:date="2016-12-18T20:46:00Z">
            <w:rPr>
              <w:rFonts w:ascii="Times New Roman" w:hAnsi="Times New Roman" w:cs="Times New Roman"/>
              <w:sz w:val="24"/>
              <w:szCs w:val="24"/>
            </w:rPr>
          </w:rPrChange>
        </w:rPr>
        <w:t>p</w:t>
      </w:r>
      <w:r w:rsidR="0014623F">
        <w:rPr>
          <w:rFonts w:ascii="Times New Roman" w:hAnsi="Times New Roman" w:cs="Times New Roman"/>
          <w:sz w:val="24"/>
          <w:szCs w:val="24"/>
        </w:rPr>
        <w:t xml:space="preserve"> = .0</w:t>
      </w:r>
      <w:del w:id="577" w:author="Joe" w:date="2016-12-18T20:23:00Z">
        <w:r w:rsidR="0014623F" w:rsidDel="005622F3">
          <w:rPr>
            <w:rFonts w:ascii="Times New Roman" w:hAnsi="Times New Roman" w:cs="Times New Roman"/>
            <w:sz w:val="24"/>
            <w:szCs w:val="24"/>
          </w:rPr>
          <w:delText>0</w:delText>
        </w:r>
      </w:del>
      <w:r w:rsidR="0014623F">
        <w:rPr>
          <w:rFonts w:ascii="Times New Roman" w:hAnsi="Times New Roman" w:cs="Times New Roman"/>
          <w:sz w:val="24"/>
          <w:szCs w:val="24"/>
        </w:rPr>
        <w:t>1</w:t>
      </w:r>
      <w:ins w:id="578" w:author="Joe" w:date="2016-12-18T20:23:00Z">
        <w:r w:rsidR="005622F3">
          <w:rPr>
            <w:rFonts w:ascii="Times New Roman" w:hAnsi="Times New Roman" w:cs="Times New Roman"/>
            <w:sz w:val="24"/>
            <w:szCs w:val="24"/>
          </w:rPr>
          <w:t>4</w:t>
        </w:r>
      </w:ins>
      <w:ins w:id="579" w:author="Joe" w:date="2016-12-18T20:22:00Z">
        <w:r w:rsidR="005622F3">
          <w:rPr>
            <w:rFonts w:ascii="Times New Roman" w:hAnsi="Times New Roman" w:cs="Times New Roman"/>
            <w:sz w:val="24"/>
            <w:szCs w:val="24"/>
          </w:rPr>
          <w:t xml:space="preserve">, </w:t>
        </w:r>
        <w:commentRangeStart w:id="580"/>
        <w:r w:rsidR="005622F3">
          <w:rPr>
            <w:rFonts w:ascii="Times New Roman" w:hAnsi="Times New Roman" w:cs="Times New Roman"/>
            <w:sz w:val="24"/>
            <w:szCs w:val="24"/>
          </w:rPr>
          <w:t>η</w:t>
        </w:r>
        <w:r w:rsidR="005622F3">
          <w:rPr>
            <w:rFonts w:ascii="Times New Roman" w:hAnsi="Times New Roman" w:cs="Times New Roman"/>
            <w:sz w:val="24"/>
            <w:szCs w:val="24"/>
            <w:vertAlign w:val="superscript"/>
          </w:rPr>
          <w:t>2</w:t>
        </w:r>
        <w:r w:rsidR="005622F3">
          <w:rPr>
            <w:rFonts w:ascii="Times New Roman" w:hAnsi="Times New Roman" w:cs="Times New Roman"/>
            <w:sz w:val="24"/>
            <w:szCs w:val="24"/>
          </w:rPr>
          <w:t xml:space="preserve"> = .17 [.02, .35]</w:t>
        </w:r>
      </w:ins>
      <w:r w:rsidR="0014623F">
        <w:rPr>
          <w:rFonts w:ascii="Times New Roman" w:hAnsi="Times New Roman" w:cs="Times New Roman"/>
          <w:sz w:val="24"/>
          <w:szCs w:val="24"/>
        </w:rPr>
        <w:t xml:space="preserve">; within the Gun/Other condition, </w:t>
      </w:r>
      <w:del w:id="581" w:author="Joe" w:date="2016-12-18T20:22:00Z">
        <w:r w:rsidR="0014623F" w:rsidDel="005622F3">
          <w:rPr>
            <w:rFonts w:ascii="Times New Roman" w:hAnsi="Times New Roman" w:cs="Times New Roman"/>
            <w:sz w:val="24"/>
            <w:szCs w:val="24"/>
          </w:rPr>
          <w:delText>z = 3.95</w:delText>
        </w:r>
      </w:del>
      <w:ins w:id="582" w:author="Joe" w:date="2016-12-18T20:22:00Z">
        <w:r w:rsidR="005622F3" w:rsidRPr="00CC6891">
          <w:rPr>
            <w:rFonts w:ascii="Times New Roman" w:hAnsi="Times New Roman" w:cs="Times New Roman"/>
            <w:i/>
            <w:sz w:val="24"/>
            <w:szCs w:val="24"/>
            <w:rPrChange w:id="583" w:author="Joe" w:date="2016-12-18T20:46:00Z">
              <w:rPr>
                <w:rFonts w:ascii="Times New Roman" w:hAnsi="Times New Roman" w:cs="Times New Roman"/>
                <w:sz w:val="24"/>
                <w:szCs w:val="24"/>
              </w:rPr>
            </w:rPrChange>
          </w:rPr>
          <w:t>F</w:t>
        </w:r>
        <w:r w:rsidR="005622F3">
          <w:rPr>
            <w:rFonts w:ascii="Times New Roman" w:hAnsi="Times New Roman" w:cs="Times New Roman"/>
            <w:sz w:val="24"/>
            <w:szCs w:val="24"/>
          </w:rPr>
          <w:t xml:space="preserve">(1, 37) = </w:t>
        </w:r>
      </w:ins>
      <w:ins w:id="584" w:author="Joe" w:date="2016-12-18T20:23:00Z">
        <w:r w:rsidR="005622F3">
          <w:rPr>
            <w:rFonts w:ascii="Times New Roman" w:hAnsi="Times New Roman" w:cs="Times New Roman"/>
            <w:sz w:val="24"/>
            <w:szCs w:val="24"/>
          </w:rPr>
          <w:t>15.14</w:t>
        </w:r>
      </w:ins>
      <w:r w:rsidR="0014623F">
        <w:rPr>
          <w:rFonts w:ascii="Times New Roman" w:hAnsi="Times New Roman" w:cs="Times New Roman"/>
          <w:sz w:val="24"/>
          <w:szCs w:val="24"/>
        </w:rPr>
        <w:t xml:space="preserve">, </w:t>
      </w:r>
      <w:r w:rsidR="0014623F" w:rsidRPr="00CC6891">
        <w:rPr>
          <w:rFonts w:ascii="Times New Roman" w:hAnsi="Times New Roman" w:cs="Times New Roman"/>
          <w:i/>
          <w:sz w:val="24"/>
          <w:szCs w:val="24"/>
          <w:rPrChange w:id="585" w:author="Joe" w:date="2016-12-18T20:46:00Z">
            <w:rPr>
              <w:rFonts w:ascii="Times New Roman" w:hAnsi="Times New Roman" w:cs="Times New Roman"/>
              <w:sz w:val="24"/>
              <w:szCs w:val="24"/>
            </w:rPr>
          </w:rPrChange>
        </w:rPr>
        <w:t>p</w:t>
      </w:r>
      <w:r w:rsidR="0014623F">
        <w:rPr>
          <w:rFonts w:ascii="Times New Roman" w:hAnsi="Times New Roman" w:cs="Times New Roman"/>
          <w:sz w:val="24"/>
          <w:szCs w:val="24"/>
        </w:rPr>
        <w:t xml:space="preserve"> &lt; .001</w:t>
      </w:r>
      <w:ins w:id="586" w:author="Joe" w:date="2016-12-18T20:23:00Z">
        <w:r w:rsidR="005622F3">
          <w:rPr>
            <w:rFonts w:ascii="Times New Roman" w:hAnsi="Times New Roman" w:cs="Times New Roman"/>
            <w:sz w:val="24"/>
            <w:szCs w:val="24"/>
          </w:rPr>
          <w:t>, η</w:t>
        </w:r>
        <w:r w:rsidR="005622F3">
          <w:rPr>
            <w:rFonts w:ascii="Times New Roman" w:hAnsi="Times New Roman" w:cs="Times New Roman"/>
            <w:sz w:val="24"/>
            <w:szCs w:val="24"/>
            <w:vertAlign w:val="superscript"/>
          </w:rPr>
          <w:t>2</w:t>
        </w:r>
        <w:r w:rsidR="005622F3">
          <w:rPr>
            <w:rFonts w:ascii="Times New Roman" w:hAnsi="Times New Roman" w:cs="Times New Roman"/>
            <w:sz w:val="24"/>
            <w:szCs w:val="24"/>
          </w:rPr>
          <w:t xml:space="preserve"> = .29 [.10, .45]</w:t>
        </w:r>
      </w:ins>
      <w:r w:rsidR="0014623F">
        <w:rPr>
          <w:rFonts w:ascii="Times New Roman" w:hAnsi="Times New Roman" w:cs="Times New Roman"/>
          <w:sz w:val="24"/>
          <w:szCs w:val="24"/>
        </w:rPr>
        <w:t>.</w:t>
      </w:r>
      <w:commentRangeEnd w:id="580"/>
      <w:r w:rsidR="00CC6891">
        <w:rPr>
          <w:rStyle w:val="CommentReference"/>
        </w:rPr>
        <w:commentReference w:id="580"/>
      </w:r>
    </w:p>
    <w:p w14:paraId="4897072B" w14:textId="71320DA3" w:rsidR="0014623F" w:rsidRDefault="0014623F" w:rsidP="00C937B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Finally, to test whether White primes prepared non-gun responses, we restricted our analyses to White-primed trials within each condition. Within the Gun/Tool task, </w:t>
      </w:r>
      <w:r w:rsidR="00C14D61">
        <w:rPr>
          <w:rFonts w:ascii="Times New Roman" w:hAnsi="Times New Roman" w:cs="Times New Roman"/>
          <w:sz w:val="24"/>
          <w:szCs w:val="24"/>
        </w:rPr>
        <w:t>White-Tool trials were slightly more accurate than White-Gun trials, but this difference in accuracy was not statistically significant,</w:t>
      </w:r>
      <w:ins w:id="587" w:author="Joe" w:date="2016-12-18T20:25:00Z">
        <w:r w:rsidR="00B83217">
          <w:rPr>
            <w:rFonts w:ascii="Times New Roman" w:hAnsi="Times New Roman" w:cs="Times New Roman"/>
            <w:sz w:val="24"/>
            <w:szCs w:val="24"/>
          </w:rPr>
          <w:t xml:space="preserve"> </w:t>
        </w:r>
        <w:r w:rsidR="00B83217" w:rsidRPr="005C760A">
          <w:rPr>
            <w:rFonts w:ascii="Times New Roman" w:hAnsi="Times New Roman" w:cs="Times New Roman"/>
            <w:i/>
            <w:sz w:val="24"/>
            <w:szCs w:val="24"/>
            <w:rPrChange w:id="588" w:author="Joe" w:date="2016-12-18T20:32:00Z">
              <w:rPr>
                <w:rFonts w:ascii="Times New Roman" w:hAnsi="Times New Roman" w:cs="Times New Roman"/>
                <w:sz w:val="24"/>
                <w:szCs w:val="24"/>
              </w:rPr>
            </w:rPrChange>
          </w:rPr>
          <w:t>F</w:t>
        </w:r>
        <w:r w:rsidR="00B83217">
          <w:rPr>
            <w:rFonts w:ascii="Times New Roman" w:hAnsi="Times New Roman" w:cs="Times New Roman"/>
            <w:sz w:val="24"/>
            <w:szCs w:val="24"/>
          </w:rPr>
          <w:t>(</w:t>
        </w:r>
      </w:ins>
      <w:ins w:id="589" w:author="Joe" w:date="2016-12-18T20:28:00Z">
        <w:r w:rsidR="00B83217">
          <w:rPr>
            <w:rFonts w:ascii="Times New Roman" w:hAnsi="Times New Roman" w:cs="Times New Roman"/>
            <w:sz w:val="24"/>
            <w:szCs w:val="24"/>
          </w:rPr>
          <w:t xml:space="preserve">1, 32) = 1.76, </w:t>
        </w:r>
      </w:ins>
      <w:ins w:id="590" w:author="Joe" w:date="2016-12-18T20:29:00Z">
        <w:r w:rsidR="00B83217">
          <w:rPr>
            <w:rFonts w:ascii="Times New Roman" w:hAnsi="Times New Roman" w:cs="Times New Roman"/>
            <w:i/>
            <w:sz w:val="24"/>
            <w:szCs w:val="24"/>
          </w:rPr>
          <w:t>p</w:t>
        </w:r>
        <w:r w:rsidR="00B83217">
          <w:rPr>
            <w:rFonts w:ascii="Times New Roman" w:hAnsi="Times New Roman" w:cs="Times New Roman"/>
            <w:sz w:val="24"/>
            <w:szCs w:val="24"/>
          </w:rPr>
          <w:t xml:space="preserve"> = .194, </w:t>
        </w:r>
      </w:ins>
      <w:ins w:id="591" w:author="Joe" w:date="2016-12-18T20:30:00Z">
        <w:r w:rsidR="00B83217">
          <w:rPr>
            <w:rFonts w:ascii="Times New Roman" w:hAnsi="Times New Roman" w:cs="Times New Roman"/>
            <w:sz w:val="24"/>
            <w:szCs w:val="24"/>
          </w:rPr>
          <w:t>η</w:t>
        </w:r>
        <w:r w:rsidR="00B83217">
          <w:rPr>
            <w:rFonts w:ascii="Times New Roman" w:hAnsi="Times New Roman" w:cs="Times New Roman"/>
            <w:sz w:val="24"/>
            <w:szCs w:val="24"/>
            <w:vertAlign w:val="superscript"/>
          </w:rPr>
          <w:t>2</w:t>
        </w:r>
        <w:r w:rsidR="00B83217">
          <w:rPr>
            <w:rFonts w:ascii="Times New Roman" w:hAnsi="Times New Roman" w:cs="Times New Roman"/>
            <w:sz w:val="24"/>
            <w:szCs w:val="24"/>
          </w:rPr>
          <w:t xml:space="preserve"> = .05 [.00, .21]</w:t>
        </w:r>
      </w:ins>
      <w:del w:id="592" w:author="Joe" w:date="2016-12-18T20:25:00Z">
        <w:r w:rsidR="00C14D61" w:rsidDel="005622F3">
          <w:rPr>
            <w:rFonts w:ascii="Times New Roman" w:hAnsi="Times New Roman" w:cs="Times New Roman"/>
            <w:sz w:val="24"/>
            <w:szCs w:val="24"/>
          </w:rPr>
          <w:delText xml:space="preserve"> z = 1.48, p = .138</w:delText>
        </w:r>
      </w:del>
      <w:r w:rsidR="00C14D61">
        <w:rPr>
          <w:rFonts w:ascii="Times New Roman" w:hAnsi="Times New Roman" w:cs="Times New Roman"/>
          <w:sz w:val="24"/>
          <w:szCs w:val="24"/>
        </w:rPr>
        <w:t xml:space="preserve">. Within the Gun/Other task, White-Other trials were </w:t>
      </w:r>
      <w:ins w:id="593" w:author="Joe" w:date="2016-12-18T20:32:00Z">
        <w:r w:rsidR="00B83217">
          <w:rPr>
            <w:rFonts w:ascii="Times New Roman" w:hAnsi="Times New Roman" w:cs="Times New Roman"/>
            <w:sz w:val="24"/>
            <w:szCs w:val="24"/>
          </w:rPr>
          <w:t xml:space="preserve">nearly, but not </w:t>
        </w:r>
      </w:ins>
      <w:r w:rsidR="00C14D61">
        <w:rPr>
          <w:rFonts w:ascii="Times New Roman" w:hAnsi="Times New Roman" w:cs="Times New Roman"/>
          <w:sz w:val="24"/>
          <w:szCs w:val="24"/>
        </w:rPr>
        <w:t>significantly</w:t>
      </w:r>
      <w:ins w:id="594" w:author="Joe" w:date="2016-12-18T20:32:00Z">
        <w:r w:rsidR="00B83217">
          <w:rPr>
            <w:rFonts w:ascii="Times New Roman" w:hAnsi="Times New Roman" w:cs="Times New Roman"/>
            <w:sz w:val="24"/>
            <w:szCs w:val="24"/>
          </w:rPr>
          <w:t>,</w:t>
        </w:r>
      </w:ins>
      <w:r w:rsidR="00C14D61">
        <w:rPr>
          <w:rFonts w:ascii="Times New Roman" w:hAnsi="Times New Roman" w:cs="Times New Roman"/>
          <w:sz w:val="24"/>
          <w:szCs w:val="24"/>
        </w:rPr>
        <w:t xml:space="preserve"> more accurate than White-Gun trials, </w:t>
      </w:r>
      <w:del w:id="595" w:author="Joe" w:date="2016-12-18T20:30:00Z">
        <w:r w:rsidR="00C14D61" w:rsidDel="00B83217">
          <w:rPr>
            <w:rFonts w:ascii="Times New Roman" w:hAnsi="Times New Roman" w:cs="Times New Roman"/>
            <w:sz w:val="24"/>
            <w:szCs w:val="24"/>
          </w:rPr>
          <w:delText>z = 2.03, p = .042</w:delText>
        </w:r>
      </w:del>
      <w:ins w:id="596" w:author="Joe" w:date="2016-12-18T20:30:00Z">
        <w:r w:rsidR="00B83217" w:rsidRPr="005C760A">
          <w:rPr>
            <w:rFonts w:ascii="Times New Roman" w:hAnsi="Times New Roman" w:cs="Times New Roman"/>
            <w:i/>
            <w:sz w:val="24"/>
            <w:szCs w:val="24"/>
            <w:rPrChange w:id="597" w:author="Joe" w:date="2016-12-18T20:32:00Z">
              <w:rPr>
                <w:rFonts w:ascii="Times New Roman" w:hAnsi="Times New Roman" w:cs="Times New Roman"/>
                <w:sz w:val="24"/>
                <w:szCs w:val="24"/>
              </w:rPr>
            </w:rPrChange>
          </w:rPr>
          <w:t>F</w:t>
        </w:r>
        <w:r w:rsidR="00B83217">
          <w:rPr>
            <w:rFonts w:ascii="Times New Roman" w:hAnsi="Times New Roman" w:cs="Times New Roman"/>
            <w:sz w:val="24"/>
            <w:szCs w:val="24"/>
          </w:rPr>
          <w:t xml:space="preserve">(1, 37) = 3.81, </w:t>
        </w:r>
        <w:commentRangeStart w:id="598"/>
        <w:r w:rsidR="00B83217" w:rsidRPr="005C760A">
          <w:rPr>
            <w:rFonts w:ascii="Times New Roman" w:hAnsi="Times New Roman" w:cs="Times New Roman"/>
            <w:i/>
            <w:sz w:val="24"/>
            <w:szCs w:val="24"/>
            <w:rPrChange w:id="599" w:author="Joe" w:date="2016-12-18T20:32:00Z">
              <w:rPr>
                <w:rFonts w:ascii="Times New Roman" w:hAnsi="Times New Roman" w:cs="Times New Roman"/>
                <w:sz w:val="24"/>
                <w:szCs w:val="24"/>
              </w:rPr>
            </w:rPrChange>
          </w:rPr>
          <w:t>p</w:t>
        </w:r>
        <w:r w:rsidR="00B83217">
          <w:rPr>
            <w:rFonts w:ascii="Times New Roman" w:hAnsi="Times New Roman" w:cs="Times New Roman"/>
            <w:sz w:val="24"/>
            <w:szCs w:val="24"/>
          </w:rPr>
          <w:t xml:space="preserve"> = </w:t>
        </w:r>
      </w:ins>
      <w:ins w:id="600" w:author="Joe" w:date="2016-12-18T20:31:00Z">
        <w:r w:rsidR="00B83217">
          <w:rPr>
            <w:rFonts w:ascii="Times New Roman" w:hAnsi="Times New Roman" w:cs="Times New Roman"/>
            <w:sz w:val="24"/>
            <w:szCs w:val="24"/>
          </w:rPr>
          <w:t>.059</w:t>
        </w:r>
      </w:ins>
      <w:commentRangeEnd w:id="598"/>
      <w:ins w:id="601" w:author="Joe" w:date="2016-12-18T21:01:00Z">
        <w:r w:rsidR="00D41F6A">
          <w:rPr>
            <w:rStyle w:val="CommentReference"/>
          </w:rPr>
          <w:commentReference w:id="598"/>
        </w:r>
      </w:ins>
      <w:ins w:id="602" w:author="Joe" w:date="2016-12-18T20:31:00Z">
        <w:r w:rsidR="00B83217">
          <w:rPr>
            <w:rFonts w:ascii="Times New Roman" w:hAnsi="Times New Roman" w:cs="Times New Roman"/>
            <w:sz w:val="24"/>
            <w:szCs w:val="24"/>
          </w:rPr>
          <w:t>, η</w:t>
        </w:r>
        <w:r w:rsidR="00B83217">
          <w:rPr>
            <w:rFonts w:ascii="Times New Roman" w:hAnsi="Times New Roman" w:cs="Times New Roman"/>
            <w:sz w:val="24"/>
            <w:szCs w:val="24"/>
            <w:vertAlign w:val="superscript"/>
          </w:rPr>
          <w:t>2</w:t>
        </w:r>
        <w:r w:rsidR="00B83217">
          <w:rPr>
            <w:rFonts w:ascii="Times New Roman" w:hAnsi="Times New Roman" w:cs="Times New Roman"/>
            <w:sz w:val="24"/>
            <w:szCs w:val="24"/>
          </w:rPr>
          <w:t xml:space="preserve"> = .09 [.00, .25]</w:t>
        </w:r>
      </w:ins>
      <w:r w:rsidR="00C14D61">
        <w:rPr>
          <w:rFonts w:ascii="Times New Roman" w:hAnsi="Times New Roman" w:cs="Times New Roman"/>
          <w:sz w:val="24"/>
          <w:szCs w:val="24"/>
        </w:rPr>
        <w:t>.</w:t>
      </w:r>
    </w:p>
    <w:p w14:paraId="0E8A1A44" w14:textId="128B0D17" w:rsidR="00C14D61" w:rsidRDefault="00C14D61" w:rsidP="00C937B2">
      <w:pPr>
        <w:spacing w:after="0" w:line="480" w:lineRule="auto"/>
        <w:rPr>
          <w:rFonts w:ascii="Times New Roman" w:hAnsi="Times New Roman" w:cs="Times New Roman"/>
          <w:b/>
          <w:sz w:val="24"/>
          <w:szCs w:val="24"/>
        </w:rPr>
      </w:pPr>
      <w:r w:rsidRPr="00C14D61">
        <w:rPr>
          <w:rFonts w:ascii="Times New Roman" w:hAnsi="Times New Roman" w:cs="Times New Roman"/>
          <w:b/>
          <w:sz w:val="24"/>
          <w:szCs w:val="24"/>
        </w:rPr>
        <w:t>PDP</w:t>
      </w:r>
    </w:p>
    <w:p w14:paraId="7B81DAEE" w14:textId="50CED2CB" w:rsidR="00C14D61" w:rsidRPr="00590695" w:rsidRDefault="00C14D61" w:rsidP="00C937B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590695">
        <w:rPr>
          <w:rFonts w:ascii="Times New Roman" w:hAnsi="Times New Roman" w:cs="Times New Roman"/>
          <w:sz w:val="24"/>
          <w:szCs w:val="24"/>
        </w:rPr>
        <w:t xml:space="preserve">As before, responses were analyzed via PDP to make four parameters for each subject: Automaticity of gun responses for each prime (White, Black) and Control over responses for each prime. No prime’s effect significantly differed across condition: White primes prepared gun-vs-not-gun responses roughly equivalently whether the non-gun targets were tools or miscellany, t(69) = -0.15, p = .882, d = -0.04 [-0.51, 0.44]. </w:t>
      </w:r>
      <w:commentRangeStart w:id="603"/>
      <w:del w:id="604" w:author="Joe" w:date="2016-12-18T20:33:00Z">
        <w:r w:rsidR="00590695" w:rsidDel="005C760A">
          <w:rPr>
            <w:rFonts w:ascii="Times New Roman" w:hAnsi="Times New Roman" w:cs="Times New Roman"/>
            <w:sz w:val="24"/>
            <w:szCs w:val="24"/>
          </w:rPr>
          <w:delText xml:space="preserve">A follow-up test with the BayesFactor package (Morey &amp; Rouder, 2015) indicated that the data were 4.04 times more likely given no difference between A scores than they were given a medium-sized difference between A scores (H1: </w:delText>
        </w:r>
        <w:r w:rsidR="00590695" w:rsidDel="005C760A">
          <w:rPr>
            <w:rFonts w:ascii="Times New Roman" w:hAnsi="Times New Roman" w:cs="Times New Roman"/>
            <w:i/>
            <w:sz w:val="24"/>
            <w:szCs w:val="24"/>
          </w:rPr>
          <w:delText xml:space="preserve">d </w:delText>
        </w:r>
        <w:r w:rsidR="00590695" w:rsidDel="005C760A">
          <w:rPr>
            <w:rFonts w:ascii="Times New Roman" w:hAnsi="Times New Roman" w:cs="Times New Roman"/>
            <w:sz w:val="24"/>
            <w:szCs w:val="24"/>
          </w:rPr>
          <w:delText>~ Cauchy(0.5)).</w:delText>
        </w:r>
        <w:commentRangeEnd w:id="603"/>
        <w:r w:rsidR="005C760A" w:rsidDel="005C760A">
          <w:rPr>
            <w:rStyle w:val="CommentReference"/>
          </w:rPr>
          <w:commentReference w:id="603"/>
        </w:r>
      </w:del>
    </w:p>
    <w:p w14:paraId="68C0EE86" w14:textId="72D73B33" w:rsidR="00C937B2" w:rsidRDefault="00C14D61" w:rsidP="0093104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46071381" w14:textId="672ADFEC" w:rsidR="00C14D61" w:rsidRPr="00C14D61" w:rsidRDefault="00C14D61" w:rsidP="00C14D6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results of study 4 </w:t>
      </w:r>
      <w:r w:rsidR="00376D1D">
        <w:rPr>
          <w:rFonts w:ascii="Times New Roman" w:hAnsi="Times New Roman" w:cs="Times New Roman"/>
          <w:sz w:val="24"/>
          <w:szCs w:val="24"/>
        </w:rPr>
        <w:t xml:space="preserve">provide further evidence for our hypothesis by establishing the generality of response contrast effects. In this study, </w:t>
      </w:r>
      <w:ins w:id="605" w:author="Hilgard, Joseph" w:date="2016-09-27T11:54:00Z">
        <w:r w:rsidR="009028FB">
          <w:rPr>
            <w:rFonts w:ascii="Times New Roman" w:hAnsi="Times New Roman" w:cs="Times New Roman"/>
            <w:sz w:val="24"/>
            <w:szCs w:val="24"/>
          </w:rPr>
          <w:t xml:space="preserve">White primes were observed to prepare responses to affectively-neutral heterogeneous stimuli of no clear associative content: </w:t>
        </w:r>
      </w:ins>
      <w:ins w:id="606" w:author="Hilgard, Joseph" w:date="2016-09-27T11:55:00Z">
        <w:r w:rsidR="009028FB">
          <w:rPr>
            <w:rFonts w:ascii="Times New Roman" w:hAnsi="Times New Roman" w:cs="Times New Roman"/>
            <w:sz w:val="24"/>
            <w:szCs w:val="24"/>
          </w:rPr>
          <w:t xml:space="preserve">an abstract neutral image, a banana, a grip-strength trainer, and a giraffe. </w:t>
        </w:r>
      </w:ins>
      <w:ins w:id="607" w:author="Hilgard, Joseph" w:date="2016-09-27T12:02:00Z">
        <w:r w:rsidR="00783365">
          <w:rPr>
            <w:rFonts w:ascii="Times New Roman" w:hAnsi="Times New Roman" w:cs="Times New Roman"/>
            <w:sz w:val="24"/>
            <w:szCs w:val="24"/>
          </w:rPr>
          <w:t>Although it is possible</w:t>
        </w:r>
      </w:ins>
      <w:ins w:id="608" w:author="Hilgard, Joseph" w:date="2016-09-27T11:56:00Z">
        <w:r w:rsidR="009028FB">
          <w:rPr>
            <w:rFonts w:ascii="Times New Roman" w:hAnsi="Times New Roman" w:cs="Times New Roman"/>
            <w:sz w:val="24"/>
            <w:szCs w:val="24"/>
          </w:rPr>
          <w:t xml:space="preserve"> that participants associate Whites with </w:t>
        </w:r>
      </w:ins>
      <w:ins w:id="609" w:author="Hilgard, Joseph" w:date="2016-09-27T12:02:00Z">
        <w:r w:rsidR="00783365">
          <w:rPr>
            <w:rFonts w:ascii="Times New Roman" w:hAnsi="Times New Roman" w:cs="Times New Roman"/>
            <w:sz w:val="24"/>
            <w:szCs w:val="24"/>
          </w:rPr>
          <w:t xml:space="preserve">not only tools, but also </w:t>
        </w:r>
      </w:ins>
      <w:ins w:id="610" w:author="Hilgard, Joseph" w:date="2016-09-27T11:56:00Z">
        <w:r w:rsidR="009028FB">
          <w:rPr>
            <w:rFonts w:ascii="Times New Roman" w:hAnsi="Times New Roman" w:cs="Times New Roman"/>
            <w:sz w:val="24"/>
            <w:szCs w:val="24"/>
          </w:rPr>
          <w:t xml:space="preserve">bananas, giraffes, art, and firm handshakes, </w:t>
        </w:r>
      </w:ins>
      <w:ins w:id="611" w:author="Hilgard, Joseph" w:date="2016-09-27T12:02:00Z">
        <w:r w:rsidR="00783365">
          <w:rPr>
            <w:rFonts w:ascii="Times New Roman" w:hAnsi="Times New Roman" w:cs="Times New Roman"/>
            <w:sz w:val="24"/>
            <w:szCs w:val="24"/>
          </w:rPr>
          <w:t xml:space="preserve">a response-contrast model explains these patterns </w:t>
        </w:r>
        <w:del w:id="612" w:author="Joe" w:date="2016-12-18T20:34:00Z">
          <w:r w:rsidR="00783365" w:rsidDel="005C760A">
            <w:rPr>
              <w:rFonts w:ascii="Times New Roman" w:hAnsi="Times New Roman" w:cs="Times New Roman"/>
              <w:sz w:val="24"/>
              <w:szCs w:val="24"/>
            </w:rPr>
            <w:delText xml:space="preserve">of data </w:delText>
          </w:r>
        </w:del>
      </w:ins>
      <w:ins w:id="613" w:author="Joe" w:date="2016-12-18T20:34:00Z">
        <w:r w:rsidR="005C760A">
          <w:rPr>
            <w:rFonts w:ascii="Times New Roman" w:hAnsi="Times New Roman" w:cs="Times New Roman"/>
            <w:sz w:val="24"/>
            <w:szCs w:val="24"/>
          </w:rPr>
          <w:t xml:space="preserve">most </w:t>
        </w:r>
      </w:ins>
      <w:ins w:id="614" w:author="Hilgard, Joseph" w:date="2016-09-27T12:02:00Z">
        <w:r w:rsidR="00783365">
          <w:rPr>
            <w:rFonts w:ascii="Times New Roman" w:hAnsi="Times New Roman" w:cs="Times New Roman"/>
            <w:sz w:val="24"/>
            <w:szCs w:val="24"/>
          </w:rPr>
          <w:t xml:space="preserve">parsimoniously. When one </w:t>
        </w:r>
      </w:ins>
      <w:ins w:id="615" w:author="Hilgard, Joseph" w:date="2016-09-27T12:03:00Z">
        <w:r w:rsidR="00783365">
          <w:rPr>
            <w:rFonts w:ascii="Times New Roman" w:hAnsi="Times New Roman" w:cs="Times New Roman"/>
            <w:sz w:val="24"/>
            <w:szCs w:val="24"/>
          </w:rPr>
          <w:lastRenderedPageBreak/>
          <w:t>prime strongly prepares one response, the other prime will be more likely to prepare the other response regardless of its associative content.</w:t>
        </w:r>
      </w:ins>
    </w:p>
    <w:p w14:paraId="17852125" w14:textId="77777777" w:rsidR="00BC0FB9" w:rsidRPr="00BC0FB9" w:rsidRDefault="00BC0FB9" w:rsidP="006C161D">
      <w:pPr>
        <w:spacing w:after="0" w:line="480" w:lineRule="auto"/>
        <w:rPr>
          <w:rFonts w:ascii="Times New Roman" w:hAnsi="Times New Roman" w:cs="Times New Roman"/>
          <w:sz w:val="24"/>
          <w:szCs w:val="24"/>
        </w:rPr>
      </w:pPr>
    </w:p>
    <w:p w14:paraId="695554DE" w14:textId="77777777" w:rsidR="007E7A49" w:rsidRDefault="000B20FC">
      <w:pPr>
        <w:spacing w:after="0" w:line="480" w:lineRule="auto"/>
        <w:jc w:val="center"/>
        <w:rPr>
          <w:rFonts w:ascii="Times New Roman" w:hAnsi="Times New Roman" w:cs="Times New Roman"/>
          <w:b/>
          <w:sz w:val="24"/>
          <w:szCs w:val="24"/>
        </w:rPr>
      </w:pPr>
      <w:r w:rsidRPr="000B20FC">
        <w:rPr>
          <w:rFonts w:ascii="Times New Roman" w:hAnsi="Times New Roman" w:cs="Times New Roman"/>
          <w:b/>
          <w:sz w:val="24"/>
          <w:szCs w:val="24"/>
        </w:rPr>
        <w:t>General Discussion</w:t>
      </w:r>
    </w:p>
    <w:p w14:paraId="61A18267" w14:textId="17C384B0" w:rsidR="00673C8C" w:rsidRDefault="00917259" w:rsidP="00EE55B6">
      <w:pPr>
        <w:spacing w:after="0" w:line="480" w:lineRule="auto"/>
        <w:ind w:firstLine="720"/>
        <w:rPr>
          <w:ins w:id="616" w:author="Hilgard, Joseph" w:date="2016-09-27T17:26:00Z"/>
          <w:rFonts w:ascii="Times New Roman" w:hAnsi="Times New Roman" w:cs="Times New Roman"/>
          <w:sz w:val="24"/>
          <w:szCs w:val="24"/>
        </w:rPr>
      </w:pPr>
      <w:r w:rsidRPr="00856612">
        <w:rPr>
          <w:rFonts w:ascii="Times New Roman" w:hAnsi="Times New Roman" w:cs="Times New Roman"/>
          <w:sz w:val="24"/>
          <w:szCs w:val="24"/>
        </w:rPr>
        <w:t xml:space="preserve">The present research highlights the reliability and generality of contrast effects in priming paradigms. </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Specifically, </w:t>
      </w:r>
      <w:r w:rsidR="00FF4325">
        <w:rPr>
          <w:rFonts w:ascii="Times New Roman" w:hAnsi="Times New Roman" w:cs="Times New Roman"/>
          <w:sz w:val="24"/>
          <w:szCs w:val="24"/>
        </w:rPr>
        <w:t xml:space="preserve">we observed systematic changes in </w:t>
      </w:r>
      <w:r w:rsidR="00061784">
        <w:rPr>
          <w:rFonts w:ascii="Times New Roman" w:hAnsi="Times New Roman" w:cs="Times New Roman"/>
          <w:sz w:val="24"/>
          <w:szCs w:val="24"/>
        </w:rPr>
        <w:t>automatic stereotypic response bias caused by</w:t>
      </w:r>
      <w:r w:rsidR="00FF4325">
        <w:rPr>
          <w:rFonts w:ascii="Times New Roman" w:hAnsi="Times New Roman" w:cs="Times New Roman"/>
          <w:sz w:val="24"/>
          <w:szCs w:val="24"/>
        </w:rPr>
        <w:t xml:space="preserve"> various prime stimuli</w:t>
      </w:r>
      <w:r w:rsidR="00061784">
        <w:rPr>
          <w:rFonts w:ascii="Times New Roman" w:hAnsi="Times New Roman" w:cs="Times New Roman"/>
          <w:sz w:val="24"/>
          <w:szCs w:val="24"/>
        </w:rPr>
        <w:t>, and these changes</w:t>
      </w:r>
      <w:r w:rsidR="00FF4325">
        <w:rPr>
          <w:rFonts w:ascii="Times New Roman" w:hAnsi="Times New Roman" w:cs="Times New Roman"/>
          <w:sz w:val="24"/>
          <w:szCs w:val="24"/>
        </w:rPr>
        <w:t xml:space="preserve"> were consistently in the direction that would be predicted by contrast effects. </w:t>
      </w:r>
      <w:r w:rsidR="006D39D3">
        <w:rPr>
          <w:rFonts w:ascii="Times New Roman" w:hAnsi="Times New Roman" w:cs="Times New Roman"/>
          <w:sz w:val="24"/>
          <w:szCs w:val="24"/>
        </w:rPr>
        <w:t xml:space="preserve"> </w:t>
      </w:r>
      <w:ins w:id="617" w:author="Joe" w:date="2016-12-18T20:52:00Z">
        <w:r w:rsidR="00CC6891">
          <w:rPr>
            <w:rFonts w:ascii="Times New Roman" w:hAnsi="Times New Roman" w:cs="Times New Roman"/>
            <w:sz w:val="24"/>
            <w:szCs w:val="24"/>
          </w:rPr>
          <w:t xml:space="preserve">For example, in Experiment 1 and Experiment 2, we observed [THAT THE STRENGTH OF A PRIME-TARGET ASSOCIATION DEPENDED ON THE OTHER PRIMES IN THE EXPERIMENT.] </w:t>
        </w:r>
      </w:ins>
      <w:ins w:id="618" w:author="Hilgard, Joseph" w:date="2016-09-27T17:27:00Z">
        <w:r w:rsidR="00673C8C">
          <w:rPr>
            <w:rFonts w:ascii="Times New Roman" w:hAnsi="Times New Roman" w:cs="Times New Roman"/>
            <w:sz w:val="24"/>
            <w:szCs w:val="24"/>
          </w:rPr>
          <w:t xml:space="preserve">Additionally, by changing task features to exploit RM contrast effects, we </w:t>
        </w:r>
      </w:ins>
      <w:ins w:id="619" w:author="Hilgard, Joseph" w:date="2016-09-27T17:28:00Z">
        <w:r w:rsidR="00673C8C">
          <w:rPr>
            <w:rFonts w:ascii="Times New Roman" w:hAnsi="Times New Roman" w:cs="Times New Roman"/>
            <w:sz w:val="24"/>
            <w:szCs w:val="24"/>
          </w:rPr>
          <w:t xml:space="preserve">observed </w:t>
        </w:r>
      </w:ins>
      <w:ins w:id="620" w:author="Hilgard, Joseph" w:date="2016-09-27T17:29:00Z">
        <w:r w:rsidR="00673C8C">
          <w:rPr>
            <w:rFonts w:ascii="Times New Roman" w:hAnsi="Times New Roman" w:cs="Times New Roman"/>
            <w:sz w:val="24"/>
            <w:szCs w:val="24"/>
          </w:rPr>
          <w:t xml:space="preserve">patterns of response facilitation that are difficult to explain by the activation of associations alone. For example, in Experiment 3, we observed </w:t>
        </w:r>
        <w:del w:id="621" w:author="Joe" w:date="2016-12-18T21:00:00Z">
          <w:r w:rsidR="00673C8C" w:rsidDel="00D41F6A">
            <w:rPr>
              <w:rFonts w:ascii="Times New Roman" w:hAnsi="Times New Roman" w:cs="Times New Roman"/>
              <w:sz w:val="24"/>
              <w:szCs w:val="24"/>
            </w:rPr>
            <w:delText xml:space="preserve">a 3-way interaction such that </w:delText>
          </w:r>
          <w:commentRangeStart w:id="622"/>
          <w:r w:rsidR="00673C8C" w:rsidDel="00D41F6A">
            <w:rPr>
              <w:rFonts w:ascii="Times New Roman" w:hAnsi="Times New Roman" w:cs="Times New Roman"/>
              <w:sz w:val="24"/>
              <w:szCs w:val="24"/>
            </w:rPr>
            <w:delText>Black primes facilitated gun responses in one task but impaired them in another</w:delText>
          </w:r>
        </w:del>
      </w:ins>
      <w:ins w:id="623" w:author="Joe" w:date="2016-12-18T21:00:00Z">
        <w:r w:rsidR="00D41F6A">
          <w:rPr>
            <w:rFonts w:ascii="Times New Roman" w:hAnsi="Times New Roman" w:cs="Times New Roman"/>
            <w:sz w:val="24"/>
            <w:szCs w:val="24"/>
          </w:rPr>
          <w:t>[MARGINAL EVIDENCE THAT A BLACK-GUN ASSOCIATION IS REDUCED BY INCLUSION OF A TARGET CATEGORY THAT IS MORE STRONGLY ASSOCIATED]</w:t>
        </w:r>
      </w:ins>
      <w:ins w:id="624" w:author="Hilgard, Joseph" w:date="2016-09-27T17:29:00Z">
        <w:r w:rsidR="00673C8C">
          <w:rPr>
            <w:rFonts w:ascii="Times New Roman" w:hAnsi="Times New Roman" w:cs="Times New Roman"/>
            <w:sz w:val="24"/>
            <w:szCs w:val="24"/>
          </w:rPr>
          <w:t>.</w:t>
        </w:r>
      </w:ins>
      <w:commentRangeEnd w:id="622"/>
      <w:ins w:id="625" w:author="Hilgard, Joseph" w:date="2016-09-27T17:30:00Z">
        <w:r w:rsidR="00673C8C">
          <w:rPr>
            <w:rStyle w:val="CommentReference"/>
          </w:rPr>
          <w:commentReference w:id="622"/>
        </w:r>
        <w:r w:rsidR="00673C8C">
          <w:rPr>
            <w:rFonts w:ascii="Times New Roman" w:hAnsi="Times New Roman" w:cs="Times New Roman"/>
            <w:sz w:val="24"/>
            <w:szCs w:val="24"/>
          </w:rPr>
          <w:t xml:space="preserve"> Similarly, in Experiment 4, </w:t>
        </w:r>
      </w:ins>
      <w:ins w:id="626" w:author="Hilgard, Joseph" w:date="2016-09-27T17:35:00Z">
        <w:r w:rsidR="00673C8C">
          <w:rPr>
            <w:rFonts w:ascii="Times New Roman" w:hAnsi="Times New Roman" w:cs="Times New Roman"/>
            <w:sz w:val="24"/>
            <w:szCs w:val="24"/>
          </w:rPr>
          <w:t xml:space="preserve">we observed </w:t>
        </w:r>
      </w:ins>
      <w:ins w:id="627" w:author="Joe" w:date="2016-12-18T21:03:00Z">
        <w:r w:rsidR="00D41F6A">
          <w:rPr>
            <w:rFonts w:ascii="Times New Roman" w:hAnsi="Times New Roman" w:cs="Times New Roman"/>
            <w:sz w:val="24"/>
            <w:szCs w:val="24"/>
          </w:rPr>
          <w:t xml:space="preserve">that, just as White primes can prepare responses to tool targets, they can also </w:t>
        </w:r>
      </w:ins>
      <w:ins w:id="628" w:author="Hilgard, Joseph" w:date="2016-09-27T17:35:00Z">
        <w:del w:id="629" w:author="Joe" w:date="2016-12-18T21:03:00Z">
          <w:r w:rsidR="00673C8C" w:rsidDel="00D41F6A">
            <w:rPr>
              <w:rFonts w:ascii="Times New Roman" w:hAnsi="Times New Roman" w:cs="Times New Roman"/>
              <w:sz w:val="24"/>
              <w:szCs w:val="24"/>
            </w:rPr>
            <w:delText xml:space="preserve">White primes </w:delText>
          </w:r>
        </w:del>
        <w:r w:rsidR="00673C8C">
          <w:rPr>
            <w:rFonts w:ascii="Times New Roman" w:hAnsi="Times New Roman" w:cs="Times New Roman"/>
            <w:sz w:val="24"/>
            <w:szCs w:val="24"/>
          </w:rPr>
          <w:t>preparing responses to giraffes, bananas, abstract art, and grip-strength</w:t>
        </w:r>
      </w:ins>
      <w:ins w:id="630" w:author="Joe" w:date="2016-12-18T21:03:00Z">
        <w:r w:rsidR="00D41F6A">
          <w:rPr>
            <w:rFonts w:ascii="Times New Roman" w:hAnsi="Times New Roman" w:cs="Times New Roman"/>
            <w:sz w:val="24"/>
            <w:szCs w:val="24"/>
          </w:rPr>
          <w:t xml:space="preserve"> machines</w:t>
        </w:r>
      </w:ins>
      <w:ins w:id="631" w:author="Hilgard, Joseph" w:date="2016-09-27T17:35:00Z">
        <w:del w:id="632" w:author="Joe" w:date="2016-12-18T21:03:00Z">
          <w:r w:rsidR="00673C8C" w:rsidDel="00D41F6A">
            <w:rPr>
              <w:rFonts w:ascii="Times New Roman" w:hAnsi="Times New Roman" w:cs="Times New Roman"/>
              <w:sz w:val="24"/>
              <w:szCs w:val="24"/>
            </w:rPr>
            <w:delText xml:space="preserve"> tools</w:delText>
          </w:r>
        </w:del>
        <w:r w:rsidR="00673C8C">
          <w:rPr>
            <w:rFonts w:ascii="Times New Roman" w:hAnsi="Times New Roman" w:cs="Times New Roman"/>
            <w:sz w:val="24"/>
            <w:szCs w:val="24"/>
          </w:rPr>
          <w:t xml:space="preserve">. </w:t>
        </w:r>
      </w:ins>
      <w:ins w:id="633" w:author="Hilgard, Joseph" w:date="2016-09-27T17:39:00Z">
        <w:r w:rsidR="00D14C1D">
          <w:rPr>
            <w:rFonts w:ascii="Times New Roman" w:hAnsi="Times New Roman" w:cs="Times New Roman"/>
            <w:sz w:val="24"/>
            <w:szCs w:val="24"/>
          </w:rPr>
          <w:t xml:space="preserve">These heterogeneous associations </w:t>
        </w:r>
      </w:ins>
      <w:ins w:id="634" w:author="Hilgard, Joseph" w:date="2016-09-27T17:40:00Z">
        <w:r w:rsidR="00D14C1D">
          <w:rPr>
            <w:rFonts w:ascii="Times New Roman" w:hAnsi="Times New Roman" w:cs="Times New Roman"/>
            <w:sz w:val="24"/>
            <w:szCs w:val="24"/>
          </w:rPr>
          <w:t xml:space="preserve">can be </w:t>
        </w:r>
      </w:ins>
      <w:ins w:id="635" w:author="Hilgard, Joseph" w:date="2016-09-27T17:41:00Z">
        <w:r w:rsidR="00D14C1D">
          <w:rPr>
            <w:rFonts w:ascii="Times New Roman" w:hAnsi="Times New Roman" w:cs="Times New Roman"/>
            <w:sz w:val="24"/>
            <w:szCs w:val="24"/>
          </w:rPr>
          <w:t>parsimoniously</w:t>
        </w:r>
      </w:ins>
      <w:ins w:id="636" w:author="Hilgard, Joseph" w:date="2016-09-27T17:40:00Z">
        <w:r w:rsidR="00D14C1D">
          <w:rPr>
            <w:rFonts w:ascii="Times New Roman" w:hAnsi="Times New Roman" w:cs="Times New Roman"/>
            <w:sz w:val="24"/>
            <w:szCs w:val="24"/>
          </w:rPr>
          <w:t xml:space="preserve"> explained when one considers that they were presented in contrast to a stronger prime-target mapping.</w:t>
        </w:r>
      </w:ins>
    </w:p>
    <w:p w14:paraId="09A5ACFB" w14:textId="286E508D" w:rsidR="00282D90" w:rsidRDefault="00673C8C" w:rsidP="00EE55B6">
      <w:pPr>
        <w:spacing w:after="0" w:line="480" w:lineRule="auto"/>
        <w:ind w:firstLine="720"/>
        <w:rPr>
          <w:rFonts w:ascii="Times New Roman" w:hAnsi="Times New Roman" w:cs="Times New Roman"/>
          <w:sz w:val="24"/>
          <w:szCs w:val="24"/>
        </w:rPr>
      </w:pPr>
      <w:commentRangeStart w:id="637"/>
      <w:ins w:id="638" w:author="Hilgard, Joseph" w:date="2016-09-27T17:26:00Z">
        <w:r>
          <w:rPr>
            <w:rFonts w:ascii="Times New Roman" w:hAnsi="Times New Roman" w:cs="Times New Roman"/>
            <w:sz w:val="24"/>
            <w:szCs w:val="24"/>
          </w:rPr>
          <w:t xml:space="preserve">Results also illustrate that the strength of associations may be reflected by the (lack of) </w:t>
        </w:r>
      </w:ins>
      <w:ins w:id="639" w:author="Hilgard, Joseph" w:date="2016-09-27T17:27:00Z">
        <w:r>
          <w:rPr>
            <w:rFonts w:ascii="Times New Roman" w:hAnsi="Times New Roman" w:cs="Times New Roman"/>
            <w:sz w:val="24"/>
            <w:szCs w:val="24"/>
          </w:rPr>
          <w:t>susceptibility</w:t>
        </w:r>
      </w:ins>
      <w:ins w:id="640" w:author="Hilgard, Joseph" w:date="2016-09-27T17:26:00Z">
        <w:r>
          <w:rPr>
            <w:rFonts w:ascii="Times New Roman" w:hAnsi="Times New Roman" w:cs="Times New Roman"/>
            <w:sz w:val="24"/>
            <w:szCs w:val="24"/>
          </w:rPr>
          <w:t xml:space="preserve"> </w:t>
        </w:r>
      </w:ins>
      <w:ins w:id="641" w:author="Hilgard, Joseph" w:date="2016-09-27T17:27:00Z">
        <w:r>
          <w:rPr>
            <w:rFonts w:ascii="Times New Roman" w:hAnsi="Times New Roman" w:cs="Times New Roman"/>
            <w:sz w:val="24"/>
            <w:szCs w:val="24"/>
          </w:rPr>
          <w:t>to contextual effects.</w:t>
        </w:r>
        <w:commentRangeEnd w:id="637"/>
        <w:r>
          <w:rPr>
            <w:rStyle w:val="CommentReference"/>
          </w:rPr>
          <w:commentReference w:id="637"/>
        </w:r>
        <w:r>
          <w:rPr>
            <w:rFonts w:ascii="Times New Roman" w:hAnsi="Times New Roman" w:cs="Times New Roman"/>
            <w:sz w:val="24"/>
            <w:szCs w:val="24"/>
          </w:rPr>
          <w:t xml:space="preserve"> </w:t>
        </w:r>
      </w:ins>
      <w:r w:rsidR="00CC1F39">
        <w:rPr>
          <w:rFonts w:ascii="Times New Roman" w:hAnsi="Times New Roman" w:cs="Times New Roman"/>
          <w:sz w:val="24"/>
          <w:szCs w:val="24"/>
        </w:rPr>
        <w:t>R</w:t>
      </w:r>
      <w:r w:rsidR="00917259" w:rsidRPr="00856612">
        <w:rPr>
          <w:rFonts w:ascii="Times New Roman" w:hAnsi="Times New Roman" w:cs="Times New Roman"/>
          <w:sz w:val="24"/>
          <w:szCs w:val="24"/>
        </w:rPr>
        <w:t xml:space="preserve">acial primes with stronger </w:t>
      </w:r>
      <w:r w:rsidR="00A80B2F">
        <w:rPr>
          <w:rFonts w:ascii="Times New Roman" w:hAnsi="Times New Roman" w:cs="Times New Roman"/>
          <w:sz w:val="24"/>
          <w:szCs w:val="24"/>
        </w:rPr>
        <w:t>stereotypic</w:t>
      </w:r>
      <w:r w:rsidR="00A80B2F"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associations</w:t>
      </w:r>
      <w:r w:rsidR="00A80B2F">
        <w:rPr>
          <w:rFonts w:ascii="Times New Roman" w:hAnsi="Times New Roman" w:cs="Times New Roman"/>
          <w:sz w:val="24"/>
          <w:szCs w:val="24"/>
        </w:rPr>
        <w:t xml:space="preserve"> with guns</w:t>
      </w:r>
      <w:r w:rsidR="00917259" w:rsidRPr="00856612">
        <w:rPr>
          <w:rFonts w:ascii="Times New Roman" w:hAnsi="Times New Roman" w:cs="Times New Roman"/>
          <w:sz w:val="24"/>
          <w:szCs w:val="24"/>
        </w:rPr>
        <w:t xml:space="preserve"> were found to be less contextually </w:t>
      </w:r>
      <w:r w:rsidR="003D2C9E">
        <w:rPr>
          <w:rFonts w:ascii="Times New Roman" w:hAnsi="Times New Roman" w:cs="Times New Roman"/>
          <w:sz w:val="24"/>
          <w:szCs w:val="24"/>
        </w:rPr>
        <w:t>malleable</w:t>
      </w:r>
      <w:r w:rsidR="003D2C9E"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than racial primes with weaker </w:t>
      </w:r>
      <w:r w:rsidR="0064289F">
        <w:rPr>
          <w:rFonts w:ascii="Times New Roman" w:hAnsi="Times New Roman" w:cs="Times New Roman"/>
          <w:sz w:val="24"/>
          <w:szCs w:val="24"/>
        </w:rPr>
        <w:t>gun</w:t>
      </w:r>
      <w:r w:rsidR="0064289F"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associations</w:t>
      </w:r>
      <w:r w:rsidR="00E95C43">
        <w:rPr>
          <w:rFonts w:ascii="Times New Roman" w:hAnsi="Times New Roman" w:cs="Times New Roman"/>
          <w:sz w:val="24"/>
          <w:szCs w:val="24"/>
        </w:rPr>
        <w:t xml:space="preserve">, and primes with stronger associations tended to </w:t>
      </w:r>
      <w:r w:rsidR="00015EA5">
        <w:rPr>
          <w:rFonts w:ascii="Times New Roman" w:hAnsi="Times New Roman" w:cs="Times New Roman"/>
          <w:sz w:val="24"/>
          <w:szCs w:val="24"/>
        </w:rPr>
        <w:t>have</w:t>
      </w:r>
      <w:r w:rsidR="00E95C43">
        <w:rPr>
          <w:rFonts w:ascii="Times New Roman" w:hAnsi="Times New Roman" w:cs="Times New Roman"/>
          <w:sz w:val="24"/>
          <w:szCs w:val="24"/>
        </w:rPr>
        <w:t xml:space="preserve"> the largest contrastive effec</w:t>
      </w:r>
      <w:r w:rsidR="00015EA5">
        <w:rPr>
          <w:rFonts w:ascii="Times New Roman" w:hAnsi="Times New Roman" w:cs="Times New Roman"/>
          <w:sz w:val="24"/>
          <w:szCs w:val="24"/>
        </w:rPr>
        <w:t>t on the other prime categories</w:t>
      </w:r>
      <w:r w:rsidR="00E95C43">
        <w:rPr>
          <w:rFonts w:ascii="Times New Roman" w:hAnsi="Times New Roman" w:cs="Times New Roman"/>
          <w:sz w:val="24"/>
          <w:szCs w:val="24"/>
        </w:rPr>
        <w:t xml:space="preserve"> in the task</w:t>
      </w:r>
      <w:r w:rsidR="00917259" w:rsidRPr="00856612">
        <w:rPr>
          <w:rFonts w:ascii="Times New Roman" w:hAnsi="Times New Roman" w:cs="Times New Roman"/>
          <w:sz w:val="24"/>
          <w:szCs w:val="24"/>
        </w:rPr>
        <w:t>.</w:t>
      </w:r>
      <w:r w:rsidR="006D39D3">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 </w:t>
      </w:r>
      <w:r w:rsidR="00F66A19">
        <w:rPr>
          <w:rFonts w:ascii="Times New Roman" w:hAnsi="Times New Roman" w:cs="Times New Roman"/>
          <w:sz w:val="24"/>
          <w:szCs w:val="24"/>
        </w:rPr>
        <w:t xml:space="preserve">This is a novel finding, as automatic contrast effects </w:t>
      </w:r>
      <w:r w:rsidR="00F66A19">
        <w:rPr>
          <w:rFonts w:ascii="Times New Roman" w:hAnsi="Times New Roman" w:cs="Times New Roman"/>
          <w:sz w:val="24"/>
          <w:szCs w:val="24"/>
        </w:rPr>
        <w:lastRenderedPageBreak/>
        <w:t>have most typically been found in evaluative, not semantic, priming tasks.</w:t>
      </w:r>
      <w:r w:rsidR="006D39D3">
        <w:rPr>
          <w:rFonts w:ascii="Times New Roman" w:hAnsi="Times New Roman" w:cs="Times New Roman"/>
          <w:sz w:val="24"/>
          <w:szCs w:val="24"/>
        </w:rPr>
        <w:t xml:space="preserve"> </w:t>
      </w:r>
      <w:r w:rsidR="00F66A19">
        <w:rPr>
          <w:rFonts w:ascii="Times New Roman" w:hAnsi="Times New Roman" w:cs="Times New Roman"/>
          <w:sz w:val="24"/>
          <w:szCs w:val="24"/>
        </w:rPr>
        <w:t xml:space="preserve"> </w:t>
      </w:r>
      <w:r w:rsidR="00D65F5E">
        <w:rPr>
          <w:rFonts w:ascii="Times New Roman" w:hAnsi="Times New Roman" w:cs="Times New Roman"/>
          <w:sz w:val="24"/>
          <w:szCs w:val="24"/>
        </w:rPr>
        <w:t xml:space="preserve">These data </w:t>
      </w:r>
      <w:r w:rsidR="003156D4">
        <w:rPr>
          <w:rFonts w:ascii="Times New Roman" w:hAnsi="Times New Roman" w:cs="Times New Roman"/>
          <w:sz w:val="24"/>
          <w:szCs w:val="24"/>
        </w:rPr>
        <w:t xml:space="preserve">lend </w:t>
      </w:r>
      <w:r w:rsidR="00D65F5E">
        <w:rPr>
          <w:rFonts w:ascii="Times New Roman" w:hAnsi="Times New Roman" w:cs="Times New Roman"/>
          <w:sz w:val="24"/>
          <w:szCs w:val="24"/>
        </w:rPr>
        <w:t>support to the RM model and have</w:t>
      </w:r>
      <w:r w:rsidR="00CC1F39">
        <w:rPr>
          <w:rFonts w:ascii="Times New Roman" w:hAnsi="Times New Roman" w:cs="Times New Roman"/>
          <w:sz w:val="24"/>
          <w:szCs w:val="24"/>
        </w:rPr>
        <w:t xml:space="preserve"> important implications</w:t>
      </w:r>
      <w:r w:rsidR="008D1CF5">
        <w:rPr>
          <w:rFonts w:ascii="Times New Roman" w:hAnsi="Times New Roman" w:cs="Times New Roman"/>
          <w:sz w:val="24"/>
          <w:szCs w:val="24"/>
        </w:rPr>
        <w:t xml:space="preserve"> for</w:t>
      </w:r>
      <w:r w:rsidR="00917259" w:rsidRPr="00856612">
        <w:rPr>
          <w:rFonts w:ascii="Times New Roman" w:hAnsi="Times New Roman" w:cs="Times New Roman"/>
          <w:sz w:val="24"/>
          <w:szCs w:val="24"/>
        </w:rPr>
        <w:t xml:space="preserve"> tasks measuring implicit bias</w:t>
      </w:r>
      <w:r w:rsidR="00F66A19">
        <w:rPr>
          <w:rFonts w:ascii="Times New Roman" w:hAnsi="Times New Roman" w:cs="Times New Roman"/>
          <w:sz w:val="24"/>
          <w:szCs w:val="24"/>
        </w:rPr>
        <w:t xml:space="preserve"> and stereotypes</w:t>
      </w:r>
      <w:r w:rsidR="00917259" w:rsidRPr="00856612">
        <w:rPr>
          <w:rFonts w:ascii="Times New Roman" w:hAnsi="Times New Roman" w:cs="Times New Roman"/>
          <w:sz w:val="24"/>
          <w:szCs w:val="24"/>
        </w:rPr>
        <w:t>.</w:t>
      </w:r>
    </w:p>
    <w:p w14:paraId="33E9D4FA" w14:textId="77777777" w:rsidR="007146FC" w:rsidRDefault="00917259" w:rsidP="00EE55B6">
      <w:pPr>
        <w:spacing w:after="0" w:line="480" w:lineRule="auto"/>
        <w:ind w:firstLine="720"/>
        <w:rPr>
          <w:rFonts w:ascii="Times New Roman" w:hAnsi="Times New Roman" w:cs="Times New Roman"/>
          <w:sz w:val="24"/>
          <w:szCs w:val="24"/>
        </w:rPr>
      </w:pPr>
      <w:r w:rsidRPr="00856612">
        <w:rPr>
          <w:rFonts w:ascii="Times New Roman" w:hAnsi="Times New Roman" w:cs="Times New Roman"/>
          <w:sz w:val="24"/>
          <w:szCs w:val="24"/>
        </w:rPr>
        <w:t>In concordance with the idea that weak associations are more contextually sensitive than strong associations</w:t>
      </w:r>
      <w:r w:rsidR="00C042D0">
        <w:rPr>
          <w:rFonts w:ascii="Times New Roman" w:hAnsi="Times New Roman" w:cs="Times New Roman"/>
          <w:sz w:val="24"/>
          <w:szCs w:val="24"/>
        </w:rPr>
        <w:t xml:space="preserve"> (Scherer &amp; Lambert, 2012</w:t>
      </w:r>
      <w:r w:rsidR="00CA39E0">
        <w:rPr>
          <w:rFonts w:ascii="Times New Roman" w:hAnsi="Times New Roman" w:cs="Times New Roman"/>
          <w:sz w:val="24"/>
          <w:szCs w:val="24"/>
        </w:rPr>
        <w:t>)</w:t>
      </w:r>
      <w:r w:rsidRPr="00856612">
        <w:rPr>
          <w:rFonts w:ascii="Times New Roman" w:hAnsi="Times New Roman" w:cs="Times New Roman"/>
          <w:sz w:val="24"/>
          <w:szCs w:val="24"/>
        </w:rPr>
        <w:t xml:space="preserve">, </w:t>
      </w:r>
      <w:commentRangeStart w:id="642"/>
      <w:r w:rsidRPr="00856612">
        <w:rPr>
          <w:rFonts w:ascii="Times New Roman" w:hAnsi="Times New Roman" w:cs="Times New Roman"/>
          <w:sz w:val="24"/>
          <w:szCs w:val="24"/>
        </w:rPr>
        <w:t xml:space="preserve">the present </w:t>
      </w:r>
      <w:r w:rsidR="003432BC" w:rsidRPr="00856612">
        <w:rPr>
          <w:rFonts w:ascii="Times New Roman" w:hAnsi="Times New Roman" w:cs="Times New Roman"/>
          <w:sz w:val="24"/>
          <w:szCs w:val="24"/>
        </w:rPr>
        <w:t>stud</w:t>
      </w:r>
      <w:r w:rsidR="003432BC">
        <w:rPr>
          <w:rFonts w:ascii="Times New Roman" w:hAnsi="Times New Roman" w:cs="Times New Roman"/>
          <w:sz w:val="24"/>
          <w:szCs w:val="24"/>
        </w:rPr>
        <w:t>ies</w:t>
      </w:r>
      <w:r w:rsidR="003432BC" w:rsidRPr="00856612">
        <w:rPr>
          <w:rFonts w:ascii="Times New Roman" w:hAnsi="Times New Roman" w:cs="Times New Roman"/>
          <w:sz w:val="24"/>
          <w:szCs w:val="24"/>
        </w:rPr>
        <w:t xml:space="preserve"> </w:t>
      </w:r>
      <w:r w:rsidRPr="00856612">
        <w:rPr>
          <w:rFonts w:ascii="Times New Roman" w:hAnsi="Times New Roman" w:cs="Times New Roman"/>
          <w:sz w:val="24"/>
          <w:szCs w:val="24"/>
        </w:rPr>
        <w:t>found that Black primes facilitated “gun” responses across conditions</w:t>
      </w:r>
      <w:r w:rsidR="001F05EF">
        <w:rPr>
          <w:rFonts w:ascii="Times New Roman" w:hAnsi="Times New Roman" w:cs="Times New Roman"/>
          <w:sz w:val="24"/>
          <w:szCs w:val="24"/>
        </w:rPr>
        <w:t>, regardless of the comparison primes with which they were paired</w:t>
      </w:r>
      <w:r w:rsidR="00194D95">
        <w:rPr>
          <w:rFonts w:ascii="Times New Roman" w:hAnsi="Times New Roman" w:cs="Times New Roman"/>
          <w:sz w:val="24"/>
          <w:szCs w:val="24"/>
        </w:rPr>
        <w:t>.</w:t>
      </w:r>
      <w:commentRangeEnd w:id="642"/>
      <w:r w:rsidR="00AC5829">
        <w:rPr>
          <w:rStyle w:val="CommentReference"/>
        </w:rPr>
        <w:commentReference w:id="642"/>
      </w:r>
      <w:r w:rsidR="00194D95">
        <w:rPr>
          <w:rFonts w:ascii="Times New Roman" w:hAnsi="Times New Roman" w:cs="Times New Roman"/>
          <w:sz w:val="24"/>
          <w:szCs w:val="24"/>
        </w:rPr>
        <w:t xml:space="preserve">  Moreover, as predicted, </w:t>
      </w:r>
      <w:r w:rsidRPr="00856612">
        <w:rPr>
          <w:rFonts w:ascii="Times New Roman" w:hAnsi="Times New Roman" w:cs="Times New Roman"/>
          <w:sz w:val="24"/>
          <w:szCs w:val="24"/>
        </w:rPr>
        <w:t xml:space="preserve">Hispanic and especially White primes </w:t>
      </w:r>
      <w:r w:rsidR="00194D95">
        <w:rPr>
          <w:rFonts w:ascii="Times New Roman" w:hAnsi="Times New Roman" w:cs="Times New Roman"/>
          <w:sz w:val="24"/>
          <w:szCs w:val="24"/>
        </w:rPr>
        <w:t xml:space="preserve">did not facilitate “gun” responses when compared to Black primes, </w:t>
      </w:r>
      <w:r w:rsidR="00D24944">
        <w:rPr>
          <w:rFonts w:ascii="Times New Roman" w:hAnsi="Times New Roman" w:cs="Times New Roman"/>
          <w:sz w:val="24"/>
          <w:szCs w:val="24"/>
        </w:rPr>
        <w:t xml:space="preserve">but </w:t>
      </w:r>
      <w:r w:rsidR="00C47734">
        <w:rPr>
          <w:rFonts w:ascii="Times New Roman" w:hAnsi="Times New Roman" w:cs="Times New Roman"/>
          <w:sz w:val="24"/>
          <w:szCs w:val="24"/>
        </w:rPr>
        <w:t>these primes</w:t>
      </w:r>
      <w:r w:rsidR="00194D95">
        <w:rPr>
          <w:rFonts w:ascii="Times New Roman" w:hAnsi="Times New Roman" w:cs="Times New Roman"/>
          <w:sz w:val="24"/>
          <w:szCs w:val="24"/>
        </w:rPr>
        <w:t xml:space="preserve"> did facilitate “gun” responses when compared to other neutral </w:t>
      </w:r>
      <w:r w:rsidR="008162FE">
        <w:rPr>
          <w:rFonts w:ascii="Times New Roman" w:hAnsi="Times New Roman" w:cs="Times New Roman"/>
          <w:sz w:val="24"/>
          <w:szCs w:val="24"/>
        </w:rPr>
        <w:t xml:space="preserve">prime </w:t>
      </w:r>
      <w:r w:rsidR="00194D95">
        <w:rPr>
          <w:rFonts w:ascii="Times New Roman" w:hAnsi="Times New Roman" w:cs="Times New Roman"/>
          <w:sz w:val="24"/>
          <w:szCs w:val="24"/>
        </w:rPr>
        <w:t>stimuli</w:t>
      </w:r>
      <w:r w:rsidRPr="00856612">
        <w:rPr>
          <w:rFonts w:ascii="Times New Roman" w:hAnsi="Times New Roman" w:cs="Times New Roman"/>
          <w:sz w:val="24"/>
          <w:szCs w:val="24"/>
        </w:rPr>
        <w:t>.</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This finding suggests that biases measured in these tasks may not be as symmetrical </w:t>
      </w:r>
      <w:r w:rsidR="006078A4">
        <w:rPr>
          <w:rFonts w:ascii="Times New Roman" w:hAnsi="Times New Roman" w:cs="Times New Roman"/>
          <w:sz w:val="24"/>
          <w:szCs w:val="24"/>
        </w:rPr>
        <w:t>(</w:t>
      </w:r>
      <w:r w:rsidR="009C2A82">
        <w:rPr>
          <w:rFonts w:ascii="Times New Roman" w:hAnsi="Times New Roman" w:cs="Times New Roman"/>
          <w:sz w:val="24"/>
          <w:szCs w:val="24"/>
        </w:rPr>
        <w:t>i.e</w:t>
      </w:r>
      <w:r w:rsidR="006078A4">
        <w:rPr>
          <w:rFonts w:ascii="Times New Roman" w:hAnsi="Times New Roman" w:cs="Times New Roman"/>
          <w:sz w:val="24"/>
          <w:szCs w:val="24"/>
        </w:rPr>
        <w:t xml:space="preserve">., </w:t>
      </w:r>
      <w:r w:rsidR="009C2A82">
        <w:rPr>
          <w:rFonts w:ascii="Times New Roman" w:hAnsi="Times New Roman" w:cs="Times New Roman"/>
          <w:sz w:val="24"/>
          <w:szCs w:val="24"/>
        </w:rPr>
        <w:t xml:space="preserve">simultaneous and complementary biases, as in </w:t>
      </w:r>
      <w:r w:rsidR="006078A4">
        <w:rPr>
          <w:rFonts w:ascii="Times New Roman" w:hAnsi="Times New Roman" w:cs="Times New Roman"/>
          <w:sz w:val="24"/>
          <w:szCs w:val="24"/>
        </w:rPr>
        <w:t>a White-good bias</w:t>
      </w:r>
      <w:r w:rsidR="00684E89">
        <w:rPr>
          <w:rFonts w:ascii="Times New Roman" w:hAnsi="Times New Roman" w:cs="Times New Roman"/>
          <w:sz w:val="24"/>
          <w:szCs w:val="24"/>
        </w:rPr>
        <w:t xml:space="preserve"> with a matching</w:t>
      </w:r>
      <w:r w:rsidR="009C2A82">
        <w:rPr>
          <w:rFonts w:ascii="Times New Roman" w:hAnsi="Times New Roman" w:cs="Times New Roman"/>
          <w:sz w:val="24"/>
          <w:szCs w:val="24"/>
        </w:rPr>
        <w:t xml:space="preserve"> </w:t>
      </w:r>
      <w:r w:rsidR="006078A4">
        <w:rPr>
          <w:rFonts w:ascii="Times New Roman" w:hAnsi="Times New Roman" w:cs="Times New Roman"/>
          <w:sz w:val="24"/>
          <w:szCs w:val="24"/>
        </w:rPr>
        <w:t xml:space="preserve">Black-bad bias) </w:t>
      </w:r>
      <w:r w:rsidRPr="00856612">
        <w:rPr>
          <w:rFonts w:ascii="Times New Roman" w:hAnsi="Times New Roman" w:cs="Times New Roman"/>
          <w:sz w:val="24"/>
          <w:szCs w:val="24"/>
        </w:rPr>
        <w:t xml:space="preserve">as </w:t>
      </w:r>
      <w:r w:rsidR="001F05EF">
        <w:rPr>
          <w:rFonts w:ascii="Times New Roman" w:hAnsi="Times New Roman" w:cs="Times New Roman"/>
          <w:sz w:val="24"/>
          <w:szCs w:val="24"/>
        </w:rPr>
        <w:t xml:space="preserve">is </w:t>
      </w:r>
      <w:r w:rsidRPr="00856612">
        <w:rPr>
          <w:rFonts w:ascii="Times New Roman" w:hAnsi="Times New Roman" w:cs="Times New Roman"/>
          <w:sz w:val="24"/>
          <w:szCs w:val="24"/>
        </w:rPr>
        <w:t>sometimes supposed</w:t>
      </w:r>
      <w:r w:rsidR="00851E34">
        <w:rPr>
          <w:rFonts w:ascii="Times New Roman" w:hAnsi="Times New Roman" w:cs="Times New Roman"/>
          <w:sz w:val="24"/>
          <w:szCs w:val="24"/>
        </w:rPr>
        <w:t xml:space="preserve"> </w:t>
      </w:r>
      <w:commentRangeStart w:id="643"/>
      <w:r w:rsidR="00851E34">
        <w:rPr>
          <w:rFonts w:ascii="Times New Roman" w:hAnsi="Times New Roman" w:cs="Times New Roman"/>
          <w:sz w:val="24"/>
          <w:szCs w:val="24"/>
        </w:rPr>
        <w:t>(</w:t>
      </w:r>
      <w:r w:rsidR="001A3AE7">
        <w:rPr>
          <w:rFonts w:ascii="Times New Roman" w:hAnsi="Times New Roman" w:cs="Times New Roman"/>
          <w:sz w:val="24"/>
          <w:szCs w:val="24"/>
        </w:rPr>
        <w:t>see Greenwald et al., 1998</w:t>
      </w:r>
      <w:r w:rsidR="00851E34">
        <w:rPr>
          <w:rFonts w:ascii="Times New Roman" w:hAnsi="Times New Roman" w:cs="Times New Roman"/>
          <w:sz w:val="24"/>
          <w:szCs w:val="24"/>
        </w:rPr>
        <w:t>)</w:t>
      </w:r>
      <w:r w:rsidR="00B32437">
        <w:rPr>
          <w:rFonts w:ascii="Times New Roman" w:hAnsi="Times New Roman" w:cs="Times New Roman"/>
          <w:sz w:val="24"/>
          <w:szCs w:val="24"/>
        </w:rPr>
        <w:t xml:space="preserve">.  </w:t>
      </w:r>
      <w:commentRangeEnd w:id="643"/>
      <w:r w:rsidR="008D676E">
        <w:rPr>
          <w:rStyle w:val="CommentReference"/>
        </w:rPr>
        <w:commentReference w:id="643"/>
      </w:r>
      <w:r w:rsidR="00B32437">
        <w:rPr>
          <w:rFonts w:ascii="Times New Roman" w:hAnsi="Times New Roman" w:cs="Times New Roman"/>
          <w:sz w:val="24"/>
          <w:szCs w:val="24"/>
        </w:rPr>
        <w:t xml:space="preserve">Instead, </w:t>
      </w:r>
      <w:r w:rsidRPr="00856612">
        <w:rPr>
          <w:rFonts w:ascii="Times New Roman" w:hAnsi="Times New Roman" w:cs="Times New Roman"/>
          <w:sz w:val="24"/>
          <w:szCs w:val="24"/>
        </w:rPr>
        <w:t>response contrast effects</w:t>
      </w:r>
      <w:r w:rsidR="00B32437">
        <w:rPr>
          <w:rFonts w:ascii="Times New Roman" w:hAnsi="Times New Roman" w:cs="Times New Roman"/>
          <w:sz w:val="24"/>
          <w:szCs w:val="24"/>
        </w:rPr>
        <w:t xml:space="preserve"> may cause response patterns to</w:t>
      </w:r>
      <w:r w:rsidRPr="00856612">
        <w:rPr>
          <w:rFonts w:ascii="Times New Roman" w:hAnsi="Times New Roman" w:cs="Times New Roman"/>
          <w:sz w:val="24"/>
          <w:szCs w:val="24"/>
        </w:rPr>
        <w:t xml:space="preserve"> take on the appearance of a symmetrical bias.</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For example, </w:t>
      </w:r>
      <w:r w:rsidR="00B32437">
        <w:rPr>
          <w:rFonts w:ascii="Times New Roman" w:hAnsi="Times New Roman" w:cs="Times New Roman"/>
          <w:sz w:val="24"/>
          <w:szCs w:val="24"/>
        </w:rPr>
        <w:t xml:space="preserve">the present data indicate that </w:t>
      </w:r>
      <w:r w:rsidR="00AA11E8">
        <w:rPr>
          <w:rFonts w:ascii="Times New Roman" w:hAnsi="Times New Roman" w:cs="Times New Roman"/>
          <w:sz w:val="24"/>
          <w:szCs w:val="24"/>
        </w:rPr>
        <w:t>patterns of response facilitation and interference</w:t>
      </w:r>
      <w:r w:rsidR="00AA11E8"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in the WIT </w:t>
      </w:r>
      <w:r w:rsidR="00AA11E8">
        <w:rPr>
          <w:rFonts w:ascii="Times New Roman" w:hAnsi="Times New Roman" w:cs="Times New Roman"/>
          <w:sz w:val="24"/>
          <w:szCs w:val="24"/>
        </w:rPr>
        <w:t>are</w:t>
      </w:r>
      <w:r w:rsidR="00AA11E8" w:rsidRPr="00856612">
        <w:rPr>
          <w:rFonts w:ascii="Times New Roman" w:hAnsi="Times New Roman" w:cs="Times New Roman"/>
          <w:sz w:val="24"/>
          <w:szCs w:val="24"/>
        </w:rPr>
        <w:t xml:space="preserve"> </w:t>
      </w:r>
      <w:r w:rsidRPr="00856612">
        <w:rPr>
          <w:rFonts w:ascii="Times New Roman" w:hAnsi="Times New Roman" w:cs="Times New Roman"/>
          <w:sz w:val="24"/>
          <w:szCs w:val="24"/>
        </w:rPr>
        <w:t xml:space="preserve">chiefly due to a </w:t>
      </w:r>
      <w:r w:rsidR="00B32437">
        <w:rPr>
          <w:rFonts w:ascii="Times New Roman" w:hAnsi="Times New Roman" w:cs="Times New Roman"/>
          <w:sz w:val="24"/>
          <w:szCs w:val="24"/>
        </w:rPr>
        <w:t>stable stereotypic</w:t>
      </w:r>
      <w:r w:rsidR="00B32437" w:rsidRPr="00856612">
        <w:rPr>
          <w:rFonts w:ascii="Times New Roman" w:hAnsi="Times New Roman" w:cs="Times New Roman"/>
          <w:sz w:val="24"/>
          <w:szCs w:val="24"/>
        </w:rPr>
        <w:t xml:space="preserve"> </w:t>
      </w:r>
      <w:r w:rsidRPr="00856612">
        <w:rPr>
          <w:rFonts w:ascii="Times New Roman" w:hAnsi="Times New Roman" w:cs="Times New Roman"/>
          <w:sz w:val="24"/>
          <w:szCs w:val="24"/>
        </w:rPr>
        <w:t>association between Blacks and guns.</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However, response contrast effects then cause the White primes to become categorized with the opposite “tool” response.</w:t>
      </w:r>
      <w:r w:rsidR="006D39D3">
        <w:rPr>
          <w:rFonts w:ascii="Times New Roman" w:hAnsi="Times New Roman" w:cs="Times New Roman"/>
          <w:sz w:val="24"/>
          <w:szCs w:val="24"/>
        </w:rPr>
        <w:t xml:space="preserve"> </w:t>
      </w:r>
      <w:r w:rsidRPr="00856612">
        <w:rPr>
          <w:rFonts w:ascii="Times New Roman" w:hAnsi="Times New Roman" w:cs="Times New Roman"/>
          <w:sz w:val="24"/>
          <w:szCs w:val="24"/>
        </w:rPr>
        <w:t xml:space="preserve"> This process causes participants to demonstrate patterns of responses </w:t>
      </w:r>
      <w:r w:rsidR="00AD4ECD">
        <w:rPr>
          <w:rFonts w:ascii="Times New Roman" w:hAnsi="Times New Roman" w:cs="Times New Roman"/>
          <w:sz w:val="24"/>
          <w:szCs w:val="24"/>
        </w:rPr>
        <w:t>suggesting</w:t>
      </w:r>
      <w:r w:rsidRPr="00856612">
        <w:rPr>
          <w:rFonts w:ascii="Times New Roman" w:hAnsi="Times New Roman" w:cs="Times New Roman"/>
          <w:sz w:val="24"/>
          <w:szCs w:val="24"/>
        </w:rPr>
        <w:t xml:space="preserve"> that they have an implicit stereotype that associates Whites and tools, when it seems unlikely that any such association exists </w:t>
      </w:r>
      <w:commentRangeStart w:id="644"/>
      <w:r w:rsidRPr="00856612">
        <w:rPr>
          <w:rFonts w:ascii="Times New Roman" w:hAnsi="Times New Roman" w:cs="Times New Roman"/>
          <w:sz w:val="24"/>
          <w:szCs w:val="24"/>
        </w:rPr>
        <w:t>(</w:t>
      </w:r>
      <w:r w:rsidR="00075CD5">
        <w:rPr>
          <w:rFonts w:ascii="Times New Roman" w:hAnsi="Times New Roman" w:cs="Times New Roman"/>
          <w:sz w:val="24"/>
          <w:szCs w:val="24"/>
        </w:rPr>
        <w:t>similar effects have been observed for</w:t>
      </w:r>
      <w:r w:rsidRPr="00856612">
        <w:rPr>
          <w:rFonts w:ascii="Times New Roman" w:hAnsi="Times New Roman" w:cs="Times New Roman"/>
          <w:sz w:val="24"/>
          <w:szCs w:val="24"/>
        </w:rPr>
        <w:t xml:space="preserve"> evaluative bias towards the elderly: Scherer &amp; Lambert, </w:t>
      </w:r>
      <w:r w:rsidR="005A3E95">
        <w:rPr>
          <w:rFonts w:ascii="Times New Roman" w:hAnsi="Times New Roman" w:cs="Times New Roman"/>
          <w:sz w:val="24"/>
          <w:szCs w:val="24"/>
        </w:rPr>
        <w:t>2009</w:t>
      </w:r>
      <w:r w:rsidRPr="00856612">
        <w:rPr>
          <w:rFonts w:ascii="Times New Roman" w:hAnsi="Times New Roman" w:cs="Times New Roman"/>
          <w:sz w:val="24"/>
          <w:szCs w:val="24"/>
        </w:rPr>
        <w:t xml:space="preserve">, </w:t>
      </w:r>
      <w:r w:rsidR="00851E34">
        <w:rPr>
          <w:rFonts w:ascii="Times New Roman" w:hAnsi="Times New Roman" w:cs="Times New Roman"/>
          <w:sz w:val="24"/>
          <w:szCs w:val="24"/>
        </w:rPr>
        <w:t>E</w:t>
      </w:r>
      <w:r w:rsidR="00851E34" w:rsidRPr="00856612">
        <w:rPr>
          <w:rFonts w:ascii="Times New Roman" w:hAnsi="Times New Roman" w:cs="Times New Roman"/>
          <w:sz w:val="24"/>
          <w:szCs w:val="24"/>
        </w:rPr>
        <w:t xml:space="preserve">xperiment </w:t>
      </w:r>
      <w:r w:rsidRPr="00856612">
        <w:rPr>
          <w:rFonts w:ascii="Times New Roman" w:hAnsi="Times New Roman" w:cs="Times New Roman"/>
          <w:sz w:val="24"/>
          <w:szCs w:val="24"/>
        </w:rPr>
        <w:t xml:space="preserve">6; Scherer &amp; Schott, 2012, </w:t>
      </w:r>
      <w:r w:rsidR="00851E34">
        <w:rPr>
          <w:rFonts w:ascii="Times New Roman" w:hAnsi="Times New Roman" w:cs="Times New Roman"/>
          <w:sz w:val="24"/>
          <w:szCs w:val="24"/>
        </w:rPr>
        <w:t>E</w:t>
      </w:r>
      <w:r w:rsidR="00851E34" w:rsidRPr="00856612">
        <w:rPr>
          <w:rFonts w:ascii="Times New Roman" w:hAnsi="Times New Roman" w:cs="Times New Roman"/>
          <w:sz w:val="24"/>
          <w:szCs w:val="24"/>
        </w:rPr>
        <w:t xml:space="preserve">xperiment </w:t>
      </w:r>
      <w:r w:rsidRPr="00856612">
        <w:rPr>
          <w:rFonts w:ascii="Times New Roman" w:hAnsi="Times New Roman" w:cs="Times New Roman"/>
          <w:sz w:val="24"/>
          <w:szCs w:val="24"/>
        </w:rPr>
        <w:t>3)</w:t>
      </w:r>
      <w:commentRangeEnd w:id="644"/>
      <w:r w:rsidR="008D676E">
        <w:rPr>
          <w:rStyle w:val="CommentReference"/>
        </w:rPr>
        <w:commentReference w:id="644"/>
      </w:r>
      <w:r w:rsidRPr="00856612">
        <w:rPr>
          <w:rFonts w:ascii="Times New Roman" w:hAnsi="Times New Roman" w:cs="Times New Roman"/>
          <w:sz w:val="24"/>
          <w:szCs w:val="24"/>
        </w:rPr>
        <w:t>.</w:t>
      </w:r>
    </w:p>
    <w:p w14:paraId="2C9C52B6" w14:textId="77777777" w:rsidR="001A3E27" w:rsidRDefault="001A3E27" w:rsidP="00EE55B6">
      <w:pPr>
        <w:spacing w:after="0" w:line="480" w:lineRule="auto"/>
        <w:ind w:firstLine="720"/>
        <w:rPr>
          <w:rFonts w:ascii="Times New Roman" w:hAnsi="Times New Roman" w:cs="Times New Roman"/>
          <w:sz w:val="24"/>
          <w:szCs w:val="24"/>
        </w:rPr>
      </w:pPr>
      <w:commentRangeStart w:id="645"/>
      <w:r>
        <w:rPr>
          <w:rFonts w:ascii="Times New Roman" w:hAnsi="Times New Roman" w:cs="Times New Roman"/>
          <w:sz w:val="24"/>
          <w:szCs w:val="24"/>
        </w:rPr>
        <w:t>Previous research provides further evidence of this phenomenon.</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Judd et al. (2003) used modified forms of the WIT that replaced gun/tool decisions with gun/insect and sports object/fruit decisions.</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Participants demonstrated response associations between Black faces and </w:t>
      </w:r>
      <w:r>
        <w:rPr>
          <w:rFonts w:ascii="Times New Roman" w:hAnsi="Times New Roman" w:cs="Times New Roman"/>
          <w:sz w:val="24"/>
          <w:szCs w:val="24"/>
        </w:rPr>
        <w:lastRenderedPageBreak/>
        <w:t>guns and Black faces and sports objects, indicating semantic bias.</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However, in </w:t>
      </w:r>
      <w:r w:rsidR="00851E34">
        <w:rPr>
          <w:rFonts w:ascii="Times New Roman" w:hAnsi="Times New Roman" w:cs="Times New Roman"/>
          <w:sz w:val="24"/>
          <w:szCs w:val="24"/>
        </w:rPr>
        <w:t xml:space="preserve">that </w:t>
      </w:r>
      <w:r>
        <w:rPr>
          <w:rFonts w:ascii="Times New Roman" w:hAnsi="Times New Roman" w:cs="Times New Roman"/>
          <w:sz w:val="24"/>
          <w:szCs w:val="24"/>
        </w:rPr>
        <w:t xml:space="preserve">study </w:t>
      </w:r>
      <w:r w:rsidR="00DC78CB">
        <w:rPr>
          <w:rFonts w:ascii="Times New Roman" w:hAnsi="Times New Roman" w:cs="Times New Roman"/>
          <w:sz w:val="24"/>
          <w:szCs w:val="24"/>
        </w:rPr>
        <w:t xml:space="preserve">response facilitation also </w:t>
      </w:r>
      <w:r w:rsidR="00851E34">
        <w:rPr>
          <w:rFonts w:ascii="Times New Roman" w:hAnsi="Times New Roman" w:cs="Times New Roman"/>
          <w:sz w:val="24"/>
          <w:szCs w:val="24"/>
        </w:rPr>
        <w:t xml:space="preserve">was </w:t>
      </w:r>
      <w:r w:rsidR="00DC78CB">
        <w:rPr>
          <w:rFonts w:ascii="Times New Roman" w:hAnsi="Times New Roman" w:cs="Times New Roman"/>
          <w:sz w:val="24"/>
          <w:szCs w:val="24"/>
        </w:rPr>
        <w:t>observed between</w:t>
      </w:r>
      <w:r>
        <w:rPr>
          <w:rFonts w:ascii="Times New Roman" w:hAnsi="Times New Roman" w:cs="Times New Roman"/>
          <w:sz w:val="24"/>
          <w:szCs w:val="24"/>
        </w:rPr>
        <w:t xml:space="preserve"> </w:t>
      </w:r>
      <w:r w:rsidR="00DC78CB">
        <w:rPr>
          <w:rFonts w:ascii="Times New Roman" w:hAnsi="Times New Roman" w:cs="Times New Roman"/>
          <w:sz w:val="24"/>
          <w:szCs w:val="24"/>
        </w:rPr>
        <w:t xml:space="preserve">White faces and </w:t>
      </w:r>
      <w:r>
        <w:rPr>
          <w:rFonts w:ascii="Times New Roman" w:hAnsi="Times New Roman" w:cs="Times New Roman"/>
          <w:sz w:val="24"/>
          <w:szCs w:val="24"/>
        </w:rPr>
        <w:t xml:space="preserve">insects and </w:t>
      </w:r>
      <w:r w:rsidR="00DC78CB">
        <w:rPr>
          <w:rFonts w:ascii="Times New Roman" w:hAnsi="Times New Roman" w:cs="Times New Roman"/>
          <w:sz w:val="24"/>
          <w:szCs w:val="24"/>
        </w:rPr>
        <w:t xml:space="preserve">White faces and </w:t>
      </w:r>
      <w:r>
        <w:rPr>
          <w:rFonts w:ascii="Times New Roman" w:hAnsi="Times New Roman" w:cs="Times New Roman"/>
          <w:sz w:val="24"/>
          <w:szCs w:val="24"/>
        </w:rPr>
        <w:t>fruit.</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Because it seems extremely unlikely that there is an implicit </w:t>
      </w:r>
      <w:r w:rsidR="00851E34">
        <w:rPr>
          <w:rFonts w:ascii="Times New Roman" w:hAnsi="Times New Roman" w:cs="Times New Roman"/>
          <w:sz w:val="24"/>
          <w:szCs w:val="24"/>
        </w:rPr>
        <w:t xml:space="preserve">semantic </w:t>
      </w:r>
      <w:r>
        <w:rPr>
          <w:rFonts w:ascii="Times New Roman" w:hAnsi="Times New Roman" w:cs="Times New Roman"/>
          <w:sz w:val="24"/>
          <w:szCs w:val="24"/>
        </w:rPr>
        <w:t xml:space="preserve">association between Whites and insects or Whites and fruit, this </w:t>
      </w:r>
      <w:r w:rsidR="007944F8">
        <w:rPr>
          <w:rFonts w:ascii="Times New Roman" w:hAnsi="Times New Roman" w:cs="Times New Roman"/>
          <w:sz w:val="24"/>
          <w:szCs w:val="24"/>
        </w:rPr>
        <w:t xml:space="preserve">previous </w:t>
      </w:r>
      <w:r>
        <w:rPr>
          <w:rFonts w:ascii="Times New Roman" w:hAnsi="Times New Roman" w:cs="Times New Roman"/>
          <w:sz w:val="24"/>
          <w:szCs w:val="24"/>
        </w:rPr>
        <w:t xml:space="preserve">study provides further evidence for the role of RM Contrast processes in performance of the WIT and </w:t>
      </w:r>
      <w:r w:rsidR="00851E34">
        <w:rPr>
          <w:rFonts w:ascii="Times New Roman" w:hAnsi="Times New Roman" w:cs="Times New Roman"/>
          <w:sz w:val="24"/>
          <w:szCs w:val="24"/>
        </w:rPr>
        <w:t xml:space="preserve">similar </w:t>
      </w:r>
      <w:r>
        <w:rPr>
          <w:rFonts w:ascii="Times New Roman" w:hAnsi="Times New Roman" w:cs="Times New Roman"/>
          <w:sz w:val="24"/>
          <w:szCs w:val="24"/>
        </w:rPr>
        <w:t>tasks.</w:t>
      </w:r>
      <w:commentRangeEnd w:id="645"/>
      <w:r w:rsidR="008D676E">
        <w:rPr>
          <w:rStyle w:val="CommentReference"/>
        </w:rPr>
        <w:commentReference w:id="645"/>
      </w:r>
    </w:p>
    <w:p w14:paraId="041DEC6F" w14:textId="03FF03FF" w:rsidR="007146FC" w:rsidRDefault="00851E34"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17259" w:rsidRPr="00856612">
        <w:rPr>
          <w:rFonts w:ascii="Times New Roman" w:hAnsi="Times New Roman" w:cs="Times New Roman"/>
          <w:sz w:val="24"/>
          <w:szCs w:val="24"/>
        </w:rPr>
        <w:t xml:space="preserve">he present research </w:t>
      </w:r>
      <w:r>
        <w:rPr>
          <w:rFonts w:ascii="Times New Roman" w:hAnsi="Times New Roman" w:cs="Times New Roman"/>
          <w:sz w:val="24"/>
          <w:szCs w:val="24"/>
        </w:rPr>
        <w:t xml:space="preserve">also </w:t>
      </w:r>
      <w:r w:rsidR="00917259" w:rsidRPr="00856612">
        <w:rPr>
          <w:rFonts w:ascii="Times New Roman" w:hAnsi="Times New Roman" w:cs="Times New Roman"/>
          <w:sz w:val="24"/>
          <w:szCs w:val="24"/>
        </w:rPr>
        <w:t xml:space="preserve">highlights the </w:t>
      </w:r>
      <w:r w:rsidR="00134CAB">
        <w:rPr>
          <w:rFonts w:ascii="Times New Roman" w:hAnsi="Times New Roman" w:cs="Times New Roman"/>
          <w:sz w:val="24"/>
          <w:szCs w:val="24"/>
        </w:rPr>
        <w:t>complexity involved when</w:t>
      </w:r>
      <w:r w:rsidR="00917259" w:rsidRPr="00856612">
        <w:rPr>
          <w:rFonts w:ascii="Times New Roman" w:hAnsi="Times New Roman" w:cs="Times New Roman"/>
          <w:sz w:val="24"/>
          <w:szCs w:val="24"/>
        </w:rPr>
        <w:t xml:space="preserve"> generalizing the WIT and similar tasks to stimuli of other races and content. </w:t>
      </w:r>
      <w:r w:rsidR="006D39D3">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Measurement of </w:t>
      </w:r>
      <w:r w:rsidR="00134CAB">
        <w:rPr>
          <w:rFonts w:ascii="Times New Roman" w:hAnsi="Times New Roman" w:cs="Times New Roman"/>
          <w:sz w:val="24"/>
          <w:szCs w:val="24"/>
        </w:rPr>
        <w:t xml:space="preserve">preexisting stereotypic </w:t>
      </w:r>
      <w:r w:rsidR="00917259" w:rsidRPr="00856612">
        <w:rPr>
          <w:rFonts w:ascii="Times New Roman" w:hAnsi="Times New Roman" w:cs="Times New Roman"/>
          <w:sz w:val="24"/>
          <w:szCs w:val="24"/>
        </w:rPr>
        <w:t xml:space="preserve">associations is complicated by </w:t>
      </w:r>
      <w:r w:rsidR="009B1CBC">
        <w:rPr>
          <w:rFonts w:ascii="Times New Roman" w:hAnsi="Times New Roman" w:cs="Times New Roman"/>
          <w:sz w:val="24"/>
          <w:szCs w:val="24"/>
        </w:rPr>
        <w:t>these</w:t>
      </w:r>
      <w:r w:rsidR="009B1CBC" w:rsidRPr="00856612">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contrast effects, such that observed patterns of bias are due not only to the construct of interest, implicit associations, but also due to the </w:t>
      </w:r>
      <w:r w:rsidR="0036017F">
        <w:rPr>
          <w:rFonts w:ascii="Times New Roman" w:hAnsi="Times New Roman" w:cs="Times New Roman"/>
          <w:sz w:val="24"/>
          <w:szCs w:val="24"/>
        </w:rPr>
        <w:t>way in which participants use the response options to categorize the prime stimuli</w:t>
      </w:r>
      <w:r w:rsidR="00917259" w:rsidRPr="0085661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commentRangeStart w:id="646"/>
      <w:r w:rsidR="00E62D98">
        <w:rPr>
          <w:rFonts w:ascii="Times New Roman" w:hAnsi="Times New Roman" w:cs="Times New Roman"/>
          <w:sz w:val="24"/>
          <w:szCs w:val="24"/>
        </w:rPr>
        <w:t>The</w:t>
      </w:r>
      <w:r w:rsidR="00F26F9C">
        <w:rPr>
          <w:rFonts w:ascii="Times New Roman" w:hAnsi="Times New Roman" w:cs="Times New Roman"/>
          <w:sz w:val="24"/>
          <w:szCs w:val="24"/>
        </w:rPr>
        <w:t xml:space="preserve"> influence</w:t>
      </w:r>
      <w:r w:rsidR="00126366">
        <w:rPr>
          <w:rFonts w:ascii="Times New Roman" w:hAnsi="Times New Roman" w:cs="Times New Roman"/>
          <w:sz w:val="24"/>
          <w:szCs w:val="24"/>
        </w:rPr>
        <w:t xml:space="preserve"> of task context on a given priming effect</w:t>
      </w:r>
      <w:r w:rsidR="00E62D98">
        <w:rPr>
          <w:rFonts w:ascii="Times New Roman" w:hAnsi="Times New Roman" w:cs="Times New Roman"/>
          <w:sz w:val="24"/>
          <w:szCs w:val="24"/>
        </w:rPr>
        <w:t xml:space="preserve"> ranged from fairly small (</w:t>
      </w:r>
      <w:r w:rsidR="0062048C">
        <w:rPr>
          <w:rFonts w:ascii="Times New Roman" w:hAnsi="Times New Roman" w:cs="Times New Roman"/>
          <w:sz w:val="24"/>
          <w:szCs w:val="24"/>
        </w:rPr>
        <w:t>η</w:t>
      </w:r>
      <w:r w:rsidR="00E62D98">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.04 for changes in Hispanic-gun bias in Experiment 2) to fairly large (</w:t>
      </w:r>
      <w:r w:rsidR="0062048C">
        <w:rPr>
          <w:rFonts w:ascii="Times New Roman" w:hAnsi="Times New Roman" w:cs="Times New Roman"/>
          <w:sz w:val="24"/>
          <w:szCs w:val="24"/>
        </w:rPr>
        <w:t>η</w:t>
      </w:r>
      <w:r w:rsidR="00E62D98">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.14 for changes in White-gun bias in Experiment 1)</w:t>
      </w:r>
      <w:r w:rsidR="00EA11FD">
        <w:rPr>
          <w:rFonts w:ascii="Times New Roman" w:hAnsi="Times New Roman" w:cs="Times New Roman"/>
          <w:sz w:val="24"/>
          <w:szCs w:val="24"/>
        </w:rPr>
        <w:t>.</w:t>
      </w:r>
      <w:r w:rsidR="006D39D3">
        <w:rPr>
          <w:rFonts w:ascii="Times New Roman" w:hAnsi="Times New Roman" w:cs="Times New Roman"/>
          <w:sz w:val="24"/>
          <w:szCs w:val="24"/>
        </w:rPr>
        <w:t xml:space="preserve"> </w:t>
      </w:r>
      <w:r w:rsidR="00E62D98">
        <w:rPr>
          <w:rFonts w:ascii="Times New Roman" w:hAnsi="Times New Roman" w:cs="Times New Roman"/>
          <w:sz w:val="24"/>
          <w:szCs w:val="24"/>
        </w:rPr>
        <w:t xml:space="preserve"> </w:t>
      </w:r>
      <w:r w:rsidR="00EA11FD">
        <w:rPr>
          <w:rFonts w:ascii="Times New Roman" w:hAnsi="Times New Roman" w:cs="Times New Roman"/>
          <w:sz w:val="24"/>
          <w:szCs w:val="24"/>
        </w:rPr>
        <w:t>A</w:t>
      </w:r>
      <w:r w:rsidR="00E62D98">
        <w:rPr>
          <w:rFonts w:ascii="Times New Roman" w:hAnsi="Times New Roman" w:cs="Times New Roman"/>
          <w:sz w:val="24"/>
          <w:szCs w:val="24"/>
        </w:rPr>
        <w:t xml:space="preserve">t their largest, </w:t>
      </w:r>
      <w:r w:rsidR="00EA11FD">
        <w:rPr>
          <w:rFonts w:ascii="Times New Roman" w:hAnsi="Times New Roman" w:cs="Times New Roman"/>
          <w:sz w:val="24"/>
          <w:szCs w:val="24"/>
        </w:rPr>
        <w:t xml:space="preserve">the </w:t>
      </w:r>
      <w:r w:rsidR="009F728B">
        <w:rPr>
          <w:rFonts w:ascii="Times New Roman" w:hAnsi="Times New Roman" w:cs="Times New Roman"/>
          <w:sz w:val="24"/>
          <w:szCs w:val="24"/>
        </w:rPr>
        <w:t xml:space="preserve">apparent </w:t>
      </w:r>
      <w:r w:rsidR="00EA11FD">
        <w:rPr>
          <w:rFonts w:ascii="Times New Roman" w:hAnsi="Times New Roman" w:cs="Times New Roman"/>
          <w:sz w:val="24"/>
          <w:szCs w:val="24"/>
        </w:rPr>
        <w:t>gun bias</w:t>
      </w:r>
      <w:r w:rsidR="00DC78CB">
        <w:rPr>
          <w:rFonts w:ascii="Times New Roman" w:hAnsi="Times New Roman" w:cs="Times New Roman"/>
          <w:sz w:val="24"/>
          <w:szCs w:val="24"/>
        </w:rPr>
        <w:t>es</w:t>
      </w:r>
      <w:r w:rsidR="00EA11FD">
        <w:rPr>
          <w:rFonts w:ascii="Times New Roman" w:hAnsi="Times New Roman" w:cs="Times New Roman"/>
          <w:sz w:val="24"/>
          <w:szCs w:val="24"/>
        </w:rPr>
        <w:t xml:space="preserve"> for these primes </w:t>
      </w:r>
      <w:r w:rsidR="00E62D98">
        <w:rPr>
          <w:rFonts w:ascii="Times New Roman" w:hAnsi="Times New Roman" w:cs="Times New Roman"/>
          <w:sz w:val="24"/>
          <w:szCs w:val="24"/>
        </w:rPr>
        <w:t xml:space="preserve">were </w:t>
      </w:r>
      <w:r w:rsidR="009F728B">
        <w:rPr>
          <w:rFonts w:ascii="Times New Roman" w:hAnsi="Times New Roman" w:cs="Times New Roman"/>
          <w:sz w:val="24"/>
          <w:szCs w:val="24"/>
        </w:rPr>
        <w:t>larger</w:t>
      </w:r>
      <w:r w:rsidR="00E62D98">
        <w:rPr>
          <w:rFonts w:ascii="Times New Roman" w:hAnsi="Times New Roman" w:cs="Times New Roman"/>
          <w:sz w:val="24"/>
          <w:szCs w:val="24"/>
        </w:rPr>
        <w:t xml:space="preserve"> t</w:t>
      </w:r>
      <w:r w:rsidR="009F728B">
        <w:rPr>
          <w:rFonts w:ascii="Times New Roman" w:hAnsi="Times New Roman" w:cs="Times New Roman"/>
          <w:sz w:val="24"/>
          <w:szCs w:val="24"/>
        </w:rPr>
        <w:t>han</w:t>
      </w:r>
      <w:r w:rsidR="00E62D98">
        <w:rPr>
          <w:rFonts w:ascii="Times New Roman" w:hAnsi="Times New Roman" w:cs="Times New Roman"/>
          <w:sz w:val="24"/>
          <w:szCs w:val="24"/>
        </w:rPr>
        <w:t xml:space="preserve"> the standard Black/White </w:t>
      </w:r>
      <w:r w:rsidR="009F728B">
        <w:rPr>
          <w:rFonts w:ascii="Times New Roman" w:hAnsi="Times New Roman" w:cs="Times New Roman"/>
          <w:sz w:val="24"/>
          <w:szCs w:val="24"/>
        </w:rPr>
        <w:t>WIT</w:t>
      </w:r>
      <w:r w:rsidR="00E62D98">
        <w:rPr>
          <w:rFonts w:ascii="Times New Roman" w:hAnsi="Times New Roman" w:cs="Times New Roman"/>
          <w:sz w:val="24"/>
          <w:szCs w:val="24"/>
        </w:rPr>
        <w:t xml:space="preserve"> effect itself (here observed </w:t>
      </w:r>
      <w:r w:rsidR="00DC78CB">
        <w:rPr>
          <w:rFonts w:ascii="Times New Roman" w:hAnsi="Times New Roman" w:cs="Times New Roman"/>
          <w:sz w:val="24"/>
          <w:szCs w:val="24"/>
        </w:rPr>
        <w:t xml:space="preserve">in Experiment 1 </w:t>
      </w:r>
      <w:r w:rsidR="00E62D98">
        <w:rPr>
          <w:rFonts w:ascii="Times New Roman" w:hAnsi="Times New Roman" w:cs="Times New Roman"/>
          <w:sz w:val="24"/>
          <w:szCs w:val="24"/>
        </w:rPr>
        <w:t xml:space="preserve">as </w:t>
      </w:r>
      <w:r w:rsidR="0062048C">
        <w:rPr>
          <w:rFonts w:ascii="Times New Roman" w:hAnsi="Times New Roman" w:cs="Times New Roman"/>
          <w:sz w:val="24"/>
          <w:szCs w:val="24"/>
        </w:rPr>
        <w:t>η</w:t>
      </w:r>
      <w:r w:rsidR="00E62D98">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E62D98">
        <w:rPr>
          <w:rFonts w:ascii="Times New Roman" w:hAnsi="Times New Roman" w:cs="Times New Roman"/>
          <w:sz w:val="24"/>
          <w:szCs w:val="24"/>
          <w:vertAlign w:val="subscript"/>
        </w:rPr>
        <w:t xml:space="preserve"> </w:t>
      </w:r>
      <w:r w:rsidR="00E62D98">
        <w:rPr>
          <w:rFonts w:ascii="Times New Roman" w:hAnsi="Times New Roman" w:cs="Times New Roman"/>
          <w:sz w:val="24"/>
          <w:szCs w:val="24"/>
        </w:rPr>
        <w:t xml:space="preserve">= </w:t>
      </w:r>
      <w:r w:rsidR="00DC78CB">
        <w:rPr>
          <w:rFonts w:ascii="Times New Roman" w:hAnsi="Times New Roman" w:cs="Times New Roman"/>
          <w:sz w:val="24"/>
          <w:szCs w:val="24"/>
        </w:rPr>
        <w:t xml:space="preserve">.17, while gun bias in modified WITs were as large as </w:t>
      </w:r>
      <w:r w:rsidR="0062048C">
        <w:rPr>
          <w:rFonts w:ascii="Times New Roman" w:hAnsi="Times New Roman" w:cs="Times New Roman"/>
          <w:sz w:val="24"/>
          <w:szCs w:val="24"/>
        </w:rPr>
        <w:t>η</w:t>
      </w:r>
      <w:r w:rsidR="00DC78CB">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DC78CB">
        <w:rPr>
          <w:rFonts w:ascii="Times New Roman" w:hAnsi="Times New Roman" w:cs="Times New Roman"/>
          <w:sz w:val="24"/>
          <w:szCs w:val="24"/>
          <w:vertAlign w:val="subscript"/>
        </w:rPr>
        <w:t xml:space="preserve"> </w:t>
      </w:r>
      <w:r w:rsidR="00DC78CB">
        <w:rPr>
          <w:rFonts w:ascii="Times New Roman" w:hAnsi="Times New Roman" w:cs="Times New Roman"/>
          <w:sz w:val="24"/>
          <w:szCs w:val="24"/>
        </w:rPr>
        <w:t xml:space="preserve">= </w:t>
      </w:r>
      <w:r w:rsidR="00E62D98">
        <w:rPr>
          <w:rFonts w:ascii="Times New Roman" w:hAnsi="Times New Roman" w:cs="Times New Roman"/>
          <w:sz w:val="24"/>
          <w:szCs w:val="24"/>
        </w:rPr>
        <w:t>.</w:t>
      </w:r>
      <w:r w:rsidR="009F728B">
        <w:rPr>
          <w:rFonts w:ascii="Times New Roman" w:hAnsi="Times New Roman" w:cs="Times New Roman"/>
          <w:sz w:val="24"/>
          <w:szCs w:val="24"/>
        </w:rPr>
        <w:t>27</w:t>
      </w:r>
      <w:r w:rsidR="00EA11FD">
        <w:rPr>
          <w:rFonts w:ascii="Times New Roman" w:hAnsi="Times New Roman" w:cs="Times New Roman"/>
          <w:sz w:val="24"/>
          <w:szCs w:val="24"/>
        </w:rPr>
        <w:t xml:space="preserve"> </w:t>
      </w:r>
      <w:r w:rsidR="009F728B">
        <w:rPr>
          <w:rFonts w:ascii="Times New Roman" w:hAnsi="Times New Roman" w:cs="Times New Roman"/>
          <w:sz w:val="24"/>
          <w:szCs w:val="24"/>
        </w:rPr>
        <w:t>in the Neutral/White</w:t>
      </w:r>
      <w:r w:rsidR="00EC6B5A">
        <w:rPr>
          <w:rFonts w:ascii="Times New Roman" w:hAnsi="Times New Roman" w:cs="Times New Roman"/>
          <w:sz w:val="24"/>
          <w:szCs w:val="24"/>
        </w:rPr>
        <w:t xml:space="preserve"> </w:t>
      </w:r>
      <w:r w:rsidR="009F728B">
        <w:rPr>
          <w:rFonts w:ascii="Times New Roman" w:hAnsi="Times New Roman" w:cs="Times New Roman"/>
          <w:sz w:val="24"/>
          <w:szCs w:val="24"/>
        </w:rPr>
        <w:t xml:space="preserve">WIT, </w:t>
      </w:r>
      <w:r w:rsidR="00DC78CB">
        <w:rPr>
          <w:rFonts w:ascii="Times New Roman" w:hAnsi="Times New Roman" w:cs="Times New Roman"/>
          <w:sz w:val="24"/>
          <w:szCs w:val="24"/>
        </w:rPr>
        <w:t>E</w:t>
      </w:r>
      <w:r w:rsidR="009F728B">
        <w:rPr>
          <w:rFonts w:ascii="Times New Roman" w:hAnsi="Times New Roman" w:cs="Times New Roman"/>
          <w:sz w:val="24"/>
          <w:szCs w:val="24"/>
        </w:rPr>
        <w:t xml:space="preserve">xperiment 1, </w:t>
      </w:r>
      <w:r w:rsidR="00EC6B5A">
        <w:rPr>
          <w:rFonts w:ascii="Times New Roman" w:hAnsi="Times New Roman" w:cs="Times New Roman"/>
          <w:sz w:val="24"/>
          <w:szCs w:val="24"/>
        </w:rPr>
        <w:t xml:space="preserve">and </w:t>
      </w:r>
      <w:r w:rsidR="0062048C">
        <w:rPr>
          <w:rFonts w:ascii="Times New Roman" w:hAnsi="Times New Roman" w:cs="Times New Roman"/>
          <w:sz w:val="24"/>
          <w:szCs w:val="24"/>
        </w:rPr>
        <w:t>η</w:t>
      </w:r>
      <w:r w:rsidR="009F728B">
        <w:rPr>
          <w:rFonts w:ascii="Times New Roman" w:hAnsi="Times New Roman" w:cs="Times New Roman"/>
          <w:sz w:val="24"/>
          <w:szCs w:val="24"/>
          <w:vertAlign w:val="subscript"/>
        </w:rPr>
        <w:t>p</w:t>
      </w:r>
      <w:r w:rsidR="008D676E">
        <w:rPr>
          <w:rFonts w:ascii="Times New Roman" w:hAnsi="Times New Roman" w:cs="Times New Roman"/>
          <w:sz w:val="24"/>
          <w:szCs w:val="24"/>
          <w:vertAlign w:val="superscript"/>
        </w:rPr>
        <w:t>2</w:t>
      </w:r>
      <w:r w:rsidR="009F728B">
        <w:rPr>
          <w:rFonts w:ascii="Times New Roman" w:hAnsi="Times New Roman" w:cs="Times New Roman"/>
          <w:sz w:val="24"/>
          <w:szCs w:val="24"/>
          <w:vertAlign w:val="subscript"/>
        </w:rPr>
        <w:t xml:space="preserve"> </w:t>
      </w:r>
      <w:r w:rsidR="009F728B">
        <w:rPr>
          <w:rFonts w:ascii="Times New Roman" w:hAnsi="Times New Roman" w:cs="Times New Roman"/>
          <w:sz w:val="24"/>
          <w:szCs w:val="24"/>
        </w:rPr>
        <w:t>= .33 in the Neutral/Hispanic WIT</w:t>
      </w:r>
      <w:r w:rsidR="00DC78CB">
        <w:rPr>
          <w:rFonts w:ascii="Times New Roman" w:hAnsi="Times New Roman" w:cs="Times New Roman"/>
          <w:sz w:val="24"/>
          <w:szCs w:val="24"/>
        </w:rPr>
        <w:t>, Experiment 2</w:t>
      </w:r>
      <w:r w:rsidR="00E62D98">
        <w:rPr>
          <w:rFonts w:ascii="Times New Roman" w:hAnsi="Times New Roman" w:cs="Times New Roman"/>
          <w:sz w:val="24"/>
          <w:szCs w:val="24"/>
        </w:rPr>
        <w:t>).</w:t>
      </w:r>
      <w:r w:rsidR="006D39D3">
        <w:rPr>
          <w:rFonts w:ascii="Times New Roman" w:hAnsi="Times New Roman" w:cs="Times New Roman"/>
          <w:sz w:val="24"/>
          <w:szCs w:val="24"/>
        </w:rPr>
        <w:t xml:space="preserve"> </w:t>
      </w:r>
      <w:r w:rsidR="00BB73DD">
        <w:rPr>
          <w:rFonts w:ascii="Times New Roman" w:hAnsi="Times New Roman" w:cs="Times New Roman"/>
          <w:sz w:val="24"/>
          <w:szCs w:val="24"/>
        </w:rPr>
        <w:t xml:space="preserve"> </w:t>
      </w:r>
      <w:commentRangeEnd w:id="646"/>
      <w:r w:rsidR="006455D9">
        <w:rPr>
          <w:rStyle w:val="CommentReference"/>
        </w:rPr>
        <w:commentReference w:id="646"/>
      </w:r>
      <w:r w:rsidR="00BB73DD">
        <w:rPr>
          <w:rFonts w:ascii="Times New Roman" w:hAnsi="Times New Roman" w:cs="Times New Roman"/>
          <w:sz w:val="24"/>
          <w:szCs w:val="24"/>
        </w:rPr>
        <w:t xml:space="preserve">Researchers may need to consider and account for these effects in order to most accurately </w:t>
      </w:r>
      <w:r>
        <w:rPr>
          <w:rFonts w:ascii="Times New Roman" w:hAnsi="Times New Roman" w:cs="Times New Roman"/>
          <w:sz w:val="24"/>
          <w:szCs w:val="24"/>
        </w:rPr>
        <w:t xml:space="preserve">depict </w:t>
      </w:r>
      <w:r w:rsidR="00BB73DD">
        <w:rPr>
          <w:rFonts w:ascii="Times New Roman" w:hAnsi="Times New Roman" w:cs="Times New Roman"/>
          <w:sz w:val="24"/>
          <w:szCs w:val="24"/>
        </w:rPr>
        <w:t>implicit bias.</w:t>
      </w:r>
      <w:r w:rsidR="006D39D3">
        <w:rPr>
          <w:rFonts w:ascii="Times New Roman" w:hAnsi="Times New Roman" w:cs="Times New Roman"/>
          <w:sz w:val="24"/>
          <w:szCs w:val="24"/>
        </w:rPr>
        <w:t xml:space="preserve"> </w:t>
      </w:r>
      <w:r w:rsidR="00E62D98">
        <w:rPr>
          <w:rFonts w:ascii="Times New Roman" w:hAnsi="Times New Roman" w:cs="Times New Roman"/>
          <w:sz w:val="24"/>
          <w:szCs w:val="24"/>
        </w:rPr>
        <w:t xml:space="preserve"> </w:t>
      </w:r>
      <w:r w:rsidR="009623BB">
        <w:rPr>
          <w:rFonts w:ascii="Times New Roman" w:hAnsi="Times New Roman" w:cs="Times New Roman"/>
          <w:sz w:val="24"/>
          <w:szCs w:val="24"/>
        </w:rPr>
        <w:t xml:space="preserve">In spite of </w:t>
      </w:r>
      <w:r w:rsidR="00B218C4">
        <w:rPr>
          <w:rFonts w:ascii="Times New Roman" w:hAnsi="Times New Roman" w:cs="Times New Roman"/>
          <w:sz w:val="24"/>
          <w:szCs w:val="24"/>
        </w:rPr>
        <w:t>these complexities</w:t>
      </w:r>
      <w:r w:rsidR="00917259" w:rsidRPr="00856612">
        <w:rPr>
          <w:rFonts w:ascii="Times New Roman" w:hAnsi="Times New Roman" w:cs="Times New Roman"/>
          <w:sz w:val="24"/>
          <w:szCs w:val="24"/>
        </w:rPr>
        <w:t>,</w:t>
      </w:r>
      <w:r w:rsidR="00B07FC2">
        <w:rPr>
          <w:rFonts w:ascii="Times New Roman" w:hAnsi="Times New Roman" w:cs="Times New Roman"/>
          <w:sz w:val="24"/>
          <w:szCs w:val="24"/>
        </w:rPr>
        <w:t xml:space="preserve"> </w:t>
      </w:r>
      <w:r w:rsidR="00917259" w:rsidRPr="00856612">
        <w:rPr>
          <w:rFonts w:ascii="Times New Roman" w:hAnsi="Times New Roman" w:cs="Times New Roman"/>
          <w:sz w:val="24"/>
          <w:szCs w:val="24"/>
        </w:rPr>
        <w:t xml:space="preserve">it seems likely that within a single version of an implicit bias task, contrast effects may be stable across participants, and thereby variance in observed task performance should still reflect </w:t>
      </w:r>
      <w:r w:rsidR="00E62D98">
        <w:rPr>
          <w:rFonts w:ascii="Times New Roman" w:hAnsi="Times New Roman" w:cs="Times New Roman"/>
          <w:sz w:val="24"/>
          <w:szCs w:val="24"/>
        </w:rPr>
        <w:t xml:space="preserve">the </w:t>
      </w:r>
      <w:r w:rsidR="00BB5039">
        <w:rPr>
          <w:rFonts w:ascii="Times New Roman" w:hAnsi="Times New Roman" w:cs="Times New Roman"/>
          <w:sz w:val="24"/>
          <w:szCs w:val="24"/>
        </w:rPr>
        <w:t>relative</w:t>
      </w:r>
      <w:r w:rsidR="00917259" w:rsidRPr="00856612">
        <w:rPr>
          <w:rFonts w:ascii="Times New Roman" w:hAnsi="Times New Roman" w:cs="Times New Roman"/>
          <w:sz w:val="24"/>
          <w:szCs w:val="24"/>
        </w:rPr>
        <w:t xml:space="preserve"> strength of implicit associations</w:t>
      </w:r>
      <w:r w:rsidR="005F1714">
        <w:rPr>
          <w:rFonts w:ascii="Times New Roman" w:hAnsi="Times New Roman" w:cs="Times New Roman"/>
          <w:sz w:val="24"/>
          <w:szCs w:val="24"/>
        </w:rPr>
        <w:t xml:space="preserve"> between a given group and guns</w:t>
      </w:r>
      <w:r w:rsidR="00917259" w:rsidRPr="00856612">
        <w:rPr>
          <w:rFonts w:ascii="Times New Roman" w:hAnsi="Times New Roman" w:cs="Times New Roman"/>
          <w:sz w:val="24"/>
          <w:szCs w:val="24"/>
        </w:rPr>
        <w:t xml:space="preserve">. </w:t>
      </w:r>
    </w:p>
    <w:p w14:paraId="0B040969" w14:textId="77777777" w:rsidR="007944F8" w:rsidRDefault="00AA11E8"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 present results lend support to the response-selection, rather than spreading-activation, account of priming effects. </w:t>
      </w:r>
      <w:r w:rsidR="007944F8">
        <w:rPr>
          <w:rFonts w:ascii="Times New Roman" w:hAnsi="Times New Roman" w:cs="Times New Roman"/>
          <w:sz w:val="24"/>
          <w:szCs w:val="24"/>
        </w:rPr>
        <w:t xml:space="preserve">The RM contrast model argues that participants automatically categorize the primes according to the available responses, even when there is no </w:t>
      </w:r>
      <w:r w:rsidR="007944F8">
        <w:rPr>
          <w:rFonts w:ascii="Times New Roman" w:hAnsi="Times New Roman" w:cs="Times New Roman"/>
          <w:sz w:val="24"/>
          <w:szCs w:val="24"/>
        </w:rPr>
        <w:lastRenderedPageBreak/>
        <w:t>evaluative or semantic association between prime and response.  Thus, categorization of primes is likely a vital and inevitable process in priming tasks</w:t>
      </w:r>
      <w:r>
        <w:rPr>
          <w:rFonts w:ascii="Times New Roman" w:hAnsi="Times New Roman" w:cs="Times New Roman"/>
          <w:sz w:val="24"/>
          <w:szCs w:val="24"/>
        </w:rPr>
        <w:t>, and can explain certain phenomena which cannot be explained by spreading semantic activations</w:t>
      </w:r>
      <w:r w:rsidR="007944F8">
        <w:rPr>
          <w:rFonts w:ascii="Times New Roman" w:hAnsi="Times New Roman" w:cs="Times New Roman"/>
          <w:sz w:val="24"/>
          <w:szCs w:val="24"/>
        </w:rPr>
        <w:t>.  While the present report focuses on the influence of categorization processes and response mapping contrasts in measurements of implicit racial bias, it seems likely that these processes are also active in sequential priming tasks in general.</w:t>
      </w:r>
    </w:p>
    <w:p w14:paraId="34E9C5A1" w14:textId="77777777" w:rsidR="007457E8" w:rsidRDefault="00D209C2">
      <w:pPr>
        <w:spacing w:after="0" w:line="480" w:lineRule="auto"/>
        <w:rPr>
          <w:rFonts w:ascii="Times New Roman" w:hAnsi="Times New Roman" w:cs="Times New Roman"/>
          <w:b/>
          <w:sz w:val="24"/>
          <w:szCs w:val="24"/>
        </w:rPr>
      </w:pPr>
      <w:r w:rsidRPr="00D209C2">
        <w:rPr>
          <w:rFonts w:ascii="Times New Roman" w:hAnsi="Times New Roman" w:cs="Times New Roman"/>
          <w:b/>
          <w:sz w:val="24"/>
          <w:szCs w:val="24"/>
        </w:rPr>
        <w:t>Limitations</w:t>
      </w:r>
      <w:r w:rsidR="00CE2AA9">
        <w:rPr>
          <w:rFonts w:ascii="Times New Roman" w:hAnsi="Times New Roman" w:cs="Times New Roman"/>
          <w:b/>
          <w:sz w:val="24"/>
          <w:szCs w:val="24"/>
        </w:rPr>
        <w:t xml:space="preserve"> and </w:t>
      </w:r>
      <w:r w:rsidR="00851E34">
        <w:rPr>
          <w:rFonts w:ascii="Times New Roman" w:hAnsi="Times New Roman" w:cs="Times New Roman"/>
          <w:b/>
          <w:sz w:val="24"/>
          <w:szCs w:val="24"/>
        </w:rPr>
        <w:t>Future Directions</w:t>
      </w:r>
    </w:p>
    <w:p w14:paraId="074F8C15" w14:textId="77777777" w:rsidR="00E654EE" w:rsidRDefault="00E654EE" w:rsidP="00EE55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research is limited by some </w:t>
      </w:r>
      <w:r w:rsidR="00023C9B">
        <w:rPr>
          <w:rFonts w:ascii="Times New Roman" w:hAnsi="Times New Roman" w:cs="Times New Roman"/>
          <w:sz w:val="24"/>
          <w:szCs w:val="24"/>
        </w:rPr>
        <w:t xml:space="preserve">lingering </w:t>
      </w:r>
      <w:r>
        <w:rPr>
          <w:rFonts w:ascii="Times New Roman" w:hAnsi="Times New Roman" w:cs="Times New Roman"/>
          <w:sz w:val="24"/>
          <w:szCs w:val="24"/>
        </w:rPr>
        <w:t>complications of interpretation.</w:t>
      </w:r>
      <w:r w:rsidR="006D39D3">
        <w:rPr>
          <w:rFonts w:ascii="Times New Roman" w:hAnsi="Times New Roman" w:cs="Times New Roman"/>
          <w:sz w:val="24"/>
          <w:szCs w:val="24"/>
        </w:rPr>
        <w:t xml:space="preserve"> </w:t>
      </w:r>
      <w:r>
        <w:rPr>
          <w:rFonts w:ascii="Times New Roman" w:hAnsi="Times New Roman" w:cs="Times New Roman"/>
          <w:sz w:val="24"/>
          <w:szCs w:val="24"/>
        </w:rPr>
        <w:t xml:space="preserve"> Due to the nature of contrast effects and asymmetrical association</w:t>
      </w:r>
      <w:r w:rsidR="009F21B0">
        <w:rPr>
          <w:rFonts w:ascii="Times New Roman" w:hAnsi="Times New Roman" w:cs="Times New Roman"/>
          <w:sz w:val="24"/>
          <w:szCs w:val="24"/>
        </w:rPr>
        <w:t>s</w:t>
      </w:r>
      <w:r>
        <w:rPr>
          <w:rFonts w:ascii="Times New Roman" w:hAnsi="Times New Roman" w:cs="Times New Roman"/>
          <w:sz w:val="24"/>
          <w:szCs w:val="24"/>
        </w:rPr>
        <w:t xml:space="preserve"> between prime</w:t>
      </w:r>
      <w:r w:rsidR="009F21B0">
        <w:rPr>
          <w:rFonts w:ascii="Times New Roman" w:hAnsi="Times New Roman" w:cs="Times New Roman"/>
          <w:sz w:val="24"/>
          <w:szCs w:val="24"/>
        </w:rPr>
        <w:t>s</w:t>
      </w:r>
      <w:r>
        <w:rPr>
          <w:rFonts w:ascii="Times New Roman" w:hAnsi="Times New Roman" w:cs="Times New Roman"/>
          <w:sz w:val="24"/>
          <w:szCs w:val="24"/>
        </w:rPr>
        <w:t xml:space="preserve"> and target categories, it is difficult to conclude </w:t>
      </w:r>
      <w:r w:rsidR="007915F2">
        <w:rPr>
          <w:rFonts w:ascii="Times New Roman" w:hAnsi="Times New Roman" w:cs="Times New Roman"/>
          <w:sz w:val="24"/>
          <w:szCs w:val="24"/>
        </w:rPr>
        <w:t>which priming effects are due to preexisting associations and which are due to contrast effects.</w:t>
      </w:r>
      <w:r w:rsidR="006D39D3">
        <w:rPr>
          <w:rFonts w:ascii="Times New Roman" w:hAnsi="Times New Roman" w:cs="Times New Roman"/>
          <w:sz w:val="24"/>
          <w:szCs w:val="24"/>
        </w:rPr>
        <w:t xml:space="preserve"> </w:t>
      </w:r>
      <w:r w:rsidR="007915F2">
        <w:rPr>
          <w:rFonts w:ascii="Times New Roman" w:hAnsi="Times New Roman" w:cs="Times New Roman"/>
          <w:sz w:val="24"/>
          <w:szCs w:val="24"/>
        </w:rPr>
        <w:t xml:space="preserve"> </w:t>
      </w:r>
      <w:r w:rsidR="004952B7">
        <w:rPr>
          <w:rFonts w:ascii="Times New Roman" w:hAnsi="Times New Roman" w:cs="Times New Roman"/>
          <w:sz w:val="24"/>
          <w:szCs w:val="24"/>
        </w:rPr>
        <w:t xml:space="preserve">For example, in Study 1, White primes activated gun responses when in the context of neutral object primes. </w:t>
      </w:r>
      <w:r w:rsidR="006D39D3">
        <w:rPr>
          <w:rFonts w:ascii="Times New Roman" w:hAnsi="Times New Roman" w:cs="Times New Roman"/>
          <w:sz w:val="24"/>
          <w:szCs w:val="24"/>
        </w:rPr>
        <w:t xml:space="preserve"> </w:t>
      </w:r>
      <w:r w:rsidR="004952B7">
        <w:rPr>
          <w:rFonts w:ascii="Times New Roman" w:hAnsi="Times New Roman" w:cs="Times New Roman"/>
          <w:sz w:val="24"/>
          <w:szCs w:val="24"/>
        </w:rPr>
        <w:t xml:space="preserve">It cannot be determined from </w:t>
      </w:r>
      <w:r w:rsidR="00746645">
        <w:rPr>
          <w:rFonts w:ascii="Times New Roman" w:hAnsi="Times New Roman" w:cs="Times New Roman"/>
          <w:sz w:val="24"/>
          <w:szCs w:val="24"/>
        </w:rPr>
        <w:t xml:space="preserve">these </w:t>
      </w:r>
      <w:r w:rsidR="004952B7">
        <w:rPr>
          <w:rFonts w:ascii="Times New Roman" w:hAnsi="Times New Roman" w:cs="Times New Roman"/>
          <w:sz w:val="24"/>
          <w:szCs w:val="24"/>
        </w:rPr>
        <w:t>data whether this effect is due to a preexisting association between Whites and guns</w:t>
      </w:r>
      <w:r w:rsidR="007E69FF">
        <w:rPr>
          <w:rFonts w:ascii="Times New Roman" w:hAnsi="Times New Roman" w:cs="Times New Roman"/>
          <w:sz w:val="24"/>
          <w:szCs w:val="24"/>
        </w:rPr>
        <w:t xml:space="preserve"> </w:t>
      </w:r>
      <w:r w:rsidR="008D676E">
        <w:rPr>
          <w:rFonts w:ascii="Times New Roman" w:hAnsi="Times New Roman" w:cs="Times New Roman"/>
          <w:sz w:val="24"/>
          <w:szCs w:val="24"/>
        </w:rPr>
        <w:t>or</w:t>
      </w:r>
      <w:r w:rsidR="004952B7">
        <w:rPr>
          <w:rFonts w:ascii="Times New Roman" w:hAnsi="Times New Roman" w:cs="Times New Roman"/>
          <w:sz w:val="24"/>
          <w:szCs w:val="24"/>
        </w:rPr>
        <w:t xml:space="preserve"> due to contrast effects caused by an association between neutral objects and tools.</w:t>
      </w:r>
      <w:r w:rsidR="006D39D3">
        <w:rPr>
          <w:rFonts w:ascii="Times New Roman" w:hAnsi="Times New Roman" w:cs="Times New Roman"/>
          <w:sz w:val="24"/>
          <w:szCs w:val="24"/>
        </w:rPr>
        <w:t xml:space="preserve"> </w:t>
      </w:r>
      <w:r w:rsidR="00FB2CF5">
        <w:rPr>
          <w:rFonts w:ascii="Times New Roman" w:hAnsi="Times New Roman" w:cs="Times New Roman"/>
          <w:sz w:val="24"/>
          <w:szCs w:val="24"/>
        </w:rPr>
        <w:t xml:space="preserve"> Similarly, it is not clear in Study 2’s Neutral/Hispanic condition whether the association between Hispanics and guns cause</w:t>
      </w:r>
      <w:r w:rsidR="00D17937">
        <w:rPr>
          <w:rFonts w:ascii="Times New Roman" w:hAnsi="Times New Roman" w:cs="Times New Roman"/>
          <w:sz w:val="24"/>
          <w:szCs w:val="24"/>
        </w:rPr>
        <w:t>d</w:t>
      </w:r>
      <w:r w:rsidR="00FB2CF5">
        <w:rPr>
          <w:rFonts w:ascii="Times New Roman" w:hAnsi="Times New Roman" w:cs="Times New Roman"/>
          <w:sz w:val="24"/>
          <w:szCs w:val="24"/>
        </w:rPr>
        <w:t xml:space="preserve"> the </w:t>
      </w:r>
      <w:r w:rsidR="00DC78CB">
        <w:rPr>
          <w:rFonts w:ascii="Times New Roman" w:hAnsi="Times New Roman" w:cs="Times New Roman"/>
          <w:sz w:val="24"/>
          <w:szCs w:val="24"/>
        </w:rPr>
        <w:t xml:space="preserve">response facilitation </w:t>
      </w:r>
      <w:r w:rsidR="00FB2CF5">
        <w:rPr>
          <w:rFonts w:ascii="Times New Roman" w:hAnsi="Times New Roman" w:cs="Times New Roman"/>
          <w:sz w:val="24"/>
          <w:szCs w:val="24"/>
        </w:rPr>
        <w:t xml:space="preserve">between the neutral primes and tools, or if there </w:t>
      </w:r>
      <w:r w:rsidR="00D17937">
        <w:rPr>
          <w:rFonts w:ascii="Times New Roman" w:hAnsi="Times New Roman" w:cs="Times New Roman"/>
          <w:sz w:val="24"/>
          <w:szCs w:val="24"/>
        </w:rPr>
        <w:t>was</w:t>
      </w:r>
      <w:r w:rsidR="00FB2CF5">
        <w:rPr>
          <w:rFonts w:ascii="Times New Roman" w:hAnsi="Times New Roman" w:cs="Times New Roman"/>
          <w:sz w:val="24"/>
          <w:szCs w:val="24"/>
        </w:rPr>
        <w:t xml:space="preserve"> instead an association between neutral primes and tools which, through contrast effects, cause</w:t>
      </w:r>
      <w:r w:rsidR="00D17937">
        <w:rPr>
          <w:rFonts w:ascii="Times New Roman" w:hAnsi="Times New Roman" w:cs="Times New Roman"/>
          <w:sz w:val="24"/>
          <w:szCs w:val="24"/>
        </w:rPr>
        <w:t>d</w:t>
      </w:r>
      <w:r w:rsidR="005F1010">
        <w:rPr>
          <w:rFonts w:ascii="Times New Roman" w:hAnsi="Times New Roman" w:cs="Times New Roman"/>
          <w:sz w:val="24"/>
          <w:szCs w:val="24"/>
        </w:rPr>
        <w:t xml:space="preserve"> </w:t>
      </w:r>
      <w:r w:rsidR="00DC78CB">
        <w:rPr>
          <w:rFonts w:ascii="Times New Roman" w:hAnsi="Times New Roman" w:cs="Times New Roman"/>
          <w:sz w:val="24"/>
          <w:szCs w:val="24"/>
        </w:rPr>
        <w:t>response facilitation</w:t>
      </w:r>
      <w:r w:rsidR="005F1010">
        <w:rPr>
          <w:rFonts w:ascii="Times New Roman" w:hAnsi="Times New Roman" w:cs="Times New Roman"/>
          <w:sz w:val="24"/>
          <w:szCs w:val="24"/>
        </w:rPr>
        <w:t xml:space="preserve"> </w:t>
      </w:r>
      <w:r w:rsidR="00FB2CF5">
        <w:rPr>
          <w:rFonts w:ascii="Times New Roman" w:hAnsi="Times New Roman" w:cs="Times New Roman"/>
          <w:sz w:val="24"/>
          <w:szCs w:val="24"/>
        </w:rPr>
        <w:t>between Hispanics and guns.</w:t>
      </w:r>
      <w:r w:rsidR="009C2A82">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684E89">
        <w:rPr>
          <w:rFonts w:ascii="Times New Roman" w:hAnsi="Times New Roman" w:cs="Times New Roman"/>
          <w:sz w:val="24"/>
          <w:szCs w:val="24"/>
        </w:rPr>
        <w:t xml:space="preserve">Of course, </w:t>
      </w:r>
      <w:r w:rsidR="00380EEA">
        <w:rPr>
          <w:rFonts w:ascii="Times New Roman" w:hAnsi="Times New Roman" w:cs="Times New Roman"/>
          <w:sz w:val="24"/>
          <w:szCs w:val="24"/>
        </w:rPr>
        <w:t>the former seems much more plausible than the latter; e</w:t>
      </w:r>
      <w:r w:rsidR="00684E89">
        <w:rPr>
          <w:rFonts w:ascii="Times New Roman" w:hAnsi="Times New Roman" w:cs="Times New Roman"/>
          <w:sz w:val="24"/>
          <w:szCs w:val="24"/>
        </w:rPr>
        <w:t>ither way</w:t>
      </w:r>
      <w:r w:rsidR="009C2A82">
        <w:rPr>
          <w:rFonts w:ascii="Times New Roman" w:hAnsi="Times New Roman" w:cs="Times New Roman"/>
          <w:sz w:val="24"/>
          <w:szCs w:val="24"/>
        </w:rPr>
        <w:t>, the findings still demonstrate the malleability of a prime’s effect as a function of the context in which it is presented.</w:t>
      </w:r>
    </w:p>
    <w:p w14:paraId="11BDA5E6" w14:textId="3D69BC8E" w:rsidR="00D1121F" w:rsidRDefault="00376D1D" w:rsidP="00CA3F4C">
      <w:pPr>
        <w:spacing w:after="0" w:line="480" w:lineRule="auto"/>
        <w:ind w:firstLine="720"/>
        <w:rPr>
          <w:rFonts w:ascii="Times New Roman" w:hAnsi="Times New Roman" w:cs="Times New Roman"/>
          <w:sz w:val="24"/>
          <w:szCs w:val="24"/>
        </w:rPr>
      </w:pPr>
      <w:commentRangeStart w:id="647"/>
      <w:r>
        <w:rPr>
          <w:rFonts w:ascii="Times New Roman" w:hAnsi="Times New Roman" w:cs="Times New Roman"/>
          <w:sz w:val="24"/>
          <w:szCs w:val="24"/>
        </w:rPr>
        <w:t>A</w:t>
      </w:r>
      <w:r w:rsidR="00BA0CAF">
        <w:rPr>
          <w:rFonts w:ascii="Times New Roman" w:hAnsi="Times New Roman" w:cs="Times New Roman"/>
          <w:sz w:val="24"/>
          <w:szCs w:val="24"/>
        </w:rPr>
        <w:t>lthough we believe that</w:t>
      </w:r>
      <w:r w:rsidR="00C85C60">
        <w:rPr>
          <w:rFonts w:ascii="Times New Roman" w:hAnsi="Times New Roman" w:cs="Times New Roman"/>
          <w:sz w:val="24"/>
          <w:szCs w:val="24"/>
        </w:rPr>
        <w:t xml:space="preserve"> RM contrast effect</w:t>
      </w:r>
      <w:r w:rsidR="009331E7">
        <w:rPr>
          <w:rFonts w:ascii="Times New Roman" w:hAnsi="Times New Roman" w:cs="Times New Roman"/>
          <w:sz w:val="24"/>
          <w:szCs w:val="24"/>
        </w:rPr>
        <w:t>s</w:t>
      </w:r>
      <w:r w:rsidR="00C85C60">
        <w:rPr>
          <w:rFonts w:ascii="Times New Roman" w:hAnsi="Times New Roman" w:cs="Times New Roman"/>
          <w:sz w:val="24"/>
          <w:szCs w:val="24"/>
        </w:rPr>
        <w:t xml:space="preserve"> </w:t>
      </w:r>
      <w:r w:rsidR="00BA0CAF">
        <w:rPr>
          <w:rFonts w:ascii="Times New Roman" w:hAnsi="Times New Roman" w:cs="Times New Roman"/>
          <w:sz w:val="24"/>
          <w:szCs w:val="24"/>
        </w:rPr>
        <w:t xml:space="preserve">provide the most parsimonious explanation for most—if not all—of the presently observed effects, </w:t>
      </w:r>
      <w:r w:rsidR="008D676E">
        <w:rPr>
          <w:rFonts w:ascii="Times New Roman" w:hAnsi="Times New Roman" w:cs="Times New Roman"/>
          <w:sz w:val="24"/>
          <w:szCs w:val="24"/>
        </w:rPr>
        <w:t>we cannot</w:t>
      </w:r>
      <w:r w:rsidR="00BA0CAF">
        <w:rPr>
          <w:rFonts w:ascii="Times New Roman" w:hAnsi="Times New Roman" w:cs="Times New Roman"/>
          <w:sz w:val="24"/>
          <w:szCs w:val="24"/>
        </w:rPr>
        <w:t xml:space="preserve"> unambiguously rule out the more </w:t>
      </w:r>
      <w:r w:rsidR="00DC78CB">
        <w:rPr>
          <w:rFonts w:ascii="Times New Roman" w:hAnsi="Times New Roman" w:cs="Times New Roman"/>
          <w:sz w:val="24"/>
          <w:szCs w:val="24"/>
        </w:rPr>
        <w:t xml:space="preserve">conventional </w:t>
      </w:r>
      <w:r w:rsidR="00BA0CAF">
        <w:rPr>
          <w:rFonts w:ascii="Times New Roman" w:hAnsi="Times New Roman" w:cs="Times New Roman"/>
          <w:sz w:val="24"/>
          <w:szCs w:val="24"/>
        </w:rPr>
        <w:t xml:space="preserve">explanation for implicit attitude malleability effects; namely, that </w:t>
      </w:r>
      <w:r w:rsidR="00D65F5E">
        <w:rPr>
          <w:rFonts w:ascii="Times New Roman" w:hAnsi="Times New Roman" w:cs="Times New Roman"/>
          <w:sz w:val="24"/>
          <w:szCs w:val="24"/>
        </w:rPr>
        <w:t>the</w:t>
      </w:r>
      <w:r w:rsidR="00BA0CAF">
        <w:rPr>
          <w:rFonts w:ascii="Times New Roman" w:hAnsi="Times New Roman" w:cs="Times New Roman"/>
          <w:sz w:val="24"/>
          <w:szCs w:val="24"/>
        </w:rPr>
        <w:t xml:space="preserve"> task</w:t>
      </w:r>
      <w:r w:rsidR="00D65F5E">
        <w:rPr>
          <w:rFonts w:ascii="Times New Roman" w:hAnsi="Times New Roman" w:cs="Times New Roman"/>
          <w:sz w:val="24"/>
          <w:szCs w:val="24"/>
        </w:rPr>
        <w:t xml:space="preserve"> </w:t>
      </w:r>
      <w:r w:rsidR="00D65F5E">
        <w:rPr>
          <w:rFonts w:ascii="Times New Roman" w:hAnsi="Times New Roman" w:cs="Times New Roman"/>
          <w:sz w:val="24"/>
          <w:szCs w:val="24"/>
        </w:rPr>
        <w:lastRenderedPageBreak/>
        <w:t xml:space="preserve">context changes the accessibility </w:t>
      </w:r>
      <w:r w:rsidR="0011456F">
        <w:rPr>
          <w:rFonts w:ascii="Times New Roman" w:hAnsi="Times New Roman" w:cs="Times New Roman"/>
          <w:sz w:val="24"/>
          <w:szCs w:val="24"/>
        </w:rPr>
        <w:t xml:space="preserve">of </w:t>
      </w:r>
      <w:r w:rsidR="00BA0CAF">
        <w:rPr>
          <w:rFonts w:ascii="Times New Roman" w:hAnsi="Times New Roman" w:cs="Times New Roman"/>
          <w:sz w:val="24"/>
          <w:szCs w:val="24"/>
        </w:rPr>
        <w:t>the prime’s</w:t>
      </w:r>
      <w:r w:rsidR="00D65F5E">
        <w:rPr>
          <w:rFonts w:ascii="Times New Roman" w:hAnsi="Times New Roman" w:cs="Times New Roman"/>
          <w:sz w:val="24"/>
          <w:szCs w:val="24"/>
        </w:rPr>
        <w:t xml:space="preserve"> associative content.</w:t>
      </w:r>
      <w:r w:rsidR="00C85C60">
        <w:rPr>
          <w:rFonts w:ascii="Times New Roman" w:hAnsi="Times New Roman" w:cs="Times New Roman"/>
          <w:sz w:val="24"/>
          <w:szCs w:val="24"/>
        </w:rPr>
        <w:t xml:space="preserve"> </w:t>
      </w:r>
      <w:r w:rsidR="006D39D3">
        <w:rPr>
          <w:rFonts w:ascii="Times New Roman" w:hAnsi="Times New Roman" w:cs="Times New Roman"/>
          <w:sz w:val="24"/>
          <w:szCs w:val="24"/>
        </w:rPr>
        <w:t xml:space="preserve"> </w:t>
      </w:r>
      <w:r w:rsidR="007E43FB">
        <w:rPr>
          <w:rFonts w:ascii="Times New Roman" w:hAnsi="Times New Roman" w:cs="Times New Roman"/>
          <w:sz w:val="24"/>
          <w:szCs w:val="24"/>
        </w:rPr>
        <w:t xml:space="preserve">This </w:t>
      </w:r>
      <w:r w:rsidR="008D676E">
        <w:rPr>
          <w:rFonts w:ascii="Times New Roman" w:hAnsi="Times New Roman" w:cs="Times New Roman"/>
          <w:sz w:val="24"/>
          <w:szCs w:val="24"/>
        </w:rPr>
        <w:t xml:space="preserve">shifting-associative-content </w:t>
      </w:r>
      <w:r w:rsidR="00380EEA">
        <w:rPr>
          <w:rFonts w:ascii="Times New Roman" w:hAnsi="Times New Roman" w:cs="Times New Roman"/>
          <w:sz w:val="24"/>
          <w:szCs w:val="24"/>
        </w:rPr>
        <w:t xml:space="preserve">account provides a good </w:t>
      </w:r>
      <w:r w:rsidR="007E43FB">
        <w:rPr>
          <w:rFonts w:ascii="Times New Roman" w:hAnsi="Times New Roman" w:cs="Times New Roman"/>
          <w:sz w:val="24"/>
          <w:szCs w:val="24"/>
        </w:rPr>
        <w:t xml:space="preserve">explanation for </w:t>
      </w:r>
      <w:r w:rsidR="00380EEA">
        <w:rPr>
          <w:rFonts w:ascii="Times New Roman" w:hAnsi="Times New Roman" w:cs="Times New Roman"/>
          <w:sz w:val="24"/>
          <w:szCs w:val="24"/>
        </w:rPr>
        <w:t xml:space="preserve">the findings of </w:t>
      </w:r>
      <w:r w:rsidR="007E43FB">
        <w:rPr>
          <w:rFonts w:ascii="Times New Roman" w:hAnsi="Times New Roman" w:cs="Times New Roman"/>
          <w:sz w:val="24"/>
          <w:szCs w:val="24"/>
        </w:rPr>
        <w:t>other studies of context effects (e.g.</w:t>
      </w:r>
      <w:r w:rsidR="00380EEA">
        <w:rPr>
          <w:rFonts w:ascii="Times New Roman" w:hAnsi="Times New Roman" w:cs="Times New Roman"/>
          <w:sz w:val="24"/>
          <w:szCs w:val="24"/>
        </w:rPr>
        <w:t xml:space="preserve">, Barden, </w:t>
      </w:r>
      <w:r w:rsidR="005B6ED9">
        <w:rPr>
          <w:rFonts w:ascii="Times New Roman" w:hAnsi="Times New Roman" w:cs="Times New Roman"/>
          <w:sz w:val="24"/>
          <w:szCs w:val="24"/>
        </w:rPr>
        <w:t>et al.</w:t>
      </w:r>
      <w:r w:rsidR="00380EEA">
        <w:rPr>
          <w:rFonts w:ascii="Times New Roman" w:hAnsi="Times New Roman" w:cs="Times New Roman"/>
          <w:sz w:val="24"/>
          <w:szCs w:val="24"/>
        </w:rPr>
        <w:t>, 2004;</w:t>
      </w:r>
      <w:r w:rsidR="007E43FB">
        <w:rPr>
          <w:rFonts w:ascii="Times New Roman" w:hAnsi="Times New Roman" w:cs="Times New Roman"/>
          <w:sz w:val="24"/>
          <w:szCs w:val="24"/>
        </w:rPr>
        <w:t xml:space="preserve"> Dasgupta &amp; Greenwald, 2001; Dasgupta &amp; Asgari, 2004; ) but does not explain the present results</w:t>
      </w:r>
      <w:r w:rsidR="005F4867">
        <w:rPr>
          <w:rFonts w:ascii="Times New Roman" w:hAnsi="Times New Roman" w:cs="Times New Roman"/>
          <w:sz w:val="24"/>
          <w:szCs w:val="24"/>
        </w:rPr>
        <w:t xml:space="preserve"> well</w:t>
      </w:r>
      <w:r w:rsidR="007E43FB">
        <w:rPr>
          <w:rFonts w:ascii="Times New Roman" w:hAnsi="Times New Roman" w:cs="Times New Roman"/>
          <w:sz w:val="24"/>
          <w:szCs w:val="24"/>
        </w:rPr>
        <w:t>.</w:t>
      </w:r>
      <w:r w:rsidR="006D39D3">
        <w:rPr>
          <w:rFonts w:ascii="Times New Roman" w:hAnsi="Times New Roman" w:cs="Times New Roman"/>
          <w:sz w:val="24"/>
          <w:szCs w:val="24"/>
        </w:rPr>
        <w:t xml:space="preserve"> </w:t>
      </w:r>
      <w:r w:rsidR="007E43FB">
        <w:rPr>
          <w:rFonts w:ascii="Times New Roman" w:hAnsi="Times New Roman" w:cs="Times New Roman"/>
          <w:sz w:val="24"/>
          <w:szCs w:val="24"/>
        </w:rPr>
        <w:t xml:space="preserve"> </w:t>
      </w:r>
      <w:r w:rsidR="00E616DD">
        <w:rPr>
          <w:rFonts w:ascii="Times New Roman" w:hAnsi="Times New Roman" w:cs="Times New Roman"/>
          <w:sz w:val="24"/>
          <w:szCs w:val="24"/>
        </w:rPr>
        <w:t xml:space="preserve">Unlike the RM contrast model, this </w:t>
      </w:r>
      <w:r w:rsidR="00A47A19">
        <w:rPr>
          <w:rFonts w:ascii="Times New Roman" w:hAnsi="Times New Roman" w:cs="Times New Roman"/>
          <w:sz w:val="24"/>
          <w:szCs w:val="24"/>
        </w:rPr>
        <w:t xml:space="preserve">shifting-associative-content </w:t>
      </w:r>
      <w:r w:rsidR="00E616DD">
        <w:rPr>
          <w:rFonts w:ascii="Times New Roman" w:hAnsi="Times New Roman" w:cs="Times New Roman"/>
          <w:sz w:val="24"/>
          <w:szCs w:val="24"/>
        </w:rPr>
        <w:t xml:space="preserve">explanation would suggest that participants’ </w:t>
      </w:r>
      <w:r w:rsidR="00877700">
        <w:rPr>
          <w:rFonts w:ascii="Times New Roman" w:hAnsi="Times New Roman" w:cs="Times New Roman"/>
          <w:sz w:val="24"/>
          <w:szCs w:val="24"/>
        </w:rPr>
        <w:t>stereotypic associations with</w:t>
      </w:r>
      <w:r w:rsidR="00E616DD">
        <w:rPr>
          <w:rFonts w:ascii="Times New Roman" w:hAnsi="Times New Roman" w:cs="Times New Roman"/>
          <w:sz w:val="24"/>
          <w:szCs w:val="24"/>
        </w:rPr>
        <w:t xml:space="preserve"> the primes </w:t>
      </w:r>
      <w:r w:rsidR="00977B51">
        <w:rPr>
          <w:rFonts w:ascii="Times New Roman" w:hAnsi="Times New Roman" w:cs="Times New Roman"/>
          <w:sz w:val="24"/>
          <w:szCs w:val="24"/>
        </w:rPr>
        <w:t xml:space="preserve">are </w:t>
      </w:r>
      <w:r w:rsidR="00E616DD">
        <w:rPr>
          <w:rFonts w:ascii="Times New Roman" w:hAnsi="Times New Roman" w:cs="Times New Roman"/>
          <w:sz w:val="24"/>
          <w:szCs w:val="24"/>
        </w:rPr>
        <w:t xml:space="preserve">changing based on the context: </w:t>
      </w:r>
      <w:r w:rsidR="00BA0CAF">
        <w:rPr>
          <w:rFonts w:ascii="Times New Roman" w:hAnsi="Times New Roman" w:cs="Times New Roman"/>
          <w:sz w:val="24"/>
          <w:szCs w:val="24"/>
        </w:rPr>
        <w:t xml:space="preserve">both White and </w:t>
      </w:r>
      <w:r w:rsidR="00540D43">
        <w:rPr>
          <w:rFonts w:ascii="Times New Roman" w:hAnsi="Times New Roman" w:cs="Times New Roman"/>
          <w:sz w:val="24"/>
          <w:szCs w:val="24"/>
        </w:rPr>
        <w:t xml:space="preserve">Hispanic </w:t>
      </w:r>
      <w:r w:rsidR="00B85DF9">
        <w:rPr>
          <w:rFonts w:ascii="Times New Roman" w:hAnsi="Times New Roman" w:cs="Times New Roman"/>
          <w:sz w:val="24"/>
          <w:szCs w:val="24"/>
        </w:rPr>
        <w:t xml:space="preserve">faces </w:t>
      </w:r>
      <w:r w:rsidR="00540D43">
        <w:rPr>
          <w:rFonts w:ascii="Times New Roman" w:hAnsi="Times New Roman" w:cs="Times New Roman"/>
          <w:sz w:val="24"/>
          <w:szCs w:val="24"/>
        </w:rPr>
        <w:t>automatically activate stereotypes related to guns when compared to neutrally-valenced abstract art, but do not activate those stereotypes when they are compared to Black primes</w:t>
      </w:r>
      <w:r w:rsidR="00E616DD">
        <w:rPr>
          <w:rFonts w:ascii="Times New Roman" w:hAnsi="Times New Roman" w:cs="Times New Roman"/>
          <w:sz w:val="24"/>
          <w:szCs w:val="24"/>
        </w:rPr>
        <w:t>.</w:t>
      </w:r>
      <w:r w:rsidR="006D39D3">
        <w:rPr>
          <w:rFonts w:ascii="Times New Roman" w:hAnsi="Times New Roman" w:cs="Times New Roman"/>
          <w:sz w:val="24"/>
          <w:szCs w:val="24"/>
        </w:rPr>
        <w:t xml:space="preserve"> </w:t>
      </w:r>
      <w:r w:rsidR="00540D43">
        <w:rPr>
          <w:rFonts w:ascii="Times New Roman" w:hAnsi="Times New Roman" w:cs="Times New Roman"/>
          <w:sz w:val="24"/>
          <w:szCs w:val="24"/>
        </w:rPr>
        <w:t xml:space="preserve"> This possibility seems less likely and less parsimonious than an RM contrast account of the study’s findings</w:t>
      </w:r>
      <w:r w:rsidR="005F4867">
        <w:rPr>
          <w:rFonts w:ascii="Times New Roman" w:hAnsi="Times New Roman" w:cs="Times New Roman"/>
          <w:sz w:val="24"/>
          <w:szCs w:val="24"/>
        </w:rPr>
        <w:t xml:space="preserve">.  </w:t>
      </w:r>
      <w:commentRangeEnd w:id="647"/>
      <w:r>
        <w:rPr>
          <w:rStyle w:val="CommentReference"/>
        </w:rPr>
        <w:commentReference w:id="647"/>
      </w:r>
    </w:p>
    <w:p w14:paraId="1C7356A6" w14:textId="6C521FAC" w:rsidR="00376D1D" w:rsidRDefault="00376D1D" w:rsidP="00CA3F4C">
      <w:pPr>
        <w:spacing w:after="0" w:line="480" w:lineRule="auto"/>
        <w:ind w:firstLine="720"/>
        <w:rPr>
          <w:rFonts w:ascii="Times New Roman" w:hAnsi="Times New Roman" w:cs="Times New Roman"/>
          <w:sz w:val="24"/>
          <w:szCs w:val="24"/>
        </w:rPr>
      </w:pPr>
      <w:ins w:id="648" w:author="Hilgard, Joseph" w:date="2016-09-27T11:46:00Z">
        <w:r>
          <w:rPr>
            <w:rFonts w:ascii="Times New Roman" w:hAnsi="Times New Roman" w:cs="Times New Roman"/>
            <w:sz w:val="24"/>
            <w:szCs w:val="24"/>
          </w:rPr>
          <w:t>Finally, not every study yielded wholly significant effects</w:t>
        </w:r>
      </w:ins>
      <w:ins w:id="649" w:author="Hilgard, Joseph" w:date="2016-09-27T11:47:00Z">
        <w:r>
          <w:rPr>
            <w:rFonts w:ascii="Times New Roman" w:hAnsi="Times New Roman" w:cs="Times New Roman"/>
            <w:sz w:val="24"/>
            <w:szCs w:val="24"/>
          </w:rPr>
          <w:t>, particularly when analyses were restricted to subsets of trial types</w:t>
        </w:r>
      </w:ins>
      <w:ins w:id="650" w:author="Hilgard, Joseph" w:date="2016-09-27T11:46:00Z">
        <w:r>
          <w:rPr>
            <w:rFonts w:ascii="Times New Roman" w:hAnsi="Times New Roman" w:cs="Times New Roman"/>
            <w:sz w:val="24"/>
            <w:szCs w:val="24"/>
          </w:rPr>
          <w:t>. Experiment 3</w:t>
        </w:r>
      </w:ins>
      <w:ins w:id="651" w:author="Hilgard, Joseph" w:date="2016-09-27T11:47:00Z">
        <w:r>
          <w:rPr>
            <w:rFonts w:ascii="Times New Roman" w:hAnsi="Times New Roman" w:cs="Times New Roman"/>
            <w:sz w:val="24"/>
            <w:szCs w:val="24"/>
          </w:rPr>
          <w:t xml:space="preserve"> yielded the anticipated 3-way interaction, but the 2-way interaction among gun-target trials was not statistically significant. Similarly, Experiment 4 </w:t>
        </w:r>
      </w:ins>
      <w:ins w:id="652" w:author="Hilgard, Joseph" w:date="2016-09-27T11:49:00Z">
        <w:r>
          <w:rPr>
            <w:rFonts w:ascii="Times New Roman" w:hAnsi="Times New Roman" w:cs="Times New Roman"/>
            <w:sz w:val="24"/>
            <w:szCs w:val="24"/>
          </w:rPr>
          <w:t xml:space="preserve">did not yield the anticipated 2-way interaction in the Gun/Tool WIT, and the 2-way interaction in the Gun/Other WIT was just barely statistically significant. </w:t>
        </w:r>
      </w:ins>
      <w:ins w:id="653" w:author="Hilgard, Joseph" w:date="2016-09-27T11:50:00Z">
        <w:r w:rsidR="009028FB">
          <w:rPr>
            <w:rFonts w:ascii="Times New Roman" w:hAnsi="Times New Roman" w:cs="Times New Roman"/>
            <w:sz w:val="24"/>
            <w:szCs w:val="24"/>
          </w:rPr>
          <w:t xml:space="preserve">However, </w:t>
        </w:r>
      </w:ins>
      <w:ins w:id="654" w:author="Hilgard, Joseph" w:date="2016-09-27T11:51:00Z">
        <w:r w:rsidR="009028FB">
          <w:rPr>
            <w:rFonts w:ascii="Times New Roman" w:hAnsi="Times New Roman" w:cs="Times New Roman"/>
            <w:sz w:val="24"/>
            <w:szCs w:val="24"/>
          </w:rPr>
          <w:t xml:space="preserve">Experiments 3 and 4 are preregistered, and </w:t>
        </w:r>
      </w:ins>
      <w:ins w:id="655" w:author="Hilgard, Joseph" w:date="2016-09-27T17:25:00Z">
        <w:r w:rsidR="006455D9">
          <w:rPr>
            <w:rFonts w:ascii="Times New Roman" w:hAnsi="Times New Roman" w:cs="Times New Roman"/>
            <w:sz w:val="24"/>
            <w:szCs w:val="24"/>
          </w:rPr>
          <w:t>among those</w:t>
        </w:r>
      </w:ins>
      <w:ins w:id="656" w:author="Hilgard, Joseph" w:date="2016-09-27T11:51:00Z">
        <w:r w:rsidR="009028FB">
          <w:rPr>
            <w:rFonts w:ascii="Times New Roman" w:hAnsi="Times New Roman" w:cs="Times New Roman"/>
            <w:sz w:val="24"/>
            <w:szCs w:val="24"/>
          </w:rPr>
          <w:t xml:space="preserve"> results </w:t>
        </w:r>
      </w:ins>
      <w:ins w:id="657" w:author="Hilgard, Joseph" w:date="2016-09-27T17:25:00Z">
        <w:r w:rsidR="006455D9">
          <w:rPr>
            <w:rFonts w:ascii="Times New Roman" w:hAnsi="Times New Roman" w:cs="Times New Roman"/>
            <w:sz w:val="24"/>
            <w:szCs w:val="24"/>
          </w:rPr>
          <w:t xml:space="preserve">that were </w:t>
        </w:r>
      </w:ins>
      <w:ins w:id="658" w:author="Hilgard, Joseph" w:date="2016-09-27T11:51:00Z">
        <w:r w:rsidR="009028FB">
          <w:rPr>
            <w:rFonts w:ascii="Times New Roman" w:hAnsi="Times New Roman" w:cs="Times New Roman"/>
            <w:sz w:val="24"/>
            <w:szCs w:val="24"/>
          </w:rPr>
          <w:t xml:space="preserve">not </w:t>
        </w:r>
      </w:ins>
      <w:ins w:id="659" w:author="Hilgard, Joseph" w:date="2016-09-27T17:25:00Z">
        <w:r w:rsidR="006455D9">
          <w:rPr>
            <w:rFonts w:ascii="Times New Roman" w:hAnsi="Times New Roman" w:cs="Times New Roman"/>
            <w:sz w:val="24"/>
            <w:szCs w:val="24"/>
          </w:rPr>
          <w:t xml:space="preserve">statistically </w:t>
        </w:r>
      </w:ins>
      <w:ins w:id="660" w:author="Hilgard, Joseph" w:date="2016-09-27T11:51:00Z">
        <w:r w:rsidR="009028FB">
          <w:rPr>
            <w:rFonts w:ascii="Times New Roman" w:hAnsi="Times New Roman" w:cs="Times New Roman"/>
            <w:sz w:val="24"/>
            <w:szCs w:val="24"/>
          </w:rPr>
          <w:t>significant</w:t>
        </w:r>
      </w:ins>
      <w:ins w:id="661" w:author="Hilgard, Joseph" w:date="2016-09-27T11:52:00Z">
        <w:r w:rsidR="009028FB">
          <w:rPr>
            <w:rFonts w:ascii="Times New Roman" w:hAnsi="Times New Roman" w:cs="Times New Roman"/>
            <w:sz w:val="24"/>
            <w:szCs w:val="24"/>
          </w:rPr>
          <w:t xml:space="preserve">, they were not excessively far from significance. </w:t>
        </w:r>
        <w:commentRangeStart w:id="662"/>
        <w:r w:rsidR="009028FB">
          <w:rPr>
            <w:rFonts w:ascii="Times New Roman" w:hAnsi="Times New Roman" w:cs="Times New Roman"/>
            <w:sz w:val="24"/>
            <w:szCs w:val="24"/>
          </w:rPr>
          <w:t>Such imperfections are to be expected</w:t>
        </w:r>
      </w:ins>
      <w:commentRangeEnd w:id="662"/>
      <w:ins w:id="663" w:author="Hilgard, Joseph" w:date="2016-09-27T11:53:00Z">
        <w:r w:rsidR="009028FB">
          <w:rPr>
            <w:rStyle w:val="CommentReference"/>
          </w:rPr>
          <w:commentReference w:id="662"/>
        </w:r>
      </w:ins>
      <w:ins w:id="664" w:author="Hilgard, Joseph" w:date="2016-09-27T17:25:00Z">
        <w:r w:rsidR="006455D9">
          <w:rPr>
            <w:rFonts w:ascii="Times New Roman" w:hAnsi="Times New Roman" w:cs="Times New Roman"/>
            <w:sz w:val="24"/>
            <w:szCs w:val="24"/>
          </w:rPr>
          <w:t xml:space="preserve"> in data</w:t>
        </w:r>
      </w:ins>
      <w:ins w:id="665" w:author="Hilgard, Joseph" w:date="2016-09-27T11:52:00Z">
        <w:r w:rsidR="009028FB">
          <w:rPr>
            <w:rFonts w:ascii="Times New Roman" w:hAnsi="Times New Roman" w:cs="Times New Roman"/>
            <w:sz w:val="24"/>
            <w:szCs w:val="24"/>
          </w:rPr>
          <w:t xml:space="preserve">. Thus, </w:t>
        </w:r>
      </w:ins>
      <w:ins w:id="666" w:author="Hilgard, Joseph" w:date="2016-09-27T11:50:00Z">
        <w:r w:rsidR="009028FB">
          <w:rPr>
            <w:rFonts w:ascii="Times New Roman" w:hAnsi="Times New Roman" w:cs="Times New Roman"/>
            <w:sz w:val="24"/>
            <w:szCs w:val="24"/>
          </w:rPr>
          <w:t xml:space="preserve">on the balance of the available data, we feel that the evidence supports </w:t>
        </w:r>
      </w:ins>
      <w:ins w:id="667" w:author="Hilgard, Joseph" w:date="2016-09-27T11:51:00Z">
        <w:r w:rsidR="009028FB">
          <w:rPr>
            <w:rFonts w:ascii="Times New Roman" w:hAnsi="Times New Roman" w:cs="Times New Roman"/>
            <w:sz w:val="24"/>
            <w:szCs w:val="24"/>
          </w:rPr>
          <w:t>malleability of prime-target associations in the WIT consistent with a response-contrast effect.</w:t>
        </w:r>
      </w:ins>
    </w:p>
    <w:p w14:paraId="1B3ADB11" w14:textId="2D805604" w:rsidR="00376D1D" w:rsidRPr="00376D1D" w:rsidRDefault="00376D1D" w:rsidP="00376D1D">
      <w:pPr>
        <w:spacing w:after="0" w:line="480" w:lineRule="auto"/>
        <w:rPr>
          <w:rFonts w:ascii="Times New Roman" w:hAnsi="Times New Roman" w:cs="Times New Roman"/>
          <w:b/>
          <w:sz w:val="24"/>
          <w:szCs w:val="24"/>
        </w:rPr>
      </w:pPr>
      <w:r>
        <w:rPr>
          <w:rFonts w:ascii="Times New Roman" w:hAnsi="Times New Roman" w:cs="Times New Roman"/>
          <w:b/>
          <w:sz w:val="24"/>
          <w:szCs w:val="24"/>
        </w:rPr>
        <w:t>Summary</w:t>
      </w:r>
    </w:p>
    <w:p w14:paraId="339218BC" w14:textId="0F20C728" w:rsidR="004A473E" w:rsidRDefault="00917259" w:rsidP="00380EEA">
      <w:pPr>
        <w:spacing w:after="0" w:line="480" w:lineRule="auto"/>
        <w:ind w:firstLine="720"/>
        <w:rPr>
          <w:rFonts w:ascii="Times New Roman" w:hAnsi="Times New Roman" w:cs="Times New Roman"/>
          <w:sz w:val="24"/>
          <w:szCs w:val="24"/>
        </w:rPr>
      </w:pPr>
      <w:r w:rsidRPr="00856612">
        <w:rPr>
          <w:rFonts w:ascii="Times New Roman" w:hAnsi="Times New Roman" w:cs="Times New Roman"/>
          <w:sz w:val="24"/>
          <w:szCs w:val="24"/>
        </w:rPr>
        <w:t xml:space="preserve">In summary, we suggest that patterns of responses in implicit </w:t>
      </w:r>
      <w:r w:rsidR="00380EEA">
        <w:rPr>
          <w:rFonts w:ascii="Times New Roman" w:hAnsi="Times New Roman" w:cs="Times New Roman"/>
          <w:sz w:val="24"/>
          <w:szCs w:val="24"/>
        </w:rPr>
        <w:t xml:space="preserve">bias </w:t>
      </w:r>
      <w:r w:rsidRPr="00856612">
        <w:rPr>
          <w:rFonts w:ascii="Times New Roman" w:hAnsi="Times New Roman" w:cs="Times New Roman"/>
          <w:sz w:val="24"/>
          <w:szCs w:val="24"/>
        </w:rPr>
        <w:t xml:space="preserve">tasks are </w:t>
      </w:r>
      <w:r w:rsidR="006659FB">
        <w:rPr>
          <w:rFonts w:ascii="Times New Roman" w:hAnsi="Times New Roman" w:cs="Times New Roman"/>
          <w:sz w:val="24"/>
          <w:szCs w:val="24"/>
        </w:rPr>
        <w:t xml:space="preserve">influenced by all of </w:t>
      </w:r>
      <w:ins w:id="668" w:author="Hilgard, Joseph" w:date="2016-09-27T11:54:00Z">
        <w:r w:rsidR="009028FB">
          <w:rPr>
            <w:rFonts w:ascii="Times New Roman" w:hAnsi="Times New Roman" w:cs="Times New Roman"/>
            <w:sz w:val="24"/>
            <w:szCs w:val="24"/>
          </w:rPr>
          <w:t xml:space="preserve">the </w:t>
        </w:r>
      </w:ins>
      <w:r w:rsidR="006659FB">
        <w:rPr>
          <w:rFonts w:ascii="Times New Roman" w:hAnsi="Times New Roman" w:cs="Times New Roman"/>
          <w:sz w:val="24"/>
          <w:szCs w:val="24"/>
        </w:rPr>
        <w:t>following: 1)</w:t>
      </w:r>
      <w:r w:rsidRPr="00856612">
        <w:rPr>
          <w:rFonts w:ascii="Times New Roman" w:hAnsi="Times New Roman" w:cs="Times New Roman"/>
          <w:sz w:val="24"/>
          <w:szCs w:val="24"/>
        </w:rPr>
        <w:t xml:space="preserve"> the </w:t>
      </w:r>
      <w:r w:rsidR="00380EEA">
        <w:rPr>
          <w:rFonts w:ascii="Times New Roman" w:hAnsi="Times New Roman" w:cs="Times New Roman"/>
          <w:sz w:val="24"/>
          <w:szCs w:val="24"/>
        </w:rPr>
        <w:t xml:space="preserve">semantic </w:t>
      </w:r>
      <w:r w:rsidRPr="00856612">
        <w:rPr>
          <w:rFonts w:ascii="Times New Roman" w:hAnsi="Times New Roman" w:cs="Times New Roman"/>
          <w:sz w:val="24"/>
          <w:szCs w:val="24"/>
        </w:rPr>
        <w:t>association between prime content and target</w:t>
      </w:r>
      <w:r w:rsidR="00245783">
        <w:rPr>
          <w:rFonts w:ascii="Times New Roman" w:hAnsi="Times New Roman" w:cs="Times New Roman"/>
          <w:sz w:val="24"/>
          <w:szCs w:val="24"/>
        </w:rPr>
        <w:t xml:space="preserve">, 2) </w:t>
      </w:r>
      <w:r w:rsidRPr="00856612">
        <w:rPr>
          <w:rFonts w:ascii="Times New Roman" w:hAnsi="Times New Roman" w:cs="Times New Roman"/>
          <w:sz w:val="24"/>
          <w:szCs w:val="24"/>
        </w:rPr>
        <w:t xml:space="preserve">the </w:t>
      </w:r>
      <w:r w:rsidRPr="00302A29">
        <w:rPr>
          <w:rFonts w:ascii="Times New Roman" w:hAnsi="Times New Roman" w:cs="Times New Roman"/>
          <w:sz w:val="24"/>
          <w:szCs w:val="24"/>
        </w:rPr>
        <w:t>influence of controlled processes (</w:t>
      </w:r>
      <w:r w:rsidR="00380EEA" w:rsidRPr="00302A29">
        <w:rPr>
          <w:rFonts w:ascii="Times New Roman" w:hAnsi="Times New Roman" w:cs="Times New Roman"/>
          <w:sz w:val="24"/>
          <w:szCs w:val="24"/>
        </w:rPr>
        <w:t xml:space="preserve">Ito et al., 2014; </w:t>
      </w:r>
      <w:r w:rsidR="00E45946" w:rsidRPr="00302A29">
        <w:rPr>
          <w:rFonts w:ascii="Times New Roman" w:hAnsi="Times New Roman" w:cs="Times New Roman"/>
          <w:sz w:val="24"/>
          <w:szCs w:val="24"/>
        </w:rPr>
        <w:t>McFarland &amp; Crouch, 2002;</w:t>
      </w:r>
      <w:r w:rsidR="007E69FF">
        <w:rPr>
          <w:rFonts w:ascii="Times New Roman" w:hAnsi="Times New Roman" w:cs="Times New Roman"/>
          <w:sz w:val="24"/>
          <w:szCs w:val="24"/>
        </w:rPr>
        <w:t xml:space="preserve"> </w:t>
      </w:r>
      <w:r w:rsidR="00ED6587">
        <w:rPr>
          <w:rFonts w:ascii="Times New Roman" w:hAnsi="Times New Roman" w:cs="Times New Roman"/>
          <w:sz w:val="24"/>
          <w:szCs w:val="24"/>
        </w:rPr>
        <w:t>Klauer et al., 2010</w:t>
      </w:r>
      <w:r w:rsidRPr="00302A29">
        <w:rPr>
          <w:rFonts w:ascii="Times New Roman" w:hAnsi="Times New Roman" w:cs="Times New Roman"/>
          <w:sz w:val="24"/>
          <w:szCs w:val="24"/>
        </w:rPr>
        <w:t>), and</w:t>
      </w:r>
      <w:r w:rsidRPr="00856612">
        <w:rPr>
          <w:rFonts w:ascii="Times New Roman" w:hAnsi="Times New Roman" w:cs="Times New Roman"/>
          <w:sz w:val="24"/>
          <w:szCs w:val="24"/>
        </w:rPr>
        <w:t xml:space="preserve"> </w:t>
      </w:r>
      <w:r w:rsidR="00245783">
        <w:rPr>
          <w:rFonts w:ascii="Times New Roman" w:hAnsi="Times New Roman" w:cs="Times New Roman"/>
          <w:sz w:val="24"/>
          <w:szCs w:val="24"/>
        </w:rPr>
        <w:t xml:space="preserve">3) </w:t>
      </w:r>
      <w:r w:rsidRPr="00856612">
        <w:rPr>
          <w:rFonts w:ascii="Times New Roman" w:hAnsi="Times New Roman" w:cs="Times New Roman"/>
          <w:sz w:val="24"/>
          <w:szCs w:val="24"/>
        </w:rPr>
        <w:t xml:space="preserve">the unintentional categorization </w:t>
      </w:r>
      <w:r w:rsidR="00245783">
        <w:rPr>
          <w:rFonts w:ascii="Times New Roman" w:hAnsi="Times New Roman" w:cs="Times New Roman"/>
          <w:sz w:val="24"/>
          <w:szCs w:val="24"/>
        </w:rPr>
        <w:t xml:space="preserve">of </w:t>
      </w:r>
      <w:r w:rsidRPr="00856612">
        <w:rPr>
          <w:rFonts w:ascii="Times New Roman" w:hAnsi="Times New Roman" w:cs="Times New Roman"/>
          <w:sz w:val="24"/>
          <w:szCs w:val="24"/>
        </w:rPr>
        <w:t xml:space="preserve">primes </w:t>
      </w:r>
      <w:r w:rsidR="00245783">
        <w:rPr>
          <w:rFonts w:ascii="Times New Roman" w:hAnsi="Times New Roman" w:cs="Times New Roman"/>
          <w:sz w:val="24"/>
          <w:szCs w:val="24"/>
        </w:rPr>
        <w:t xml:space="preserve">using the available </w:t>
      </w:r>
      <w:r w:rsidRPr="00856612">
        <w:rPr>
          <w:rFonts w:ascii="Times New Roman" w:hAnsi="Times New Roman" w:cs="Times New Roman"/>
          <w:sz w:val="24"/>
          <w:szCs w:val="24"/>
        </w:rPr>
        <w:t>responses.</w:t>
      </w:r>
      <w:r w:rsidR="00380EEA">
        <w:rPr>
          <w:rFonts w:ascii="Times New Roman" w:hAnsi="Times New Roman" w:cs="Times New Roman"/>
          <w:sz w:val="24"/>
          <w:szCs w:val="24"/>
        </w:rPr>
        <w:t xml:space="preserve"> The RM </w:t>
      </w:r>
      <w:r w:rsidR="00380EEA">
        <w:rPr>
          <w:rFonts w:ascii="Times New Roman" w:hAnsi="Times New Roman" w:cs="Times New Roman"/>
          <w:sz w:val="24"/>
          <w:szCs w:val="24"/>
        </w:rPr>
        <w:lastRenderedPageBreak/>
        <w:t xml:space="preserve">contrast model provides an easy way to consider these interactions between prime categories, which may contaminate and complicate the measurement of implicit bias.  Researchers may wish to explore the possibility of testing a stimulus in a variety of prime contexts and assessing not only the </w:t>
      </w:r>
      <w:r w:rsidR="00380EEA" w:rsidRPr="00D1121F">
        <w:rPr>
          <w:rFonts w:ascii="Times New Roman" w:hAnsi="Times New Roman" w:cs="Times New Roman"/>
          <w:i/>
          <w:sz w:val="24"/>
          <w:szCs w:val="24"/>
        </w:rPr>
        <w:t>degree</w:t>
      </w:r>
      <w:r w:rsidR="00380EEA">
        <w:rPr>
          <w:rFonts w:ascii="Times New Roman" w:hAnsi="Times New Roman" w:cs="Times New Roman"/>
          <w:sz w:val="24"/>
          <w:szCs w:val="24"/>
        </w:rPr>
        <w:t xml:space="preserve"> of apparent bias, but also the </w:t>
      </w:r>
      <w:r w:rsidR="00380EEA" w:rsidRPr="00D1121F">
        <w:rPr>
          <w:rFonts w:ascii="Times New Roman" w:hAnsi="Times New Roman" w:cs="Times New Roman"/>
          <w:i/>
          <w:sz w:val="24"/>
          <w:szCs w:val="24"/>
        </w:rPr>
        <w:t>stability</w:t>
      </w:r>
      <w:r w:rsidR="00380EEA">
        <w:rPr>
          <w:rFonts w:ascii="Times New Roman" w:hAnsi="Times New Roman" w:cs="Times New Roman"/>
          <w:sz w:val="24"/>
          <w:szCs w:val="24"/>
        </w:rPr>
        <w:t xml:space="preserve">, as primes with stronger associations are expected to be less contextually sensitive, as in this report and </w:t>
      </w:r>
      <w:r w:rsidR="00380EEA" w:rsidRPr="00302A29">
        <w:rPr>
          <w:rFonts w:ascii="Times New Roman" w:hAnsi="Times New Roman" w:cs="Times New Roman"/>
          <w:sz w:val="24"/>
          <w:szCs w:val="24"/>
        </w:rPr>
        <w:t>elsewhere (Scherer &amp; Lambert, 201</w:t>
      </w:r>
      <w:r w:rsidR="00C042D0" w:rsidRPr="00302A29">
        <w:rPr>
          <w:rFonts w:ascii="Times New Roman" w:hAnsi="Times New Roman" w:cs="Times New Roman"/>
          <w:sz w:val="24"/>
          <w:szCs w:val="24"/>
        </w:rPr>
        <w:t>2</w:t>
      </w:r>
      <w:r w:rsidR="00380EEA" w:rsidRPr="00302A29">
        <w:rPr>
          <w:rFonts w:ascii="Times New Roman" w:hAnsi="Times New Roman" w:cs="Times New Roman"/>
          <w:sz w:val="24"/>
          <w:szCs w:val="24"/>
        </w:rPr>
        <w:t>).</w:t>
      </w:r>
    </w:p>
    <w:p w14:paraId="06CBB646" w14:textId="77777777" w:rsidR="00380EEA" w:rsidRDefault="00380EEA" w:rsidP="00380EEA">
      <w:pPr>
        <w:spacing w:after="0" w:line="480" w:lineRule="auto"/>
        <w:rPr>
          <w:rFonts w:ascii="Times New Roman" w:hAnsi="Times New Roman" w:cs="Times New Roman"/>
          <w:sz w:val="24"/>
          <w:szCs w:val="24"/>
        </w:rPr>
      </w:pPr>
    </w:p>
    <w:p w14:paraId="501C43F7" w14:textId="77777777" w:rsidR="00380EEA" w:rsidRPr="00380EEA" w:rsidRDefault="00380EEA" w:rsidP="00380EEA">
      <w:pPr>
        <w:spacing w:after="0" w:line="480" w:lineRule="auto"/>
        <w:rPr>
          <w:rFonts w:ascii="Times New Roman" w:hAnsi="Times New Roman" w:cs="Times New Roman"/>
          <w:sz w:val="24"/>
          <w:szCs w:val="24"/>
        </w:rPr>
        <w:sectPr w:rsidR="00380EEA" w:rsidRPr="00380EEA" w:rsidSect="00E520B7">
          <w:headerReference w:type="default" r:id="rId14"/>
          <w:footerReference w:type="even" r:id="rId15"/>
          <w:footerReference w:type="default" r:id="rId16"/>
          <w:headerReference w:type="first" r:id="rId17"/>
          <w:pgSz w:w="12240" w:h="15840"/>
          <w:pgMar w:top="1440" w:right="1440" w:bottom="1440" w:left="1440" w:header="720" w:footer="720" w:gutter="0"/>
          <w:cols w:space="720"/>
          <w:titlePg/>
          <w:docGrid w:linePitch="360"/>
        </w:sectPr>
      </w:pPr>
    </w:p>
    <w:p w14:paraId="67683ED5" w14:textId="77777777" w:rsidR="00917259" w:rsidRPr="00B71067" w:rsidRDefault="00917259" w:rsidP="005F1010">
      <w:pPr>
        <w:spacing w:after="0" w:line="480" w:lineRule="auto"/>
        <w:jc w:val="center"/>
        <w:rPr>
          <w:rFonts w:ascii="Times New Roman" w:hAnsi="Times New Roman" w:cs="Times New Roman"/>
          <w:b/>
          <w:sz w:val="24"/>
          <w:szCs w:val="24"/>
        </w:rPr>
      </w:pPr>
      <w:r w:rsidRPr="00B71067">
        <w:rPr>
          <w:rFonts w:ascii="Times New Roman" w:hAnsi="Times New Roman" w:cs="Times New Roman"/>
          <w:b/>
          <w:sz w:val="24"/>
          <w:szCs w:val="24"/>
        </w:rPr>
        <w:lastRenderedPageBreak/>
        <w:t>References</w:t>
      </w:r>
    </w:p>
    <w:p w14:paraId="253F64FF" w14:textId="77777777" w:rsidR="00B71067" w:rsidRDefault="00B71067" w:rsidP="00DF4C4C">
      <w:pPr>
        <w:spacing w:after="0" w:line="480" w:lineRule="auto"/>
        <w:ind w:left="720" w:hanging="720"/>
        <w:rPr>
          <w:ins w:id="669" w:author="Bartholow, Bruce D." w:date="2014-06-04T14:06:00Z"/>
          <w:rFonts w:ascii="Times New Roman" w:hAnsi="Times New Roman" w:cs="Times New Roman"/>
          <w:sz w:val="24"/>
          <w:szCs w:val="24"/>
        </w:rPr>
      </w:pPr>
      <w:ins w:id="670" w:author="Bartholow, Bruce D." w:date="2014-06-04T11:49:00Z">
        <w:r w:rsidRPr="00B71067">
          <w:rPr>
            <w:rFonts w:ascii="Times New Roman" w:hAnsi="Times New Roman" w:cs="Times New Roman"/>
            <w:sz w:val="24"/>
            <w:szCs w:val="24"/>
          </w:rPr>
          <w:t>Amodio, D. M. &amp; Devine, P. G</w:t>
        </w:r>
      </w:ins>
      <w:r w:rsidR="006A238E">
        <w:rPr>
          <w:rFonts w:ascii="Times New Roman" w:hAnsi="Times New Roman" w:cs="Times New Roman"/>
          <w:sz w:val="24"/>
          <w:szCs w:val="24"/>
        </w:rPr>
        <w:t xml:space="preserve">. </w:t>
      </w:r>
      <w:ins w:id="671" w:author="Bartholow, Bruce D." w:date="2014-06-04T11:49:00Z">
        <w:r w:rsidRPr="00B71067">
          <w:rPr>
            <w:rFonts w:ascii="Times New Roman" w:hAnsi="Times New Roman" w:cs="Times New Roman"/>
            <w:sz w:val="24"/>
            <w:szCs w:val="24"/>
          </w:rPr>
          <w:t xml:space="preserve">(2006). Stereotyping and evaluation in implicit race bias:  Evidence for independent constructs and unique effects on behavior. </w:t>
        </w:r>
        <w:r w:rsidRPr="00B71067">
          <w:rPr>
            <w:rFonts w:ascii="Times New Roman" w:hAnsi="Times New Roman" w:cs="Times New Roman"/>
            <w:i/>
            <w:sz w:val="24"/>
            <w:szCs w:val="24"/>
          </w:rPr>
          <w:t>Journal of Personality and Social Psychology, 91</w:t>
        </w:r>
        <w:r w:rsidRPr="00B71067">
          <w:rPr>
            <w:rFonts w:ascii="Times New Roman" w:hAnsi="Times New Roman" w:cs="Times New Roman"/>
            <w:sz w:val="24"/>
            <w:szCs w:val="24"/>
          </w:rPr>
          <w:t>, 652-661.</w:t>
        </w:r>
      </w:ins>
      <w:ins w:id="672" w:author="bartholowlab" w:date="2014-09-15T16:28:00Z">
        <w:r w:rsidR="005D07BE">
          <w:rPr>
            <w:rFonts w:ascii="Times New Roman" w:hAnsi="Times New Roman" w:cs="Times New Roman"/>
            <w:sz w:val="24"/>
            <w:szCs w:val="24"/>
          </w:rPr>
          <w:t xml:space="preserve">  </w:t>
        </w:r>
        <w:r w:rsidR="005D07BE" w:rsidRPr="005D07BE">
          <w:rPr>
            <w:rFonts w:ascii="Times New Roman" w:hAnsi="Times New Roman" w:cs="Times New Roman"/>
            <w:sz w:val="24"/>
            <w:szCs w:val="24"/>
          </w:rPr>
          <w:t>doi: 10.1037/0022-3514.91.4.652</w:t>
        </w:r>
      </w:ins>
    </w:p>
    <w:p w14:paraId="0C124888" w14:textId="77777777" w:rsidR="001D0C7B" w:rsidRDefault="001D0C7B" w:rsidP="00DF4C4C">
      <w:pPr>
        <w:spacing w:after="0" w:line="480" w:lineRule="auto"/>
        <w:ind w:left="720" w:hanging="720"/>
        <w:rPr>
          <w:ins w:id="673" w:author="Bartholow, Bruce D." w:date="2014-06-04T14:46:00Z"/>
          <w:rFonts w:ascii="Times New Roman" w:hAnsi="Times New Roman" w:cs="Times New Roman"/>
          <w:sz w:val="24"/>
          <w:szCs w:val="24"/>
        </w:rPr>
      </w:pPr>
      <w:ins w:id="674" w:author="Bartholow, Bruce D." w:date="2014-06-04T14:06:00Z">
        <w:r w:rsidRPr="001D0C7B">
          <w:rPr>
            <w:rFonts w:ascii="Times New Roman" w:hAnsi="Times New Roman" w:cs="Times New Roman"/>
            <w:sz w:val="24"/>
            <w:szCs w:val="24"/>
          </w:rPr>
          <w:t>Amodio, D. M., Harmon-Jones, E., Devine, P. G., Curtin, J. J., Hartley, S. L., &amp; Covert, A. E</w:t>
        </w:r>
      </w:ins>
      <w:r w:rsidR="006A238E">
        <w:rPr>
          <w:rFonts w:ascii="Times New Roman" w:hAnsi="Times New Roman" w:cs="Times New Roman"/>
          <w:sz w:val="24"/>
          <w:szCs w:val="24"/>
        </w:rPr>
        <w:t xml:space="preserve">. </w:t>
      </w:r>
      <w:ins w:id="675" w:author="Bartholow, Bruce D." w:date="2014-06-04T14:06:00Z">
        <w:r w:rsidRPr="001D0C7B">
          <w:rPr>
            <w:rFonts w:ascii="Times New Roman" w:hAnsi="Times New Roman" w:cs="Times New Roman"/>
            <w:sz w:val="24"/>
            <w:szCs w:val="24"/>
          </w:rPr>
          <w:t>(2004). Neural signals for the detection of unintentional race bias</w:t>
        </w:r>
        <w:r w:rsidRPr="001D0C7B">
          <w:rPr>
            <w:rFonts w:ascii="Times New Roman" w:hAnsi="Times New Roman" w:cs="Times New Roman"/>
            <w:i/>
            <w:iCs/>
            <w:sz w:val="24"/>
            <w:szCs w:val="24"/>
          </w:rPr>
          <w:t>. Psychological Science, 15,</w:t>
        </w:r>
        <w:r w:rsidRPr="001D0C7B">
          <w:rPr>
            <w:rFonts w:ascii="Times New Roman" w:hAnsi="Times New Roman" w:cs="Times New Roman"/>
            <w:sz w:val="24"/>
            <w:szCs w:val="24"/>
          </w:rPr>
          <w:t> 88-93.</w:t>
        </w:r>
      </w:ins>
      <w:ins w:id="676" w:author="bartholowlab" w:date="2014-09-15T16:28:00Z">
        <w:r w:rsidR="005D07BE">
          <w:rPr>
            <w:rFonts w:ascii="Times New Roman" w:hAnsi="Times New Roman" w:cs="Times New Roman"/>
            <w:sz w:val="24"/>
            <w:szCs w:val="24"/>
          </w:rPr>
          <w:t xml:space="preserve">  </w:t>
        </w:r>
        <w:r w:rsidR="005D07BE" w:rsidRPr="005D07BE">
          <w:rPr>
            <w:rFonts w:ascii="Times New Roman" w:hAnsi="Times New Roman" w:cs="Times New Roman"/>
            <w:sz w:val="24"/>
            <w:szCs w:val="24"/>
          </w:rPr>
          <w:t>doi: 10.1111/j.0963-7214.2004.01502003.x</w:t>
        </w:r>
      </w:ins>
    </w:p>
    <w:p w14:paraId="34753E3B" w14:textId="77777777" w:rsidR="00B21C81" w:rsidDel="00000AE9" w:rsidRDefault="00B21C81" w:rsidP="00DF4C4C">
      <w:pPr>
        <w:spacing w:after="0" w:line="480" w:lineRule="auto"/>
        <w:ind w:left="720" w:hanging="720"/>
        <w:rPr>
          <w:ins w:id="677" w:author="bartholowlab" w:date="2014-09-15T17:28:00Z"/>
          <w:del w:id="678" w:author="Joe" w:date="2014-09-15T22:37:00Z"/>
          <w:rFonts w:ascii="Times New Roman" w:hAnsi="Times New Roman" w:cs="Times New Roman"/>
          <w:sz w:val="24"/>
          <w:szCs w:val="24"/>
        </w:rPr>
      </w:pPr>
      <w:ins w:id="679" w:author="Bartholow, Bruce D." w:date="2014-06-04T14:46:00Z">
        <w:del w:id="680" w:author="Joe" w:date="2014-09-15T22:37:00Z">
          <w:r w:rsidRPr="00B21C81" w:rsidDel="00000AE9">
            <w:rPr>
              <w:rFonts w:ascii="Times New Roman" w:hAnsi="Times New Roman" w:cs="Times New Roman"/>
              <w:sz w:val="24"/>
              <w:szCs w:val="24"/>
            </w:rPr>
            <w:delText xml:space="preserve">Amodio, D. M., &amp; Mendoza, S. A. (2010). Implicit intergroup bias: Cognitive, affective, and motivational underpinnings. In B. Gawronski </w:delText>
          </w:r>
        </w:del>
      </w:ins>
      <w:ins w:id="681" w:author="Bartholow, Bruce D." w:date="2014-06-04T14:47:00Z">
        <w:del w:id="682" w:author="Joe" w:date="2014-09-15T22:37:00Z">
          <w:r w:rsidR="001E0E7E" w:rsidDel="00000AE9">
            <w:rPr>
              <w:rFonts w:ascii="Times New Roman" w:hAnsi="Times New Roman" w:cs="Times New Roman"/>
              <w:sz w:val="24"/>
              <w:szCs w:val="24"/>
            </w:rPr>
            <w:delText xml:space="preserve">&amp; </w:delText>
          </w:r>
        </w:del>
      </w:ins>
      <w:ins w:id="683" w:author="Bartholow, Bruce D." w:date="2014-06-04T14:46:00Z">
        <w:del w:id="684" w:author="Joe" w:date="2014-09-15T22:37:00Z">
          <w:r w:rsidRPr="00B21C81" w:rsidDel="00000AE9">
            <w:rPr>
              <w:rFonts w:ascii="Times New Roman" w:hAnsi="Times New Roman" w:cs="Times New Roman"/>
              <w:sz w:val="24"/>
              <w:szCs w:val="24"/>
            </w:rPr>
            <w:delText>B. K. Payne (Eds.)</w:delText>
          </w:r>
          <w:r w:rsidDel="00000AE9">
            <w:rPr>
              <w:rFonts w:ascii="Times New Roman" w:hAnsi="Times New Roman" w:cs="Times New Roman"/>
              <w:sz w:val="24"/>
              <w:szCs w:val="24"/>
            </w:rPr>
            <w:delText xml:space="preserve"> </w:delText>
          </w:r>
          <w:r w:rsidRPr="00B21C81" w:rsidDel="00000AE9">
            <w:rPr>
              <w:rFonts w:ascii="Times New Roman" w:hAnsi="Times New Roman" w:cs="Times New Roman"/>
              <w:i/>
              <w:iCs/>
              <w:sz w:val="24"/>
              <w:szCs w:val="24"/>
            </w:rPr>
            <w:delText xml:space="preserve">Handbook of </w:delText>
          </w:r>
        </w:del>
      </w:ins>
      <w:ins w:id="685" w:author="Bartholow, Bruce D." w:date="2014-06-04T14:47:00Z">
        <w:del w:id="686" w:author="Joe" w:date="2014-09-15T22:37:00Z">
          <w:r w:rsidDel="00000AE9">
            <w:rPr>
              <w:rFonts w:ascii="Times New Roman" w:hAnsi="Times New Roman" w:cs="Times New Roman"/>
              <w:i/>
              <w:iCs/>
              <w:sz w:val="24"/>
              <w:szCs w:val="24"/>
            </w:rPr>
            <w:delText>i</w:delText>
          </w:r>
        </w:del>
      </w:ins>
      <w:ins w:id="687" w:author="Bartholow, Bruce D." w:date="2014-06-04T14:46:00Z">
        <w:del w:id="688" w:author="Joe" w:date="2014-09-15T22:37:00Z">
          <w:r w:rsidRPr="00B21C81" w:rsidDel="00000AE9">
            <w:rPr>
              <w:rFonts w:ascii="Times New Roman" w:hAnsi="Times New Roman" w:cs="Times New Roman"/>
              <w:i/>
              <w:iCs/>
              <w:sz w:val="24"/>
              <w:szCs w:val="24"/>
            </w:rPr>
            <w:delText xml:space="preserve">mplicit </w:delText>
          </w:r>
        </w:del>
      </w:ins>
      <w:ins w:id="689" w:author="Bartholow, Bruce D." w:date="2014-06-04T14:47:00Z">
        <w:del w:id="690" w:author="Joe" w:date="2014-09-15T22:37:00Z">
          <w:r w:rsidDel="00000AE9">
            <w:rPr>
              <w:rFonts w:ascii="Times New Roman" w:hAnsi="Times New Roman" w:cs="Times New Roman"/>
              <w:i/>
              <w:iCs/>
              <w:sz w:val="24"/>
              <w:szCs w:val="24"/>
            </w:rPr>
            <w:delText>s</w:delText>
          </w:r>
        </w:del>
      </w:ins>
      <w:ins w:id="691" w:author="Bartholow, Bruce D." w:date="2014-06-04T14:46:00Z">
        <w:del w:id="692" w:author="Joe" w:date="2014-09-15T22:37:00Z">
          <w:r w:rsidRPr="00B21C81" w:rsidDel="00000AE9">
            <w:rPr>
              <w:rFonts w:ascii="Times New Roman" w:hAnsi="Times New Roman" w:cs="Times New Roman"/>
              <w:i/>
              <w:iCs/>
              <w:sz w:val="24"/>
              <w:szCs w:val="24"/>
            </w:rPr>
            <w:delText xml:space="preserve">ocial </w:delText>
          </w:r>
        </w:del>
      </w:ins>
      <w:ins w:id="693" w:author="Bartholow, Bruce D." w:date="2014-06-04T14:47:00Z">
        <w:del w:id="694" w:author="Joe" w:date="2014-09-15T22:37:00Z">
          <w:r w:rsidDel="00000AE9">
            <w:rPr>
              <w:rFonts w:ascii="Times New Roman" w:hAnsi="Times New Roman" w:cs="Times New Roman"/>
              <w:i/>
              <w:iCs/>
              <w:sz w:val="24"/>
              <w:szCs w:val="24"/>
            </w:rPr>
            <w:delText>c</w:delText>
          </w:r>
        </w:del>
      </w:ins>
      <w:ins w:id="695" w:author="Bartholow, Bruce D." w:date="2014-06-04T14:46:00Z">
        <w:del w:id="696" w:author="Joe" w:date="2014-09-15T22:37:00Z">
          <w:r w:rsidRPr="00B21C81" w:rsidDel="00000AE9">
            <w:rPr>
              <w:rFonts w:ascii="Times New Roman" w:hAnsi="Times New Roman" w:cs="Times New Roman"/>
              <w:i/>
              <w:iCs/>
              <w:sz w:val="24"/>
              <w:szCs w:val="24"/>
            </w:rPr>
            <w:delText>ognition </w:delText>
          </w:r>
          <w:r w:rsidRPr="00B21C81" w:rsidDel="00000AE9">
            <w:rPr>
              <w:rFonts w:ascii="Times New Roman" w:hAnsi="Times New Roman" w:cs="Times New Roman"/>
              <w:sz w:val="24"/>
              <w:szCs w:val="24"/>
            </w:rPr>
            <w:delText>(pp. 353-374). New York: Guilford.</w:delText>
          </w:r>
        </w:del>
      </w:ins>
    </w:p>
    <w:p w14:paraId="10E13973" w14:textId="77777777" w:rsidR="005B6ED9" w:rsidRDefault="005B6ED9" w:rsidP="00DF4C4C">
      <w:pPr>
        <w:spacing w:after="0" w:line="480" w:lineRule="auto"/>
        <w:ind w:left="720" w:hanging="720"/>
        <w:rPr>
          <w:ins w:id="697" w:author="Bartholow, Bruce D." w:date="2014-06-04T11:49:00Z"/>
          <w:rFonts w:ascii="Times New Roman" w:hAnsi="Times New Roman" w:cs="Times New Roman"/>
          <w:sz w:val="24"/>
          <w:szCs w:val="24"/>
        </w:rPr>
      </w:pPr>
      <w:ins w:id="698" w:author="bartholowlab" w:date="2014-09-15T17:28:00Z">
        <w:r>
          <w:rPr>
            <w:rFonts w:ascii="Times New Roman" w:hAnsi="Times New Roman" w:cs="Times New Roman"/>
            <w:sz w:val="24"/>
            <w:szCs w:val="24"/>
          </w:rPr>
          <w:t>Barden, J., Maddux, W. W., Petty, R. E., &amp; Brewer, M. B. (2004). Contextual m</w:t>
        </w:r>
        <w:r w:rsidRPr="005B6ED9">
          <w:rPr>
            <w:rFonts w:ascii="Times New Roman" w:hAnsi="Times New Roman" w:cs="Times New Roman"/>
            <w:sz w:val="24"/>
            <w:szCs w:val="24"/>
          </w:rPr>
          <w:t xml:space="preserve">oderation of </w:t>
        </w:r>
      </w:ins>
      <w:ins w:id="699" w:author="bartholowlab" w:date="2014-09-15T17:29:00Z">
        <w:r>
          <w:rPr>
            <w:rFonts w:ascii="Times New Roman" w:hAnsi="Times New Roman" w:cs="Times New Roman"/>
            <w:sz w:val="24"/>
            <w:szCs w:val="24"/>
          </w:rPr>
          <w:t>r</w:t>
        </w:r>
      </w:ins>
      <w:ins w:id="700" w:author="bartholowlab" w:date="2014-09-15T17:28:00Z">
        <w:r w:rsidRPr="005B6ED9">
          <w:rPr>
            <w:rFonts w:ascii="Times New Roman" w:hAnsi="Times New Roman" w:cs="Times New Roman"/>
            <w:sz w:val="24"/>
            <w:szCs w:val="24"/>
          </w:rPr>
          <w:t xml:space="preserve">acial </w:t>
        </w:r>
      </w:ins>
      <w:ins w:id="701" w:author="bartholowlab" w:date="2014-09-15T17:29:00Z">
        <w:r>
          <w:rPr>
            <w:rFonts w:ascii="Times New Roman" w:hAnsi="Times New Roman" w:cs="Times New Roman"/>
            <w:sz w:val="24"/>
            <w:szCs w:val="24"/>
          </w:rPr>
          <w:t>b</w:t>
        </w:r>
      </w:ins>
      <w:ins w:id="702" w:author="bartholowlab" w:date="2014-09-15T17:28:00Z">
        <w:r w:rsidRPr="005B6ED9">
          <w:rPr>
            <w:rFonts w:ascii="Times New Roman" w:hAnsi="Times New Roman" w:cs="Times New Roman"/>
            <w:sz w:val="24"/>
            <w:szCs w:val="24"/>
          </w:rPr>
          <w:t xml:space="preserve">ias: The </w:t>
        </w:r>
      </w:ins>
      <w:ins w:id="703" w:author="bartholowlab" w:date="2014-09-15T17:29:00Z">
        <w:r>
          <w:rPr>
            <w:rFonts w:ascii="Times New Roman" w:hAnsi="Times New Roman" w:cs="Times New Roman"/>
            <w:sz w:val="24"/>
            <w:szCs w:val="24"/>
          </w:rPr>
          <w:t>i</w:t>
        </w:r>
      </w:ins>
      <w:ins w:id="704" w:author="bartholowlab" w:date="2014-09-15T17:28:00Z">
        <w:r w:rsidRPr="005B6ED9">
          <w:rPr>
            <w:rFonts w:ascii="Times New Roman" w:hAnsi="Times New Roman" w:cs="Times New Roman"/>
            <w:sz w:val="24"/>
            <w:szCs w:val="24"/>
          </w:rPr>
          <w:t xml:space="preserve">mpact of </w:t>
        </w:r>
      </w:ins>
      <w:ins w:id="705" w:author="bartholowlab" w:date="2014-09-15T17:29:00Z">
        <w:r>
          <w:rPr>
            <w:rFonts w:ascii="Times New Roman" w:hAnsi="Times New Roman" w:cs="Times New Roman"/>
            <w:sz w:val="24"/>
            <w:szCs w:val="24"/>
          </w:rPr>
          <w:t>s</w:t>
        </w:r>
      </w:ins>
      <w:ins w:id="706" w:author="bartholowlab" w:date="2014-09-15T17:28:00Z">
        <w:r w:rsidRPr="005B6ED9">
          <w:rPr>
            <w:rFonts w:ascii="Times New Roman" w:hAnsi="Times New Roman" w:cs="Times New Roman"/>
            <w:sz w:val="24"/>
            <w:szCs w:val="24"/>
          </w:rPr>
          <w:t xml:space="preserve">ocial </w:t>
        </w:r>
      </w:ins>
      <w:ins w:id="707" w:author="bartholowlab" w:date="2014-09-15T17:29:00Z">
        <w:r>
          <w:rPr>
            <w:rFonts w:ascii="Times New Roman" w:hAnsi="Times New Roman" w:cs="Times New Roman"/>
            <w:sz w:val="24"/>
            <w:szCs w:val="24"/>
          </w:rPr>
          <w:t>r</w:t>
        </w:r>
      </w:ins>
      <w:ins w:id="708" w:author="bartholowlab" w:date="2014-09-15T17:28:00Z">
        <w:r w:rsidRPr="005B6ED9">
          <w:rPr>
            <w:rFonts w:ascii="Times New Roman" w:hAnsi="Times New Roman" w:cs="Times New Roman"/>
            <w:sz w:val="24"/>
            <w:szCs w:val="24"/>
          </w:rPr>
          <w:t xml:space="preserve">oles on </w:t>
        </w:r>
      </w:ins>
      <w:ins w:id="709" w:author="bartholowlab" w:date="2014-09-15T17:29:00Z">
        <w:r>
          <w:rPr>
            <w:rFonts w:ascii="Times New Roman" w:hAnsi="Times New Roman" w:cs="Times New Roman"/>
            <w:sz w:val="24"/>
            <w:szCs w:val="24"/>
          </w:rPr>
          <w:t>c</w:t>
        </w:r>
      </w:ins>
      <w:ins w:id="710" w:author="bartholowlab" w:date="2014-09-15T17:28:00Z">
        <w:r w:rsidRPr="005B6ED9">
          <w:rPr>
            <w:rFonts w:ascii="Times New Roman" w:hAnsi="Times New Roman" w:cs="Times New Roman"/>
            <w:sz w:val="24"/>
            <w:szCs w:val="24"/>
          </w:rPr>
          <w:t xml:space="preserve">ontrolled and </w:t>
        </w:r>
      </w:ins>
      <w:ins w:id="711" w:author="bartholowlab" w:date="2014-09-15T17:29:00Z">
        <w:r>
          <w:rPr>
            <w:rFonts w:ascii="Times New Roman" w:hAnsi="Times New Roman" w:cs="Times New Roman"/>
            <w:sz w:val="24"/>
            <w:szCs w:val="24"/>
          </w:rPr>
          <w:t>a</w:t>
        </w:r>
      </w:ins>
      <w:ins w:id="712" w:author="bartholowlab" w:date="2014-09-15T17:28:00Z">
        <w:r w:rsidRPr="005B6ED9">
          <w:rPr>
            <w:rFonts w:ascii="Times New Roman" w:hAnsi="Times New Roman" w:cs="Times New Roman"/>
            <w:sz w:val="24"/>
            <w:szCs w:val="24"/>
          </w:rPr>
          <w:t xml:space="preserve">utomatically </w:t>
        </w:r>
      </w:ins>
      <w:ins w:id="713" w:author="bartholowlab" w:date="2014-09-15T17:29:00Z">
        <w:r>
          <w:rPr>
            <w:rFonts w:ascii="Times New Roman" w:hAnsi="Times New Roman" w:cs="Times New Roman"/>
            <w:sz w:val="24"/>
            <w:szCs w:val="24"/>
          </w:rPr>
          <w:t>a</w:t>
        </w:r>
      </w:ins>
      <w:ins w:id="714" w:author="bartholowlab" w:date="2014-09-15T17:28:00Z">
        <w:r w:rsidRPr="005B6ED9">
          <w:rPr>
            <w:rFonts w:ascii="Times New Roman" w:hAnsi="Times New Roman" w:cs="Times New Roman"/>
            <w:sz w:val="24"/>
            <w:szCs w:val="24"/>
          </w:rPr>
          <w:t xml:space="preserve">ctivated </w:t>
        </w:r>
      </w:ins>
      <w:ins w:id="715" w:author="bartholowlab" w:date="2014-09-15T17:29:00Z">
        <w:r>
          <w:rPr>
            <w:rFonts w:ascii="Times New Roman" w:hAnsi="Times New Roman" w:cs="Times New Roman"/>
            <w:sz w:val="24"/>
            <w:szCs w:val="24"/>
          </w:rPr>
          <w:t>a</w:t>
        </w:r>
      </w:ins>
      <w:ins w:id="716" w:author="bartholowlab" w:date="2014-09-15T17:28:00Z">
        <w:r w:rsidRPr="005B6ED9">
          <w:rPr>
            <w:rFonts w:ascii="Times New Roman" w:hAnsi="Times New Roman" w:cs="Times New Roman"/>
            <w:sz w:val="24"/>
            <w:szCs w:val="24"/>
          </w:rPr>
          <w:t>ttitudes.</w:t>
        </w:r>
      </w:ins>
      <w:ins w:id="717" w:author="bartholowlab" w:date="2014-09-15T17:29:00Z">
        <w:r>
          <w:rPr>
            <w:rFonts w:ascii="Times New Roman" w:hAnsi="Times New Roman" w:cs="Times New Roman"/>
            <w:sz w:val="24"/>
            <w:szCs w:val="24"/>
          </w:rPr>
          <w:t xml:space="preserve">  </w:t>
        </w:r>
        <w:r w:rsidRPr="005B6ED9">
          <w:rPr>
            <w:rFonts w:ascii="Times New Roman" w:hAnsi="Times New Roman" w:cs="Times New Roman"/>
            <w:i/>
            <w:sz w:val="24"/>
            <w:szCs w:val="24"/>
            <w:rPrChange w:id="718" w:author="bartholowlab" w:date="2014-09-15T17:29:00Z">
              <w:rPr>
                <w:rFonts w:ascii="Times New Roman" w:hAnsi="Times New Roman" w:cs="Times New Roman"/>
                <w:sz w:val="24"/>
                <w:szCs w:val="24"/>
              </w:rPr>
            </w:rPrChange>
          </w:rPr>
          <w:t>Journal of Personality and Social Psychology, 87</w:t>
        </w:r>
        <w:r w:rsidRPr="005B6ED9">
          <w:rPr>
            <w:rFonts w:ascii="Times New Roman" w:hAnsi="Times New Roman" w:cs="Times New Roman"/>
            <w:sz w:val="24"/>
            <w:szCs w:val="24"/>
          </w:rPr>
          <w:t>, 5-22. doi: 10.1037/0022-3514.87.1.5</w:t>
        </w:r>
      </w:ins>
    </w:p>
    <w:p w14:paraId="2B65A65A" w14:textId="77777777" w:rsidR="00A4079A" w:rsidRDefault="00A4079A" w:rsidP="00DF4C4C">
      <w:pPr>
        <w:spacing w:after="0" w:line="480" w:lineRule="auto"/>
        <w:ind w:left="720" w:hanging="720"/>
        <w:rPr>
          <w:ins w:id="719" w:author="bartholowlab" w:date="2014-09-15T17:14:00Z"/>
          <w:rFonts w:ascii="Times New Roman" w:hAnsi="Times New Roman" w:cs="Times New Roman"/>
          <w:sz w:val="24"/>
          <w:szCs w:val="24"/>
        </w:rPr>
      </w:pPr>
      <w:r>
        <w:rPr>
          <w:rFonts w:ascii="Times New Roman" w:hAnsi="Times New Roman" w:cs="Times New Roman"/>
          <w:sz w:val="24"/>
          <w:szCs w:val="24"/>
        </w:rPr>
        <w:t xml:space="preserve">Biernat, M., &amp; Manis, M. (1994) Shifting standards and stereotype-based judgements. </w:t>
      </w:r>
      <w:r>
        <w:rPr>
          <w:rFonts w:ascii="Times New Roman" w:hAnsi="Times New Roman" w:cs="Times New Roman"/>
          <w:i/>
          <w:sz w:val="24"/>
          <w:szCs w:val="24"/>
        </w:rPr>
        <w:t xml:space="preserve">Journal of Personality and Social Psychology, 66, </w:t>
      </w:r>
      <w:r>
        <w:rPr>
          <w:rFonts w:ascii="Times New Roman" w:hAnsi="Times New Roman" w:cs="Times New Roman"/>
          <w:sz w:val="24"/>
          <w:szCs w:val="24"/>
        </w:rPr>
        <w:t xml:space="preserve">5-20. </w:t>
      </w:r>
      <w:ins w:id="720" w:author="bartholowlab" w:date="2014-09-15T16:27:00Z">
        <w:r w:rsidR="005D07BE" w:rsidRPr="005D07BE">
          <w:rPr>
            <w:rFonts w:ascii="Times New Roman" w:hAnsi="Times New Roman" w:cs="Times New Roman"/>
            <w:sz w:val="24"/>
            <w:szCs w:val="24"/>
          </w:rPr>
          <w:t>doi: 10.1037/0022-3514.66.1.5</w:t>
        </w:r>
      </w:ins>
      <w:del w:id="721" w:author="bartholowlab" w:date="2014-09-15T16:27:00Z">
        <w:r w:rsidDel="005D07BE">
          <w:rPr>
            <w:rFonts w:ascii="Times New Roman" w:hAnsi="Times New Roman" w:cs="Times New Roman"/>
            <w:sz w:val="24"/>
            <w:szCs w:val="24"/>
          </w:rPr>
          <w:delText>doi:</w:delText>
        </w:r>
      </w:del>
    </w:p>
    <w:p w14:paraId="75AB9FA9" w14:textId="77777777" w:rsidR="00EA7C6C" w:rsidRPr="00EA7C6C" w:rsidRDefault="00EA7C6C" w:rsidP="00DF4C4C">
      <w:pPr>
        <w:spacing w:after="0" w:line="480" w:lineRule="auto"/>
        <w:ind w:left="720" w:hanging="720"/>
        <w:rPr>
          <w:ins w:id="722" w:author="bartholowlab" w:date="2014-09-15T16:07:00Z"/>
          <w:rFonts w:ascii="Times New Roman" w:hAnsi="Times New Roman" w:cs="Times New Roman"/>
          <w:sz w:val="24"/>
          <w:szCs w:val="24"/>
        </w:rPr>
      </w:pPr>
      <w:ins w:id="723" w:author="bartholowlab" w:date="2014-09-15T17:14:00Z">
        <w:r>
          <w:rPr>
            <w:rFonts w:ascii="Times New Roman" w:hAnsi="Times New Roman" w:cs="Times New Roman"/>
            <w:sz w:val="24"/>
            <w:szCs w:val="24"/>
          </w:rPr>
          <w:t xml:space="preserve">Blair, I. V., Ma, J. E., &amp; Lenton, A. P.  (2001).  Imagining stereotypes away:  The moderation of implicit stereotypes through mental imagery.  </w:t>
        </w:r>
        <w:r>
          <w:rPr>
            <w:rFonts w:ascii="Times New Roman" w:hAnsi="Times New Roman" w:cs="Times New Roman"/>
            <w:i/>
            <w:sz w:val="24"/>
            <w:szCs w:val="24"/>
          </w:rPr>
          <w:t xml:space="preserve">Journal of Personality and Social Psychology, 81, </w:t>
        </w:r>
        <w:r>
          <w:rPr>
            <w:rFonts w:ascii="Times New Roman" w:hAnsi="Times New Roman" w:cs="Times New Roman"/>
            <w:sz w:val="24"/>
            <w:szCs w:val="24"/>
          </w:rPr>
          <w:t xml:space="preserve">828-841.  </w:t>
        </w:r>
        <w:r w:rsidRPr="00EA7C6C">
          <w:rPr>
            <w:rFonts w:ascii="Times New Roman" w:hAnsi="Times New Roman" w:cs="Times New Roman"/>
            <w:sz w:val="24"/>
            <w:szCs w:val="24"/>
          </w:rPr>
          <w:t>doi: 10.1037/0022-3514.81.5.828</w:t>
        </w:r>
      </w:ins>
    </w:p>
    <w:p w14:paraId="541915D9" w14:textId="77777777" w:rsidR="005217D0" w:rsidRPr="005217D0" w:rsidRDefault="005217D0" w:rsidP="00DF4C4C">
      <w:pPr>
        <w:spacing w:after="0" w:line="480" w:lineRule="auto"/>
        <w:ind w:left="720" w:hanging="720"/>
        <w:rPr>
          <w:ins w:id="724" w:author="Bartholow, Bruce D." w:date="2014-06-04T13:58:00Z"/>
          <w:rFonts w:ascii="Times New Roman" w:hAnsi="Times New Roman" w:cs="Times New Roman"/>
          <w:sz w:val="24"/>
          <w:szCs w:val="24"/>
        </w:rPr>
      </w:pPr>
      <w:ins w:id="725" w:author="bartholowlab" w:date="2014-09-15T16:07:00Z">
        <w:r>
          <w:rPr>
            <w:rFonts w:ascii="Times New Roman" w:hAnsi="Times New Roman" w:cs="Times New Roman"/>
            <w:sz w:val="24"/>
            <w:szCs w:val="24"/>
          </w:rPr>
          <w:t xml:space="preserve">Conrey, F. R., Sherman, J. W., Gawronski, B., Hugenberg, K., &amp; Groom, C. J. (2005).  Separating </w:t>
        </w:r>
      </w:ins>
      <w:ins w:id="726" w:author="bartholowlab" w:date="2014-09-15T16:08:00Z">
        <w:r>
          <w:rPr>
            <w:rFonts w:ascii="Times New Roman" w:hAnsi="Times New Roman" w:cs="Times New Roman"/>
            <w:sz w:val="24"/>
            <w:szCs w:val="24"/>
          </w:rPr>
          <w:t>multiple</w:t>
        </w:r>
      </w:ins>
      <w:ins w:id="727" w:author="bartholowlab" w:date="2014-09-15T16:07:00Z">
        <w:r>
          <w:rPr>
            <w:rFonts w:ascii="Times New Roman" w:hAnsi="Times New Roman" w:cs="Times New Roman"/>
            <w:sz w:val="24"/>
            <w:szCs w:val="24"/>
          </w:rPr>
          <w:t xml:space="preserve"> </w:t>
        </w:r>
      </w:ins>
      <w:ins w:id="728" w:author="bartholowlab" w:date="2014-09-15T16:08:00Z">
        <w:r>
          <w:rPr>
            <w:rFonts w:ascii="Times New Roman" w:hAnsi="Times New Roman" w:cs="Times New Roman"/>
            <w:sz w:val="24"/>
            <w:szCs w:val="24"/>
          </w:rPr>
          <w:t xml:space="preserve">processes in implicit social cognition: The quad model of implicit task performance.  </w:t>
        </w:r>
        <w:r>
          <w:rPr>
            <w:rFonts w:ascii="Times New Roman" w:hAnsi="Times New Roman" w:cs="Times New Roman"/>
            <w:i/>
            <w:sz w:val="24"/>
            <w:szCs w:val="24"/>
          </w:rPr>
          <w:t>Journal of Personality and Social Psychology, 89</w:t>
        </w:r>
        <w:r>
          <w:rPr>
            <w:rFonts w:ascii="Times New Roman" w:hAnsi="Times New Roman" w:cs="Times New Roman"/>
            <w:sz w:val="24"/>
            <w:szCs w:val="24"/>
          </w:rPr>
          <w:t xml:space="preserve">, 469-487.  </w:t>
        </w:r>
        <w:r w:rsidRPr="005217D0">
          <w:rPr>
            <w:rFonts w:ascii="Times New Roman" w:hAnsi="Times New Roman" w:cs="Times New Roman"/>
            <w:sz w:val="24"/>
            <w:szCs w:val="24"/>
          </w:rPr>
          <w:t>doi: 10.1037/0022-3514.89.4.469</w:t>
        </w:r>
      </w:ins>
    </w:p>
    <w:p w14:paraId="6167FE9F" w14:textId="77777777" w:rsidR="00EE17BF" w:rsidDel="00000AE9" w:rsidRDefault="00EE17BF" w:rsidP="00DF4C4C">
      <w:pPr>
        <w:spacing w:after="0" w:line="480" w:lineRule="auto"/>
        <w:ind w:left="720" w:hanging="720"/>
        <w:rPr>
          <w:ins w:id="729" w:author="Bartholow, Bruce D." w:date="2014-06-04T13:59:00Z"/>
          <w:del w:id="730" w:author="Joe" w:date="2014-09-15T22:40:00Z"/>
          <w:rFonts w:ascii="Times New Roman" w:hAnsi="Times New Roman" w:cs="Times New Roman"/>
          <w:sz w:val="24"/>
          <w:szCs w:val="24"/>
        </w:rPr>
      </w:pPr>
      <w:ins w:id="731" w:author="Bartholow, Bruce D." w:date="2014-06-04T13:58:00Z">
        <w:del w:id="732" w:author="Joe" w:date="2014-09-15T22:40:00Z">
          <w:r w:rsidRPr="00EE17BF" w:rsidDel="00000AE9">
            <w:rPr>
              <w:rFonts w:ascii="Times New Roman" w:hAnsi="Times New Roman" w:cs="Times New Roman"/>
              <w:sz w:val="24"/>
              <w:szCs w:val="24"/>
            </w:rPr>
            <w:delText>Correll, J., Park, B., Judd, C. M., &amp; Wittenbrink, B. (2002). The police officer's dilemma: Using ethnicity to disambiguate potentially threatening individuals</w:delText>
          </w:r>
          <w:r w:rsidR="00CD5B82" w:rsidRPr="00CD5B82" w:rsidDel="00000AE9">
            <w:rPr>
              <w:rFonts w:ascii="Times New Roman" w:hAnsi="Times New Roman" w:cs="Times New Roman"/>
              <w:i/>
              <w:sz w:val="24"/>
              <w:szCs w:val="24"/>
              <w:rPrChange w:id="733" w:author="Bartholow, Bruce D." w:date="2014-06-04T13:58:00Z">
                <w:rPr>
                  <w:rFonts w:ascii="Times New Roman" w:hAnsi="Times New Roman" w:cs="Times New Roman"/>
                  <w:sz w:val="24"/>
                  <w:szCs w:val="24"/>
                </w:rPr>
              </w:rPrChange>
            </w:rPr>
            <w:delText>. Journal of Personality and Social Psychology, 83</w:delText>
          </w:r>
          <w:r w:rsidRPr="00EE17BF" w:rsidDel="00000AE9">
            <w:rPr>
              <w:rFonts w:ascii="Times New Roman" w:hAnsi="Times New Roman" w:cs="Times New Roman"/>
              <w:sz w:val="24"/>
              <w:szCs w:val="24"/>
            </w:rPr>
            <w:delText>, 1314-1329.</w:delText>
          </w:r>
        </w:del>
      </w:ins>
    </w:p>
    <w:p w14:paraId="6D9FFCF7" w14:textId="77777777" w:rsidR="00EE17BF" w:rsidDel="00000AE9" w:rsidRDefault="00EE17BF" w:rsidP="00DF4C4C">
      <w:pPr>
        <w:spacing w:after="0" w:line="480" w:lineRule="auto"/>
        <w:ind w:left="720" w:hanging="720"/>
        <w:rPr>
          <w:ins w:id="734" w:author="bartholowlab" w:date="2014-09-15T17:16:00Z"/>
          <w:del w:id="735" w:author="Joe" w:date="2014-09-15T22:40:00Z"/>
          <w:rFonts w:ascii="Times New Roman" w:hAnsi="Times New Roman" w:cs="Times New Roman"/>
          <w:sz w:val="24"/>
          <w:szCs w:val="24"/>
        </w:rPr>
      </w:pPr>
      <w:ins w:id="736" w:author="Bartholow, Bruce D." w:date="2014-06-04T13:59:00Z">
        <w:del w:id="737" w:author="Joe" w:date="2014-09-15T22:40:00Z">
          <w:r w:rsidRPr="00EE17BF" w:rsidDel="00000AE9">
            <w:rPr>
              <w:rFonts w:ascii="Times New Roman" w:hAnsi="Times New Roman" w:cs="Times New Roman"/>
              <w:sz w:val="24"/>
              <w:szCs w:val="24"/>
            </w:rPr>
            <w:delText xml:space="preserve">Correll, J., Park, B., Judd, C. M., Wittenbrink, B., Sadler, M. S. &amp; Keesee, T. (2007). Across the thin blue line: Police officers and racial bias in the decision to shoot. </w:delText>
          </w:r>
          <w:r w:rsidR="00CD5B82" w:rsidRPr="00CD5B82" w:rsidDel="00000AE9">
            <w:rPr>
              <w:rFonts w:ascii="Times New Roman" w:hAnsi="Times New Roman" w:cs="Times New Roman"/>
              <w:i/>
              <w:sz w:val="24"/>
              <w:szCs w:val="24"/>
              <w:rPrChange w:id="738" w:author="Bartholow, Bruce D." w:date="2014-06-04T13:59:00Z">
                <w:rPr>
                  <w:rFonts w:ascii="Times New Roman" w:hAnsi="Times New Roman" w:cs="Times New Roman"/>
                  <w:sz w:val="24"/>
                  <w:szCs w:val="24"/>
                </w:rPr>
              </w:rPrChange>
            </w:rPr>
            <w:delText>Journal of Personality and Social Psychology, 92</w:delText>
          </w:r>
          <w:r w:rsidRPr="00EE17BF" w:rsidDel="00000AE9">
            <w:rPr>
              <w:rFonts w:ascii="Times New Roman" w:hAnsi="Times New Roman" w:cs="Times New Roman"/>
              <w:sz w:val="24"/>
              <w:szCs w:val="24"/>
            </w:rPr>
            <w:delText>, 1006-1023.</w:delText>
          </w:r>
        </w:del>
      </w:ins>
    </w:p>
    <w:p w14:paraId="2DB87C74" w14:textId="77777777" w:rsidR="00EA7C6C" w:rsidRPr="00EA7C6C" w:rsidRDefault="00EA7C6C" w:rsidP="00DF4C4C">
      <w:pPr>
        <w:spacing w:after="0" w:line="480" w:lineRule="auto"/>
        <w:ind w:left="720" w:hanging="720"/>
        <w:rPr>
          <w:ins w:id="739" w:author="bartholowlab" w:date="2014-09-15T17:15:00Z"/>
          <w:rFonts w:ascii="Times New Roman" w:hAnsi="Times New Roman" w:cs="Times New Roman"/>
          <w:sz w:val="24"/>
          <w:szCs w:val="24"/>
        </w:rPr>
      </w:pPr>
      <w:ins w:id="740" w:author="bartholowlab" w:date="2014-09-15T17:16:00Z">
        <w:r>
          <w:rPr>
            <w:rFonts w:ascii="Times New Roman" w:hAnsi="Times New Roman" w:cs="Times New Roman"/>
            <w:sz w:val="24"/>
            <w:szCs w:val="24"/>
          </w:rPr>
          <w:t xml:space="preserve">Dasgupta, N., &amp; Asgari, S.  (2004).  </w:t>
        </w:r>
      </w:ins>
      <w:ins w:id="741" w:author="bartholowlab" w:date="2014-09-15T17:17:00Z">
        <w:r w:rsidRPr="00EA7C6C">
          <w:rPr>
            <w:rFonts w:ascii="Times New Roman" w:hAnsi="Times New Roman" w:cs="Times New Roman"/>
            <w:sz w:val="24"/>
            <w:szCs w:val="24"/>
          </w:rPr>
          <w:t>Seeing is believing: Exposure to counterstereotypic women leaders and its effect on the malleability of automatic gender stereotyping</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Experimental Social Psychology, 40, </w:t>
        </w:r>
        <w:r>
          <w:rPr>
            <w:rFonts w:ascii="Times New Roman" w:hAnsi="Times New Roman" w:cs="Times New Roman"/>
            <w:sz w:val="24"/>
            <w:szCs w:val="24"/>
          </w:rPr>
          <w:t xml:space="preserve">642-658.  </w:t>
        </w:r>
        <w:r w:rsidRPr="00EA7C6C">
          <w:rPr>
            <w:rFonts w:ascii="Times New Roman" w:hAnsi="Times New Roman" w:cs="Times New Roman"/>
            <w:sz w:val="24"/>
            <w:szCs w:val="24"/>
          </w:rPr>
          <w:t>DOI: 10.1016/j.jesp.2004.02.003</w:t>
        </w:r>
      </w:ins>
    </w:p>
    <w:p w14:paraId="198B3733" w14:textId="77777777" w:rsidR="00EA7C6C" w:rsidRPr="00EA7C6C" w:rsidRDefault="00EA7C6C" w:rsidP="00DF4C4C">
      <w:pPr>
        <w:spacing w:after="0" w:line="480" w:lineRule="auto"/>
        <w:ind w:left="720" w:hanging="720"/>
        <w:rPr>
          <w:ins w:id="742" w:author="bartholowlab" w:date="2014-09-15T14:41:00Z"/>
          <w:rFonts w:ascii="Times New Roman" w:hAnsi="Times New Roman" w:cs="Times New Roman"/>
          <w:sz w:val="24"/>
          <w:szCs w:val="24"/>
        </w:rPr>
      </w:pPr>
      <w:ins w:id="743" w:author="bartholowlab" w:date="2014-09-15T17:15:00Z">
        <w:r>
          <w:rPr>
            <w:rFonts w:ascii="Times New Roman" w:hAnsi="Times New Roman" w:cs="Times New Roman"/>
            <w:sz w:val="24"/>
            <w:szCs w:val="24"/>
          </w:rPr>
          <w:lastRenderedPageBreak/>
          <w:t xml:space="preserve">Dasgupta, N., &amp; Greenwald, A. G. (2001).  </w:t>
        </w:r>
        <w:r w:rsidRPr="00EA7C6C">
          <w:rPr>
            <w:rFonts w:ascii="Times New Roman" w:hAnsi="Times New Roman" w:cs="Times New Roman"/>
            <w:sz w:val="24"/>
            <w:szCs w:val="24"/>
          </w:rPr>
          <w:t>On the malleability of automatic attitudes: Combating automatic prejudice with images of admired and disliked individuals.</w:t>
        </w:r>
      </w:ins>
      <w:ins w:id="744" w:author="bartholowlab" w:date="2014-09-15T17:16:00Z">
        <w:r>
          <w:rPr>
            <w:rFonts w:ascii="Times New Roman" w:hAnsi="Times New Roman" w:cs="Times New Roman"/>
            <w:sz w:val="24"/>
            <w:szCs w:val="24"/>
          </w:rPr>
          <w:t xml:space="preserve">  </w:t>
        </w:r>
        <w:r w:rsidRPr="00EA7C6C">
          <w:rPr>
            <w:rFonts w:ascii="Times New Roman" w:hAnsi="Times New Roman" w:cs="Times New Roman"/>
            <w:i/>
            <w:sz w:val="24"/>
            <w:szCs w:val="24"/>
            <w:rPrChange w:id="745" w:author="bartholowlab" w:date="2014-09-15T17:16:00Z">
              <w:rPr>
                <w:rFonts w:ascii="Times New Roman" w:hAnsi="Times New Roman" w:cs="Times New Roman"/>
                <w:sz w:val="24"/>
                <w:szCs w:val="24"/>
              </w:rPr>
            </w:rPrChange>
          </w:rPr>
          <w:t>Journal of Personality and Social Psychology</w:t>
        </w:r>
        <w:r>
          <w:rPr>
            <w:rFonts w:ascii="Times New Roman" w:hAnsi="Times New Roman" w:cs="Times New Roman"/>
            <w:i/>
            <w:sz w:val="24"/>
            <w:szCs w:val="24"/>
          </w:rPr>
          <w:t xml:space="preserve">, 81, </w:t>
        </w:r>
        <w:r>
          <w:rPr>
            <w:rFonts w:ascii="Times New Roman" w:hAnsi="Times New Roman" w:cs="Times New Roman"/>
            <w:sz w:val="24"/>
            <w:szCs w:val="24"/>
          </w:rPr>
          <w:t xml:space="preserve">800-814.  </w:t>
        </w:r>
        <w:r w:rsidRPr="00EA7C6C">
          <w:rPr>
            <w:rFonts w:ascii="Times New Roman" w:hAnsi="Times New Roman" w:cs="Times New Roman"/>
            <w:sz w:val="24"/>
            <w:szCs w:val="24"/>
          </w:rPr>
          <w:t>doi: 10.1037/0022-3514.81.5.800</w:t>
        </w:r>
      </w:ins>
    </w:p>
    <w:p w14:paraId="0CD156D4" w14:textId="77777777" w:rsidR="008D676E" w:rsidRPr="008D676E" w:rsidRDefault="008D676E" w:rsidP="00DF4C4C">
      <w:pPr>
        <w:spacing w:after="0" w:line="480" w:lineRule="auto"/>
        <w:ind w:left="720" w:hanging="720"/>
        <w:rPr>
          <w:rFonts w:ascii="Times New Roman" w:hAnsi="Times New Roman" w:cs="Times New Roman"/>
          <w:sz w:val="24"/>
          <w:szCs w:val="24"/>
        </w:rPr>
      </w:pPr>
      <w:commentRangeStart w:id="746"/>
      <w:ins w:id="747" w:author="bartholowlab" w:date="2014-09-15T14:41:00Z">
        <w:r>
          <w:rPr>
            <w:rFonts w:ascii="Times New Roman" w:hAnsi="Times New Roman" w:cs="Times New Roman"/>
            <w:sz w:val="24"/>
            <w:szCs w:val="24"/>
          </w:rPr>
          <w:t>D</w:t>
        </w:r>
      </w:ins>
      <w:commentRangeEnd w:id="746"/>
      <w:ins w:id="748" w:author="bartholowlab" w:date="2014-09-15T14:49:00Z">
        <w:r w:rsidR="00A87357">
          <w:rPr>
            <w:rStyle w:val="CommentReference"/>
          </w:rPr>
          <w:commentReference w:id="746"/>
        </w:r>
      </w:ins>
      <w:ins w:id="749" w:author="bartholowlab" w:date="2014-09-15T14:41:00Z">
        <w:r>
          <w:rPr>
            <w:rFonts w:ascii="Times New Roman" w:hAnsi="Times New Roman" w:cs="Times New Roman"/>
            <w:sz w:val="24"/>
            <w:szCs w:val="24"/>
          </w:rPr>
          <w:t xml:space="preserve">e Houwer, J., Teige-Mocigemba, S., Spruyt, A., &amp; Moors, A.  (2009).  Implicit measures: A normative analysis and review. </w:t>
        </w:r>
        <w:r>
          <w:rPr>
            <w:rFonts w:ascii="Times New Roman" w:hAnsi="Times New Roman" w:cs="Times New Roman"/>
            <w:i/>
            <w:sz w:val="24"/>
            <w:szCs w:val="24"/>
          </w:rPr>
          <w:t xml:space="preserve">Psychological Bulletin, 135, </w:t>
        </w:r>
        <w:r>
          <w:rPr>
            <w:rFonts w:ascii="Times New Roman" w:hAnsi="Times New Roman" w:cs="Times New Roman"/>
            <w:sz w:val="24"/>
            <w:szCs w:val="24"/>
          </w:rPr>
          <w:t xml:space="preserve">347-368. </w:t>
        </w:r>
      </w:ins>
      <w:ins w:id="750" w:author="bartholowlab" w:date="2014-09-15T14:42:00Z">
        <w:r>
          <w:rPr>
            <w:rFonts w:ascii="Times New Roman" w:hAnsi="Times New Roman" w:cs="Times New Roman"/>
            <w:sz w:val="24"/>
            <w:szCs w:val="24"/>
          </w:rPr>
          <w:t xml:space="preserve"> </w:t>
        </w:r>
        <w:r w:rsidRPr="008D676E">
          <w:rPr>
            <w:rFonts w:ascii="Times New Roman" w:hAnsi="Times New Roman" w:cs="Times New Roman"/>
            <w:sz w:val="24"/>
            <w:szCs w:val="24"/>
          </w:rPr>
          <w:t>doi: 10.1037/a0014211</w:t>
        </w:r>
      </w:ins>
    </w:p>
    <w:p w14:paraId="55FCB870" w14:textId="77777777" w:rsidR="00302A29" w:rsidRPr="00302A29" w:rsidRDefault="00302A29" w:rsidP="00DF4C4C">
      <w:pPr>
        <w:spacing w:after="0" w:line="480" w:lineRule="auto"/>
        <w:ind w:left="720" w:hanging="720"/>
        <w:rPr>
          <w:rFonts w:ascii="Times New Roman" w:hAnsi="Times New Roman" w:cs="Times New Roman"/>
          <w:sz w:val="24"/>
          <w:szCs w:val="24"/>
        </w:rPr>
      </w:pPr>
      <w:commentRangeStart w:id="751"/>
      <w:r>
        <w:rPr>
          <w:rFonts w:ascii="Times New Roman" w:hAnsi="Times New Roman" w:cs="Times New Roman"/>
          <w:sz w:val="24"/>
          <w:szCs w:val="24"/>
        </w:rPr>
        <w:t>Fa</w:t>
      </w:r>
      <w:commentRangeEnd w:id="751"/>
      <w:r w:rsidR="00A87357">
        <w:rPr>
          <w:rStyle w:val="CommentReference"/>
        </w:rPr>
        <w:commentReference w:id="751"/>
      </w:r>
      <w:r>
        <w:rPr>
          <w:rFonts w:ascii="Times New Roman" w:hAnsi="Times New Roman" w:cs="Times New Roman"/>
          <w:sz w:val="24"/>
          <w:szCs w:val="24"/>
        </w:rPr>
        <w:t xml:space="preserve">zio, R. H., Jackson, J. R., Dunton, B. C., &amp; Williams, C. J.  (1995).  Variability in automatic activation as an unobtrusive measure of racial attitudes:  A bona fide pipeline?  </w:t>
      </w:r>
      <w:r>
        <w:rPr>
          <w:rFonts w:ascii="Times New Roman" w:hAnsi="Times New Roman" w:cs="Times New Roman"/>
          <w:i/>
          <w:sz w:val="24"/>
          <w:szCs w:val="24"/>
        </w:rPr>
        <w:t xml:space="preserve">Journal of Personality and Social Psychology, 69, </w:t>
      </w:r>
      <w:r>
        <w:rPr>
          <w:rFonts w:ascii="Times New Roman" w:hAnsi="Times New Roman" w:cs="Times New Roman"/>
          <w:sz w:val="24"/>
          <w:szCs w:val="24"/>
        </w:rPr>
        <w:t xml:space="preserve">1013-1027.  </w:t>
      </w:r>
      <w:r w:rsidRPr="00302A29">
        <w:rPr>
          <w:rFonts w:ascii="Times New Roman" w:hAnsi="Times New Roman" w:cs="Times New Roman"/>
          <w:sz w:val="24"/>
          <w:szCs w:val="24"/>
        </w:rPr>
        <w:t>doi: 10.1037/0022-3514.69.6.1013</w:t>
      </w:r>
    </w:p>
    <w:p w14:paraId="5B3C8E15" w14:textId="77777777" w:rsidR="00302A29" w:rsidRDefault="00302A29" w:rsidP="00DF4C4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Fazio, R. H., Sanbonmatsu, D. M., Powell, M. C., &amp; Kardes, F. R.  (1986).  On the automatic activation of attitudes.  </w:t>
      </w:r>
      <w:r>
        <w:rPr>
          <w:rFonts w:ascii="Times New Roman" w:hAnsi="Times New Roman" w:cs="Times New Roman"/>
          <w:i/>
          <w:sz w:val="24"/>
          <w:szCs w:val="24"/>
        </w:rPr>
        <w:t xml:space="preserve">Journal of Personality and Social Psychology, 50, </w:t>
      </w:r>
      <w:r>
        <w:rPr>
          <w:rFonts w:ascii="Times New Roman" w:hAnsi="Times New Roman" w:cs="Times New Roman"/>
          <w:sz w:val="24"/>
          <w:szCs w:val="24"/>
        </w:rPr>
        <w:t xml:space="preserve">229-238. </w:t>
      </w:r>
      <w:r w:rsidRPr="00302A29">
        <w:rPr>
          <w:rFonts w:ascii="Times New Roman" w:hAnsi="Times New Roman" w:cs="Times New Roman"/>
          <w:sz w:val="24"/>
          <w:szCs w:val="24"/>
        </w:rPr>
        <w:t>doi: 10.1037/0022-3514.50.2.229</w:t>
      </w:r>
    </w:p>
    <w:p w14:paraId="3D239CF6" w14:textId="77777777" w:rsidR="005D07BE" w:rsidRDefault="00577A88" w:rsidP="00DF4C4C">
      <w:pPr>
        <w:spacing w:after="0" w:line="480" w:lineRule="auto"/>
        <w:ind w:left="720" w:hanging="720"/>
        <w:rPr>
          <w:ins w:id="752" w:author="bartholowlab" w:date="2014-09-15T16:20:00Z"/>
          <w:rFonts w:ascii="Times New Roman" w:hAnsi="Times New Roman" w:cs="Times New Roman"/>
          <w:sz w:val="24"/>
          <w:szCs w:val="24"/>
        </w:rPr>
      </w:pPr>
      <w:ins w:id="753" w:author="Bartholowlap" w:date="2014-09-08T10:19:00Z">
        <w:del w:id="754" w:author="bartholowlab" w:date="2014-09-15T16:20:00Z">
          <w:r w:rsidRPr="00577A88" w:rsidDel="005D07BE">
            <w:rPr>
              <w:rFonts w:ascii="Times New Roman" w:hAnsi="Times New Roman" w:cs="Times New Roman"/>
              <w:sz w:val="24"/>
              <w:szCs w:val="24"/>
            </w:rPr>
            <w:delText xml:space="preserve">Fiske, S. T., Cuddy, A. J., Glick, P., &amp; Xu, J. (2002). A model of (often mixed) stereotype content: Competence and warmth respectively follow from perceived status and competition. </w:delText>
          </w:r>
          <w:r w:rsidRPr="00577A88" w:rsidDel="005D07BE">
            <w:rPr>
              <w:rFonts w:ascii="Times New Roman" w:hAnsi="Times New Roman" w:cs="Times New Roman"/>
              <w:i/>
              <w:sz w:val="24"/>
              <w:szCs w:val="24"/>
            </w:rPr>
            <w:delText>Journal of Personality and Social Psychology, 82</w:delText>
          </w:r>
          <w:r w:rsidRPr="00577A88" w:rsidDel="005D07BE">
            <w:rPr>
              <w:rFonts w:ascii="Times New Roman" w:hAnsi="Times New Roman" w:cs="Times New Roman"/>
              <w:sz w:val="24"/>
              <w:szCs w:val="24"/>
            </w:rPr>
            <w:delText>, 878-902.</w:delText>
          </w:r>
        </w:del>
      </w:ins>
    </w:p>
    <w:p w14:paraId="1A496156" w14:textId="77777777" w:rsidR="00A87357" w:rsidRDefault="00A87357" w:rsidP="00DF4C4C">
      <w:pPr>
        <w:spacing w:after="0" w:line="480" w:lineRule="auto"/>
        <w:ind w:left="720" w:hanging="720"/>
        <w:rPr>
          <w:ins w:id="755" w:author="bartholowlab" w:date="2014-09-15T14:52:00Z"/>
          <w:rFonts w:ascii="Times New Roman" w:hAnsi="Times New Roman" w:cs="Times New Roman"/>
          <w:sz w:val="24"/>
          <w:szCs w:val="24"/>
        </w:rPr>
      </w:pPr>
      <w:commentRangeStart w:id="756"/>
      <w:ins w:id="757" w:author="bartholowlab" w:date="2014-09-15T14:43:00Z">
        <w:r>
          <w:rPr>
            <w:rFonts w:ascii="Times New Roman" w:hAnsi="Times New Roman" w:cs="Times New Roman"/>
            <w:sz w:val="24"/>
            <w:szCs w:val="24"/>
          </w:rPr>
          <w:t>Gre</w:t>
        </w:r>
      </w:ins>
      <w:commentRangeEnd w:id="756"/>
      <w:ins w:id="758" w:author="bartholowlab" w:date="2014-09-15T14:50:00Z">
        <w:r>
          <w:rPr>
            <w:rStyle w:val="CommentReference"/>
          </w:rPr>
          <w:commentReference w:id="756"/>
        </w:r>
      </w:ins>
      <w:ins w:id="759" w:author="bartholowlab" w:date="2014-09-15T14:43:00Z">
        <w:r>
          <w:rPr>
            <w:rFonts w:ascii="Times New Roman" w:hAnsi="Times New Roman" w:cs="Times New Roman"/>
            <w:sz w:val="24"/>
            <w:szCs w:val="24"/>
          </w:rPr>
          <w:t xml:space="preserve">enwald, A. G., McGhee, D. E., &amp; Schwartz, J. L. K. </w:t>
        </w:r>
      </w:ins>
      <w:ins w:id="760" w:author="bartholowlab" w:date="2014-09-15T14:44:00Z">
        <w:r>
          <w:rPr>
            <w:rFonts w:ascii="Times New Roman" w:hAnsi="Times New Roman" w:cs="Times New Roman"/>
            <w:sz w:val="24"/>
            <w:szCs w:val="24"/>
          </w:rPr>
          <w:t xml:space="preserve">(1998).  Measuring individual differences in implicit cognition:  The implicit association test.  </w:t>
        </w:r>
        <w:r>
          <w:rPr>
            <w:rFonts w:ascii="Times New Roman" w:hAnsi="Times New Roman" w:cs="Times New Roman"/>
            <w:i/>
            <w:sz w:val="24"/>
            <w:szCs w:val="24"/>
          </w:rPr>
          <w:t xml:space="preserve">Journal of Personality and Social Psychology, 74, </w:t>
        </w:r>
        <w:r>
          <w:rPr>
            <w:rFonts w:ascii="Times New Roman" w:hAnsi="Times New Roman" w:cs="Times New Roman"/>
            <w:sz w:val="24"/>
            <w:szCs w:val="24"/>
          </w:rPr>
          <w:t xml:space="preserve">1464-1480.  </w:t>
        </w:r>
        <w:r w:rsidRPr="00A87357">
          <w:rPr>
            <w:rFonts w:ascii="Times New Roman" w:hAnsi="Times New Roman" w:cs="Times New Roman"/>
            <w:sz w:val="24"/>
            <w:szCs w:val="24"/>
          </w:rPr>
          <w:t>doi: 10.1037/0022-3514.74.6.1464</w:t>
        </w:r>
      </w:ins>
    </w:p>
    <w:p w14:paraId="0C27DD2A" w14:textId="77777777" w:rsidR="00384163" w:rsidRPr="00FA6271" w:rsidRDefault="00A87357" w:rsidP="00384163">
      <w:pPr>
        <w:spacing w:after="0" w:line="480" w:lineRule="auto"/>
        <w:ind w:left="720" w:hanging="720"/>
        <w:rPr>
          <w:ins w:id="761" w:author="bartholowlab" w:date="2014-07-31T10:43:00Z"/>
          <w:rFonts w:ascii="Times New Roman" w:hAnsi="Times New Roman" w:cs="Times New Roman"/>
          <w:sz w:val="24"/>
          <w:szCs w:val="24"/>
        </w:rPr>
      </w:pPr>
      <w:ins w:id="762" w:author="bartholowlab" w:date="2014-09-15T14:52:00Z">
        <w:r>
          <w:rPr>
            <w:rFonts w:ascii="Times New Roman" w:hAnsi="Times New Roman" w:cs="Times New Roman"/>
            <w:sz w:val="24"/>
            <w:szCs w:val="24"/>
          </w:rPr>
          <w:t>Hilgard, J., Bartholow, B. D., Dickter, C. L., &amp; Blanton, H.  (</w:t>
        </w:r>
      </w:ins>
      <w:ins w:id="763" w:author="bartholowlab" w:date="2014-09-15T14:53:00Z">
        <w:r w:rsidR="00FA6271">
          <w:rPr>
            <w:rFonts w:ascii="Times New Roman" w:hAnsi="Times New Roman" w:cs="Times New Roman"/>
            <w:sz w:val="24"/>
            <w:szCs w:val="24"/>
          </w:rPr>
          <w:t>in press</w:t>
        </w:r>
      </w:ins>
      <w:ins w:id="764" w:author="bartholowlab" w:date="2014-09-15T14:52:00Z">
        <w:r>
          <w:rPr>
            <w:rFonts w:ascii="Times New Roman" w:hAnsi="Times New Roman" w:cs="Times New Roman"/>
            <w:sz w:val="24"/>
            <w:szCs w:val="24"/>
          </w:rPr>
          <w:t xml:space="preserve">).  Characterizing switching and congruency effects in the Implicit Association Test as reactive and proactive cognitive control.  </w:t>
        </w:r>
        <w:r>
          <w:rPr>
            <w:rFonts w:ascii="Times New Roman" w:hAnsi="Times New Roman" w:cs="Times New Roman"/>
            <w:i/>
            <w:sz w:val="24"/>
            <w:szCs w:val="24"/>
          </w:rPr>
          <w:t>Social Cognitive and Affective Neuroscience</w:t>
        </w:r>
      </w:ins>
      <w:ins w:id="765" w:author="bartholowlab" w:date="2014-09-15T14:53:00Z">
        <w:r w:rsidR="00FA6271">
          <w:rPr>
            <w:rFonts w:ascii="Times New Roman" w:hAnsi="Times New Roman" w:cs="Times New Roman"/>
            <w:i/>
            <w:sz w:val="24"/>
            <w:szCs w:val="24"/>
          </w:rPr>
          <w:t xml:space="preserve">. </w:t>
        </w:r>
        <w:r w:rsidR="00FA6271">
          <w:rPr>
            <w:rFonts w:ascii="Times New Roman" w:hAnsi="Times New Roman" w:cs="Times New Roman"/>
            <w:sz w:val="24"/>
            <w:szCs w:val="24"/>
          </w:rPr>
          <w:t xml:space="preserve"> </w:t>
        </w:r>
        <w:r w:rsidR="00FA6271" w:rsidRPr="00FA6271">
          <w:rPr>
            <w:rFonts w:ascii="Times New Roman" w:hAnsi="Times New Roman" w:cs="Times New Roman"/>
            <w:sz w:val="24"/>
            <w:szCs w:val="24"/>
          </w:rPr>
          <w:t>doi: 10.1093/scan/nsu060</w:t>
        </w:r>
      </w:ins>
    </w:p>
    <w:p w14:paraId="705C3B38" w14:textId="77777777" w:rsidR="00384163" w:rsidDel="008A1827" w:rsidRDefault="00384163" w:rsidP="00DF4C4C">
      <w:pPr>
        <w:spacing w:after="0" w:line="480" w:lineRule="auto"/>
        <w:ind w:left="720" w:hanging="720"/>
        <w:rPr>
          <w:del w:id="766" w:author="bartholowlab" w:date="2014-09-15T15:57:00Z"/>
          <w:rFonts w:ascii="Times New Roman" w:hAnsi="Times New Roman" w:cs="Times New Roman"/>
          <w:color w:val="1F497D"/>
          <w:sz w:val="24"/>
          <w:szCs w:val="24"/>
          <w:shd w:val="clear" w:color="auto" w:fill="FFFFFF"/>
        </w:rPr>
      </w:pPr>
      <w:ins w:id="767" w:author="bartholowlab" w:date="2014-09-15T15:57:00Z">
        <w:r w:rsidRPr="00384163">
          <w:rPr>
            <w:rFonts w:ascii="Times New Roman" w:hAnsi="Times New Roman" w:cs="Times New Roman"/>
            <w:color w:val="1F497D"/>
            <w:sz w:val="24"/>
            <w:szCs w:val="24"/>
            <w:shd w:val="clear" w:color="auto" w:fill="FFFFFF"/>
            <w:rPrChange w:id="768" w:author="bartholowlab" w:date="2014-09-15T16:01:00Z">
              <w:rPr>
                <w:rFonts w:ascii="Calibri" w:hAnsi="Calibri"/>
                <w:color w:val="1F497D"/>
                <w:sz w:val="23"/>
                <w:szCs w:val="23"/>
                <w:shd w:val="clear" w:color="auto" w:fill="FFFFFF"/>
              </w:rPr>
            </w:rPrChange>
          </w:rPr>
          <w:t>Ito, T. A., Friedman, N. P., Bartholow, B. D., Correll, J., Loersch, C., Altamirano, L., &amp; Miyake, A. (2014).</w:t>
        </w:r>
        <w:r w:rsidRPr="00384163">
          <w:rPr>
            <w:rStyle w:val="apple-converted-space"/>
            <w:rFonts w:ascii="Times New Roman" w:hAnsi="Times New Roman" w:cs="Times New Roman"/>
            <w:color w:val="1F497D"/>
            <w:sz w:val="24"/>
            <w:szCs w:val="24"/>
            <w:shd w:val="clear" w:color="auto" w:fill="FFFFFF"/>
            <w:rPrChange w:id="769" w:author="bartholowlab" w:date="2014-09-15T16:01:00Z">
              <w:rPr>
                <w:rStyle w:val="apple-converted-space"/>
                <w:rFonts w:ascii="Calibri" w:hAnsi="Calibri"/>
                <w:color w:val="1F497D"/>
                <w:sz w:val="23"/>
                <w:szCs w:val="23"/>
                <w:shd w:val="clear" w:color="auto" w:fill="FFFFFF"/>
              </w:rPr>
            </w:rPrChange>
          </w:rPr>
          <w:t> </w:t>
        </w:r>
        <w:r w:rsidRPr="00384163">
          <w:rPr>
            <w:rFonts w:ascii="Times New Roman" w:hAnsi="Times New Roman" w:cs="Times New Roman"/>
            <w:i/>
            <w:iCs/>
            <w:color w:val="1F497D"/>
            <w:sz w:val="24"/>
            <w:szCs w:val="24"/>
            <w:shd w:val="clear" w:color="auto" w:fill="FFFFFF"/>
            <w:rPrChange w:id="770" w:author="bartholowlab" w:date="2014-09-15T16:01:00Z">
              <w:rPr>
                <w:rFonts w:ascii="Calibri" w:hAnsi="Calibri"/>
                <w:i/>
                <w:iCs/>
                <w:color w:val="1F497D"/>
                <w:sz w:val="23"/>
                <w:szCs w:val="23"/>
                <w:shd w:val="clear" w:color="auto" w:fill="FFFFFF"/>
              </w:rPr>
            </w:rPrChange>
          </w:rPr>
          <w:t>Toward a comprehensive model of executive cognitive function in implicit racial bias</w:t>
        </w:r>
        <w:r w:rsidRPr="00384163">
          <w:rPr>
            <w:rFonts w:ascii="Times New Roman" w:hAnsi="Times New Roman" w:cs="Times New Roman"/>
            <w:color w:val="1F497D"/>
            <w:sz w:val="24"/>
            <w:szCs w:val="24"/>
            <w:shd w:val="clear" w:color="auto" w:fill="FFFFFF"/>
            <w:rPrChange w:id="771" w:author="bartholowlab" w:date="2014-09-15T16:01:00Z">
              <w:rPr>
                <w:rFonts w:ascii="Calibri" w:hAnsi="Calibri"/>
                <w:color w:val="1F497D"/>
                <w:sz w:val="23"/>
                <w:szCs w:val="23"/>
                <w:shd w:val="clear" w:color="auto" w:fill="FFFFFF"/>
              </w:rPr>
            </w:rPrChange>
          </w:rPr>
          <w:t>. Manuscript submitted for publication.</w:t>
        </w:r>
      </w:ins>
    </w:p>
    <w:p w14:paraId="1D58BE92" w14:textId="77777777" w:rsidR="008A1827" w:rsidRPr="008A1827" w:rsidRDefault="008A1827" w:rsidP="00DF4C4C">
      <w:pPr>
        <w:spacing w:after="0" w:line="480" w:lineRule="auto"/>
        <w:ind w:left="720" w:hanging="720"/>
        <w:rPr>
          <w:ins w:id="772" w:author="bartholowlab" w:date="2014-09-15T17:40:00Z"/>
          <w:rFonts w:ascii="Times New Roman" w:hAnsi="Times New Roman" w:cs="Times New Roman"/>
          <w:sz w:val="24"/>
          <w:szCs w:val="24"/>
        </w:rPr>
      </w:pPr>
      <w:ins w:id="773" w:author="bartholowlab" w:date="2014-09-15T17:40:00Z">
        <w:r>
          <w:rPr>
            <w:rFonts w:ascii="Times New Roman" w:hAnsi="Times New Roman" w:cs="Times New Roman"/>
            <w:color w:val="1F497D"/>
            <w:sz w:val="24"/>
            <w:szCs w:val="24"/>
            <w:shd w:val="clear" w:color="auto" w:fill="FFFFFF"/>
          </w:rPr>
          <w:t xml:space="preserve">Jacoby, L. L. (1991).  A process </w:t>
        </w:r>
        <w:r>
          <w:rPr>
            <w:rFonts w:ascii="Times New Roman" w:hAnsi="Times New Roman" w:cs="Times New Roman"/>
            <w:color w:val="1F497D"/>
            <w:sz w:val="24"/>
            <w:szCs w:val="24"/>
            <w:shd w:val="clear" w:color="auto" w:fill="FFFFFF"/>
          </w:rPr>
          <w:lastRenderedPageBreak/>
          <w:t xml:space="preserve">dissociation framework:  Separating automatic from intentional uses of memory.  </w:t>
        </w:r>
      </w:ins>
      <w:ins w:id="774" w:author="bartholowlab" w:date="2014-09-15T17:41:00Z">
        <w:r>
          <w:rPr>
            <w:rFonts w:ascii="Times New Roman" w:hAnsi="Times New Roman" w:cs="Times New Roman"/>
            <w:i/>
            <w:color w:val="1F497D"/>
            <w:sz w:val="24"/>
            <w:szCs w:val="24"/>
            <w:shd w:val="clear" w:color="auto" w:fill="FFFFFF"/>
          </w:rPr>
          <w:t xml:space="preserve">Journal of Memory and Language, 30, </w:t>
        </w:r>
        <w:r>
          <w:rPr>
            <w:rFonts w:ascii="Times New Roman" w:hAnsi="Times New Roman" w:cs="Times New Roman"/>
            <w:color w:val="1F497D"/>
            <w:sz w:val="24"/>
            <w:szCs w:val="24"/>
            <w:shd w:val="clear" w:color="auto" w:fill="FFFFFF"/>
          </w:rPr>
          <w:t xml:space="preserve">513-541.  </w:t>
        </w:r>
        <w:r w:rsidRPr="008A1827">
          <w:rPr>
            <w:rFonts w:ascii="Times New Roman" w:hAnsi="Times New Roman" w:cs="Times New Roman"/>
            <w:color w:val="1F497D"/>
            <w:sz w:val="24"/>
            <w:szCs w:val="24"/>
            <w:shd w:val="clear" w:color="auto" w:fill="FFFFFF"/>
          </w:rPr>
          <w:t>DOI: 10.1016/0749-596X(91)90025-F</w:t>
        </w:r>
      </w:ins>
    </w:p>
    <w:p w14:paraId="709397D1" w14:textId="77777777" w:rsidR="00B64B16" w:rsidRDefault="00B64B16" w:rsidP="00DF4C4C">
      <w:pPr>
        <w:spacing w:after="0" w:line="480" w:lineRule="auto"/>
        <w:ind w:left="720" w:hanging="720"/>
        <w:rPr>
          <w:ins w:id="775" w:author="Bartholowlap" w:date="2014-09-08T10:14:00Z"/>
          <w:rFonts w:ascii="Times New Roman" w:hAnsi="Times New Roman" w:cs="Times New Roman"/>
          <w:sz w:val="24"/>
          <w:szCs w:val="24"/>
        </w:rPr>
      </w:pPr>
      <w:r>
        <w:rPr>
          <w:rFonts w:ascii="Times New Roman" w:hAnsi="Times New Roman" w:cs="Times New Roman"/>
          <w:sz w:val="24"/>
          <w:szCs w:val="24"/>
        </w:rPr>
        <w:t xml:space="preserve">Judd, C. M., Blair, I. V., &amp; Chapleau, K. M. (2004) Automatic stereotypes vs. automatic prejudice: Sorting out the possibilities in the Payne (2001) weapon paradigm. </w:t>
      </w:r>
      <w:r>
        <w:rPr>
          <w:rFonts w:ascii="Times New Roman" w:hAnsi="Times New Roman" w:cs="Times New Roman"/>
          <w:i/>
          <w:sz w:val="24"/>
          <w:szCs w:val="24"/>
        </w:rPr>
        <w:t xml:space="preserve">Journal of Experimental Social Psychology, 40, </w:t>
      </w:r>
      <w:r>
        <w:rPr>
          <w:rFonts w:ascii="Times New Roman" w:hAnsi="Times New Roman" w:cs="Times New Roman"/>
          <w:sz w:val="24"/>
          <w:szCs w:val="24"/>
        </w:rPr>
        <w:t xml:space="preserve">75-81. </w:t>
      </w:r>
      <w:r w:rsidRPr="00B64B16">
        <w:rPr>
          <w:rFonts w:ascii="Times New Roman" w:hAnsi="Times New Roman" w:cs="Times New Roman"/>
          <w:sz w:val="24"/>
          <w:szCs w:val="24"/>
        </w:rPr>
        <w:t>doi:10.1016/S0022-1031(03)00063-5</w:t>
      </w:r>
    </w:p>
    <w:p w14:paraId="69341047" w14:textId="77777777" w:rsidR="005217D0" w:rsidRDefault="00577A88" w:rsidP="00DF4C4C">
      <w:pPr>
        <w:spacing w:after="0" w:line="480" w:lineRule="auto"/>
        <w:ind w:left="720" w:hanging="720"/>
        <w:rPr>
          <w:ins w:id="776" w:author="bartholowlab" w:date="2014-09-15T17:24:00Z"/>
          <w:rFonts w:ascii="Times New Roman" w:hAnsi="Times New Roman" w:cs="Times New Roman"/>
          <w:sz w:val="24"/>
          <w:szCs w:val="24"/>
        </w:rPr>
      </w:pPr>
      <w:ins w:id="777" w:author="Bartholowlap" w:date="2014-09-08T10:14:00Z">
        <w:del w:id="778" w:author="bartholowlab" w:date="2014-09-15T16:16:00Z">
          <w:r w:rsidRPr="00577A88" w:rsidDel="005217D0">
            <w:rPr>
              <w:rFonts w:ascii="Times New Roman" w:hAnsi="Times New Roman" w:cs="Times New Roman"/>
              <w:sz w:val="24"/>
              <w:szCs w:val="24"/>
            </w:rPr>
            <w:delText xml:space="preserve">Judd, C. M., Park, B., Ryan, C. S., Brauer, M., &amp; Kraus, S. (1995). Stereotypes and ethnocentrism: Diverging interethnic perceptions of African American and White American youth. </w:delText>
          </w:r>
          <w:r w:rsidRPr="00577A88" w:rsidDel="005217D0">
            <w:rPr>
              <w:rFonts w:ascii="Times New Roman" w:hAnsi="Times New Roman" w:cs="Times New Roman"/>
              <w:i/>
              <w:sz w:val="24"/>
              <w:szCs w:val="24"/>
            </w:rPr>
            <w:delText>Journal of Personality and Social Psychology, 69</w:delText>
          </w:r>
          <w:r w:rsidRPr="00577A88" w:rsidDel="005217D0">
            <w:rPr>
              <w:rFonts w:ascii="Times New Roman" w:hAnsi="Times New Roman" w:cs="Times New Roman"/>
              <w:sz w:val="24"/>
              <w:szCs w:val="24"/>
            </w:rPr>
            <w:delText>, 460-481.</w:delText>
          </w:r>
        </w:del>
      </w:ins>
    </w:p>
    <w:p w14:paraId="0D616E9B" w14:textId="77777777" w:rsidR="005B6ED9" w:rsidRPr="005B6ED9" w:rsidRDefault="005B6ED9" w:rsidP="00DF4C4C">
      <w:pPr>
        <w:spacing w:after="0" w:line="480" w:lineRule="auto"/>
        <w:ind w:left="720" w:hanging="720"/>
        <w:rPr>
          <w:ins w:id="779" w:author="bartholowlab" w:date="2014-09-15T16:18:00Z"/>
          <w:rFonts w:ascii="Times New Roman" w:hAnsi="Times New Roman" w:cs="Times New Roman"/>
          <w:sz w:val="24"/>
          <w:szCs w:val="24"/>
        </w:rPr>
      </w:pPr>
      <w:ins w:id="780" w:author="bartholowlab" w:date="2014-09-15T17:24:00Z">
        <w:r>
          <w:rPr>
            <w:rFonts w:ascii="Times New Roman" w:hAnsi="Times New Roman" w:cs="Times New Roman"/>
            <w:sz w:val="24"/>
            <w:szCs w:val="24"/>
          </w:rPr>
          <w:t xml:space="preserve">Kawakami, K., Dovidio, J. F., Moll, J., Hermsen, S., Russin, A. (2000).  </w:t>
        </w:r>
        <w:r w:rsidRPr="005B6ED9">
          <w:rPr>
            <w:rFonts w:ascii="Times New Roman" w:hAnsi="Times New Roman" w:cs="Times New Roman"/>
            <w:sz w:val="24"/>
            <w:szCs w:val="24"/>
          </w:rPr>
          <w:t>Just say no (to stereotyping): Effects of training in the negation of stereotypic associations on stereotype activation.</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Personality and Social Psychology, 78, </w:t>
        </w:r>
        <w:r>
          <w:rPr>
            <w:rFonts w:ascii="Times New Roman" w:hAnsi="Times New Roman" w:cs="Times New Roman"/>
            <w:sz w:val="24"/>
            <w:szCs w:val="24"/>
          </w:rPr>
          <w:t>871-888.</w:t>
        </w:r>
      </w:ins>
      <w:ins w:id="781" w:author="bartholowlab" w:date="2014-09-15T17:25:00Z">
        <w:r>
          <w:rPr>
            <w:rFonts w:ascii="Times New Roman" w:hAnsi="Times New Roman" w:cs="Times New Roman"/>
            <w:sz w:val="24"/>
            <w:szCs w:val="24"/>
          </w:rPr>
          <w:t xml:space="preserve">  </w:t>
        </w:r>
        <w:r w:rsidRPr="005B6ED9">
          <w:rPr>
            <w:rFonts w:ascii="Times New Roman" w:hAnsi="Times New Roman" w:cs="Times New Roman"/>
            <w:sz w:val="24"/>
            <w:szCs w:val="24"/>
          </w:rPr>
          <w:t>doi: 10.1037/0022-3514.78.5.871</w:t>
        </w:r>
      </w:ins>
    </w:p>
    <w:p w14:paraId="6DDCD89E" w14:textId="77777777" w:rsidR="007A7601" w:rsidRDefault="007A7601" w:rsidP="00DF4C4C">
      <w:pPr>
        <w:spacing w:after="0" w:line="480" w:lineRule="auto"/>
        <w:ind w:left="720" w:hanging="720"/>
        <w:rPr>
          <w:ins w:id="782" w:author="bartholowlab" w:date="2014-09-15T18:52:00Z"/>
          <w:rFonts w:ascii="Times New Roman" w:hAnsi="Times New Roman" w:cs="Times New Roman"/>
          <w:sz w:val="24"/>
          <w:szCs w:val="24"/>
        </w:rPr>
      </w:pPr>
      <w:ins w:id="783" w:author="bartholowlab" w:date="2014-09-15T15:09:00Z">
        <w:r>
          <w:rPr>
            <w:rFonts w:ascii="Times New Roman" w:hAnsi="Times New Roman" w:cs="Times New Roman"/>
            <w:sz w:val="24"/>
            <w:szCs w:val="24"/>
          </w:rPr>
          <w:t>Klauer, K. C., Schmitz, F., Teige-Mocigemba, S., &amp; Voss, A.  (20</w:t>
        </w:r>
      </w:ins>
      <w:ins w:id="784" w:author="bartholowlab" w:date="2014-09-15T16:03:00Z">
        <w:r w:rsidR="00384163">
          <w:rPr>
            <w:rFonts w:ascii="Times New Roman" w:hAnsi="Times New Roman" w:cs="Times New Roman"/>
            <w:sz w:val="24"/>
            <w:szCs w:val="24"/>
          </w:rPr>
          <w:t>10</w:t>
        </w:r>
      </w:ins>
      <w:ins w:id="785" w:author="bartholowlab" w:date="2014-09-15T15:09:00Z">
        <w:r>
          <w:rPr>
            <w:rFonts w:ascii="Times New Roman" w:hAnsi="Times New Roman" w:cs="Times New Roman"/>
            <w:sz w:val="24"/>
            <w:szCs w:val="24"/>
          </w:rPr>
          <w:t xml:space="preserve">).  </w:t>
        </w:r>
      </w:ins>
      <w:ins w:id="786" w:author="bartholowlab" w:date="2014-09-15T15:10:00Z">
        <w:r>
          <w:rPr>
            <w:rFonts w:ascii="Times New Roman" w:hAnsi="Times New Roman" w:cs="Times New Roman"/>
            <w:sz w:val="24"/>
            <w:szCs w:val="24"/>
          </w:rPr>
          <w:t xml:space="preserve">Understanding the role of executive control in the Implicit Association Test:  Why flexible people have small IAT effects.  </w:t>
        </w:r>
        <w:r>
          <w:rPr>
            <w:rFonts w:ascii="Times New Roman" w:hAnsi="Times New Roman" w:cs="Times New Roman"/>
            <w:i/>
            <w:sz w:val="24"/>
            <w:szCs w:val="24"/>
          </w:rPr>
          <w:t xml:space="preserve">The Quarterly Journal of Experimental Psychology, 63, </w:t>
        </w:r>
        <w:r>
          <w:rPr>
            <w:rFonts w:ascii="Times New Roman" w:hAnsi="Times New Roman" w:cs="Times New Roman"/>
            <w:sz w:val="24"/>
            <w:szCs w:val="24"/>
          </w:rPr>
          <w:t xml:space="preserve">595-619.  </w:t>
        </w:r>
      </w:ins>
      <w:ins w:id="787" w:author="bartholowlab" w:date="2014-09-15T15:11:00Z">
        <w:r w:rsidRPr="007A7601">
          <w:rPr>
            <w:rFonts w:ascii="Times New Roman" w:hAnsi="Times New Roman" w:cs="Times New Roman"/>
            <w:sz w:val="24"/>
            <w:szCs w:val="24"/>
          </w:rPr>
          <w:t>DOI:10.1080/17470210903076826</w:t>
        </w:r>
      </w:ins>
    </w:p>
    <w:p w14:paraId="4C6F1AF6" w14:textId="77777777" w:rsidR="00C02A21" w:rsidRPr="00C02A21" w:rsidRDefault="00C02A21" w:rsidP="00DF4C4C">
      <w:pPr>
        <w:spacing w:after="0" w:line="480" w:lineRule="auto"/>
        <w:ind w:left="720" w:hanging="720"/>
        <w:rPr>
          <w:ins w:id="788" w:author="bartholowlab" w:date="2014-09-15T17:21:00Z"/>
          <w:rFonts w:ascii="Times New Roman" w:hAnsi="Times New Roman" w:cs="Times New Roman"/>
          <w:sz w:val="24"/>
          <w:szCs w:val="24"/>
        </w:rPr>
      </w:pPr>
      <w:ins w:id="789" w:author="bartholowlab" w:date="2014-09-15T18:52:00Z">
        <w:r>
          <w:rPr>
            <w:rFonts w:ascii="Times New Roman" w:hAnsi="Times New Roman" w:cs="Times New Roman"/>
            <w:sz w:val="24"/>
            <w:szCs w:val="24"/>
          </w:rPr>
          <w:t>Krosnick</w:t>
        </w:r>
      </w:ins>
      <w:ins w:id="790" w:author="bartholowlab" w:date="2014-09-15T18:53:00Z">
        <w:r>
          <w:rPr>
            <w:rFonts w:ascii="Times New Roman" w:hAnsi="Times New Roman" w:cs="Times New Roman"/>
            <w:sz w:val="24"/>
            <w:szCs w:val="24"/>
          </w:rPr>
          <w:t xml:space="preserve">, J. A. (1988).  Attitude importance and attitude change.  </w:t>
        </w:r>
        <w:r>
          <w:rPr>
            <w:rFonts w:ascii="Times New Roman" w:hAnsi="Times New Roman" w:cs="Times New Roman"/>
            <w:i/>
            <w:sz w:val="24"/>
            <w:szCs w:val="24"/>
          </w:rPr>
          <w:t xml:space="preserve">Journal of Experimental Social Psychology, 24, </w:t>
        </w:r>
        <w:r>
          <w:rPr>
            <w:rFonts w:ascii="Times New Roman" w:hAnsi="Times New Roman" w:cs="Times New Roman"/>
            <w:sz w:val="24"/>
            <w:szCs w:val="24"/>
          </w:rPr>
          <w:t xml:space="preserve">240-255.  </w:t>
        </w:r>
        <w:r w:rsidRPr="00C02A21">
          <w:rPr>
            <w:rFonts w:ascii="Times New Roman" w:hAnsi="Times New Roman" w:cs="Times New Roman"/>
            <w:sz w:val="24"/>
            <w:szCs w:val="24"/>
          </w:rPr>
          <w:t>DOI: 10.1016/0022-1031(88)90038-8</w:t>
        </w:r>
      </w:ins>
    </w:p>
    <w:p w14:paraId="5D6A290E" w14:textId="77777777" w:rsidR="005B6ED9" w:rsidRDefault="005B6ED9" w:rsidP="00DF4C4C">
      <w:pPr>
        <w:spacing w:after="0" w:line="480" w:lineRule="auto"/>
        <w:ind w:left="720" w:hanging="720"/>
        <w:rPr>
          <w:ins w:id="791" w:author="bartholowlab" w:date="2014-09-15T18:48:00Z"/>
          <w:rFonts w:ascii="Times New Roman" w:hAnsi="Times New Roman" w:cs="Times New Roman"/>
          <w:sz w:val="24"/>
          <w:szCs w:val="24"/>
        </w:rPr>
      </w:pPr>
      <w:ins w:id="792" w:author="bartholowlab" w:date="2014-09-15T17:21:00Z">
        <w:r>
          <w:rPr>
            <w:rFonts w:ascii="Times New Roman" w:hAnsi="Times New Roman" w:cs="Times New Roman"/>
            <w:sz w:val="24"/>
            <w:szCs w:val="24"/>
          </w:rPr>
          <w:t xml:space="preserve">Lai, C. K., Marini, M., Lehr, S. A., Cerruti, C., Shin, J-E. L., Joy-Gaba, J. A., Ho, A. K., Teachman, B. A., Wojcik, S. P., Koleva, S. P., Frazier, R. S., Heiphetz, L., Chen, E. E., Turner, R. N., Haidt, J., Kesebir, S., Hawkins, C. B., Chaefer, H. S., Rubichi, S., Sartori, G., Dial, C. M., Sriram, N., Banaji, M. R., &amp; Nosek, B. A. </w:t>
        </w:r>
      </w:ins>
      <w:ins w:id="793" w:author="bartholowlab" w:date="2014-09-15T17:23:00Z">
        <w:r>
          <w:rPr>
            <w:rFonts w:ascii="Times New Roman" w:hAnsi="Times New Roman" w:cs="Times New Roman"/>
            <w:sz w:val="24"/>
            <w:szCs w:val="24"/>
          </w:rPr>
          <w:t xml:space="preserve">(2014).  </w:t>
        </w:r>
        <w:r w:rsidRPr="005B6ED9">
          <w:rPr>
            <w:rFonts w:ascii="Times New Roman" w:hAnsi="Times New Roman" w:cs="Times New Roman"/>
            <w:sz w:val="24"/>
            <w:szCs w:val="24"/>
          </w:rPr>
          <w:t>Reducing implicit racial preferences: I. A comparative investigation of 17 interventions.</w:t>
        </w:r>
        <w:r>
          <w:rPr>
            <w:rFonts w:ascii="Times New Roman" w:hAnsi="Times New Roman" w:cs="Times New Roman"/>
            <w:sz w:val="24"/>
            <w:szCs w:val="24"/>
          </w:rPr>
          <w:t xml:space="preserve">  </w:t>
        </w:r>
        <w:r>
          <w:rPr>
            <w:rFonts w:ascii="Times New Roman" w:hAnsi="Times New Roman" w:cs="Times New Roman"/>
            <w:i/>
            <w:sz w:val="24"/>
            <w:szCs w:val="24"/>
          </w:rPr>
          <w:t>Journal of Experimental Psychology: General, 143</w:t>
        </w:r>
        <w:r>
          <w:rPr>
            <w:rFonts w:ascii="Times New Roman" w:hAnsi="Times New Roman" w:cs="Times New Roman"/>
            <w:sz w:val="24"/>
            <w:szCs w:val="24"/>
          </w:rPr>
          <w:t xml:space="preserve">, 1765-1785.  </w:t>
        </w:r>
        <w:r w:rsidRPr="005B6ED9">
          <w:rPr>
            <w:rFonts w:ascii="Times New Roman" w:hAnsi="Times New Roman" w:cs="Times New Roman"/>
            <w:sz w:val="24"/>
            <w:szCs w:val="24"/>
          </w:rPr>
          <w:t>doi: 10.1037/a0036260</w:t>
        </w:r>
      </w:ins>
    </w:p>
    <w:p w14:paraId="4CB5E82F" w14:textId="77777777" w:rsidR="00C02A21" w:rsidRPr="005B6ED9" w:rsidRDefault="00C02A21" w:rsidP="00DF4C4C">
      <w:pPr>
        <w:spacing w:after="0" w:line="480" w:lineRule="auto"/>
        <w:ind w:left="720" w:hanging="720"/>
        <w:rPr>
          <w:rFonts w:ascii="Times New Roman" w:hAnsi="Times New Roman" w:cs="Times New Roman"/>
          <w:sz w:val="24"/>
          <w:szCs w:val="24"/>
        </w:rPr>
      </w:pPr>
      <w:ins w:id="794" w:author="bartholowlab" w:date="2014-09-15T18:48:00Z">
        <w:r>
          <w:rPr>
            <w:rFonts w:ascii="Times New Roman" w:hAnsi="Times New Roman" w:cs="Times New Roman"/>
            <w:sz w:val="24"/>
            <w:szCs w:val="24"/>
          </w:rPr>
          <w:lastRenderedPageBreak/>
          <w:t>Lang,</w:t>
        </w:r>
      </w:ins>
      <w:ins w:id="795" w:author="bartholowlab" w:date="2014-09-15T18:49:00Z">
        <w:r>
          <w:rPr>
            <w:rFonts w:ascii="Times New Roman" w:hAnsi="Times New Roman" w:cs="Times New Roman"/>
            <w:sz w:val="24"/>
            <w:szCs w:val="24"/>
          </w:rPr>
          <w:t xml:space="preserve"> P., Bradley, M., Cuthbert, B. (2005).  International Affective Picture System (IAPS):  Affective Ratings of Pictures and Instruction Manual.  University of Florida, Gainesville, FL.</w:t>
        </w:r>
      </w:ins>
    </w:p>
    <w:p w14:paraId="799934B4" w14:textId="77777777" w:rsidR="00E45946" w:rsidRDefault="00E45946" w:rsidP="00DF4C4C">
      <w:pPr>
        <w:spacing w:after="0" w:line="480" w:lineRule="auto"/>
        <w:ind w:left="720" w:hanging="720"/>
        <w:rPr>
          <w:ins w:id="796" w:author="bartholowlab" w:date="2014-09-15T17:26:00Z"/>
          <w:rFonts w:ascii="Times New Roman" w:hAnsi="Times New Roman" w:cs="Times New Roman"/>
          <w:sz w:val="24"/>
          <w:szCs w:val="24"/>
        </w:rPr>
      </w:pPr>
      <w:r>
        <w:rPr>
          <w:rFonts w:ascii="Times New Roman" w:hAnsi="Times New Roman" w:cs="Times New Roman"/>
          <w:sz w:val="24"/>
          <w:szCs w:val="24"/>
        </w:rPr>
        <w:t xml:space="preserve">McFarland, S. G., &amp; Crouch, Z. (2002) A cognitive skill confound on the Implicit Association Test.  </w:t>
      </w:r>
      <w:r>
        <w:rPr>
          <w:rFonts w:ascii="Times New Roman" w:hAnsi="Times New Roman" w:cs="Times New Roman"/>
          <w:i/>
          <w:sz w:val="24"/>
          <w:szCs w:val="24"/>
        </w:rPr>
        <w:t xml:space="preserve">Social Cognition, 20, </w:t>
      </w:r>
      <w:r>
        <w:rPr>
          <w:rFonts w:ascii="Times New Roman" w:hAnsi="Times New Roman" w:cs="Times New Roman"/>
          <w:sz w:val="24"/>
          <w:szCs w:val="24"/>
        </w:rPr>
        <w:t xml:space="preserve">483-510. </w:t>
      </w:r>
      <w:r w:rsidRPr="00E45946">
        <w:rPr>
          <w:rFonts w:ascii="Times New Roman" w:hAnsi="Times New Roman" w:cs="Times New Roman"/>
          <w:sz w:val="24"/>
          <w:szCs w:val="24"/>
        </w:rPr>
        <w:t>doi: 10.1521/soco.20.6.483.22977</w:t>
      </w:r>
    </w:p>
    <w:p w14:paraId="0587D13C" w14:textId="77777777" w:rsidR="005B6ED9" w:rsidRDefault="005B6ED9" w:rsidP="00DF4C4C">
      <w:pPr>
        <w:spacing w:after="0" w:line="480" w:lineRule="auto"/>
        <w:ind w:left="720" w:hanging="720"/>
        <w:rPr>
          <w:rFonts w:ascii="Times New Roman" w:hAnsi="Times New Roman" w:cs="Times New Roman"/>
          <w:sz w:val="24"/>
          <w:szCs w:val="24"/>
        </w:rPr>
      </w:pPr>
      <w:ins w:id="797" w:author="bartholowlab" w:date="2014-09-15T17:26:00Z">
        <w:r>
          <w:rPr>
            <w:rFonts w:ascii="Times New Roman" w:hAnsi="Times New Roman" w:cs="Times New Roman"/>
            <w:sz w:val="24"/>
            <w:szCs w:val="24"/>
          </w:rPr>
          <w:t xml:space="preserve">Mendoza, S. A., Gollwitzer, P. M., &amp; Amodio, D. M. (2010).  </w:t>
        </w:r>
        <w:r w:rsidRPr="005B6ED9">
          <w:rPr>
            <w:rFonts w:ascii="Times New Roman" w:hAnsi="Times New Roman" w:cs="Times New Roman"/>
            <w:sz w:val="24"/>
            <w:szCs w:val="24"/>
          </w:rPr>
          <w:t xml:space="preserve">Reducing the </w:t>
        </w:r>
        <w:r>
          <w:rPr>
            <w:rFonts w:ascii="Times New Roman" w:hAnsi="Times New Roman" w:cs="Times New Roman"/>
            <w:sz w:val="24"/>
            <w:szCs w:val="24"/>
          </w:rPr>
          <w:t>e</w:t>
        </w:r>
        <w:r w:rsidRPr="005B6ED9">
          <w:rPr>
            <w:rFonts w:ascii="Times New Roman" w:hAnsi="Times New Roman" w:cs="Times New Roman"/>
            <w:sz w:val="24"/>
            <w:szCs w:val="24"/>
          </w:rPr>
          <w:t xml:space="preserve">xpression of </w:t>
        </w:r>
        <w:r>
          <w:rPr>
            <w:rFonts w:ascii="Times New Roman" w:hAnsi="Times New Roman" w:cs="Times New Roman"/>
            <w:sz w:val="24"/>
            <w:szCs w:val="24"/>
          </w:rPr>
          <w:t>i</w:t>
        </w:r>
        <w:r w:rsidRPr="005B6ED9">
          <w:rPr>
            <w:rFonts w:ascii="Times New Roman" w:hAnsi="Times New Roman" w:cs="Times New Roman"/>
            <w:sz w:val="24"/>
            <w:szCs w:val="24"/>
          </w:rPr>
          <w:t xml:space="preserve">mplicit </w:t>
        </w:r>
        <w:r>
          <w:rPr>
            <w:rFonts w:ascii="Times New Roman" w:hAnsi="Times New Roman" w:cs="Times New Roman"/>
            <w:sz w:val="24"/>
            <w:szCs w:val="24"/>
          </w:rPr>
          <w:t>s</w:t>
        </w:r>
        <w:r w:rsidRPr="005B6ED9">
          <w:rPr>
            <w:rFonts w:ascii="Times New Roman" w:hAnsi="Times New Roman" w:cs="Times New Roman"/>
            <w:sz w:val="24"/>
            <w:szCs w:val="24"/>
          </w:rPr>
          <w:t xml:space="preserve">tereotypes: Reflexive </w:t>
        </w:r>
      </w:ins>
      <w:ins w:id="798" w:author="bartholowlab" w:date="2014-09-15T17:27:00Z">
        <w:r>
          <w:rPr>
            <w:rFonts w:ascii="Times New Roman" w:hAnsi="Times New Roman" w:cs="Times New Roman"/>
            <w:sz w:val="24"/>
            <w:szCs w:val="24"/>
          </w:rPr>
          <w:t>c</w:t>
        </w:r>
      </w:ins>
      <w:ins w:id="799" w:author="bartholowlab" w:date="2014-09-15T17:26:00Z">
        <w:r w:rsidRPr="005B6ED9">
          <w:rPr>
            <w:rFonts w:ascii="Times New Roman" w:hAnsi="Times New Roman" w:cs="Times New Roman"/>
            <w:sz w:val="24"/>
            <w:szCs w:val="24"/>
          </w:rPr>
          <w:t xml:space="preserve">ontrol </w:t>
        </w:r>
      </w:ins>
      <w:ins w:id="800" w:author="bartholowlab" w:date="2014-09-15T17:27:00Z">
        <w:r>
          <w:rPr>
            <w:rFonts w:ascii="Times New Roman" w:hAnsi="Times New Roman" w:cs="Times New Roman"/>
            <w:sz w:val="24"/>
            <w:szCs w:val="24"/>
          </w:rPr>
          <w:t>t</w:t>
        </w:r>
      </w:ins>
      <w:ins w:id="801" w:author="bartholowlab" w:date="2014-09-15T17:26:00Z">
        <w:r w:rsidRPr="005B6ED9">
          <w:rPr>
            <w:rFonts w:ascii="Times New Roman" w:hAnsi="Times New Roman" w:cs="Times New Roman"/>
            <w:sz w:val="24"/>
            <w:szCs w:val="24"/>
          </w:rPr>
          <w:t xml:space="preserve">hrough </w:t>
        </w:r>
      </w:ins>
      <w:ins w:id="802" w:author="bartholowlab" w:date="2014-09-15T17:27:00Z">
        <w:r>
          <w:rPr>
            <w:rFonts w:ascii="Times New Roman" w:hAnsi="Times New Roman" w:cs="Times New Roman"/>
            <w:sz w:val="24"/>
            <w:szCs w:val="24"/>
          </w:rPr>
          <w:t>i</w:t>
        </w:r>
      </w:ins>
      <w:ins w:id="803" w:author="bartholowlab" w:date="2014-09-15T17:26:00Z">
        <w:r w:rsidRPr="005B6ED9">
          <w:rPr>
            <w:rFonts w:ascii="Times New Roman" w:hAnsi="Times New Roman" w:cs="Times New Roman"/>
            <w:sz w:val="24"/>
            <w:szCs w:val="24"/>
          </w:rPr>
          <w:t xml:space="preserve">mplementation </w:t>
        </w:r>
      </w:ins>
      <w:ins w:id="804" w:author="bartholowlab" w:date="2014-09-15T17:27:00Z">
        <w:r>
          <w:rPr>
            <w:rFonts w:ascii="Times New Roman" w:hAnsi="Times New Roman" w:cs="Times New Roman"/>
            <w:sz w:val="24"/>
            <w:szCs w:val="24"/>
          </w:rPr>
          <w:t>i</w:t>
        </w:r>
      </w:ins>
      <w:ins w:id="805" w:author="bartholowlab" w:date="2014-09-15T17:26:00Z">
        <w:r w:rsidRPr="005B6ED9">
          <w:rPr>
            <w:rFonts w:ascii="Times New Roman" w:hAnsi="Times New Roman" w:cs="Times New Roman"/>
            <w:sz w:val="24"/>
            <w:szCs w:val="24"/>
          </w:rPr>
          <w:t>ntentions</w:t>
        </w:r>
      </w:ins>
      <w:ins w:id="806" w:author="bartholowlab" w:date="2014-09-15T17:27:00Z">
        <w:r>
          <w:rPr>
            <w:rFonts w:ascii="Times New Roman" w:hAnsi="Times New Roman" w:cs="Times New Roman"/>
            <w:sz w:val="24"/>
            <w:szCs w:val="24"/>
          </w:rPr>
          <w:t xml:space="preserve">.  </w:t>
        </w:r>
        <w:r w:rsidRPr="005B6ED9">
          <w:rPr>
            <w:rFonts w:ascii="Times New Roman" w:hAnsi="Times New Roman" w:cs="Times New Roman"/>
            <w:i/>
            <w:sz w:val="24"/>
            <w:szCs w:val="24"/>
            <w:rPrChange w:id="807" w:author="bartholowlab" w:date="2014-09-15T17:27:00Z">
              <w:rPr>
                <w:rFonts w:ascii="Times New Roman" w:hAnsi="Times New Roman" w:cs="Times New Roman"/>
                <w:sz w:val="24"/>
                <w:szCs w:val="24"/>
              </w:rPr>
            </w:rPrChange>
          </w:rPr>
          <w:t>Personality and Social Psychology Bulletin, 36</w:t>
        </w:r>
        <w:r>
          <w:rPr>
            <w:rFonts w:ascii="Times New Roman" w:hAnsi="Times New Roman" w:cs="Times New Roman"/>
            <w:sz w:val="24"/>
            <w:szCs w:val="24"/>
          </w:rPr>
          <w:t xml:space="preserve">, 512-523.  </w:t>
        </w:r>
        <w:r w:rsidRPr="005B6ED9">
          <w:rPr>
            <w:rFonts w:ascii="Times New Roman" w:hAnsi="Times New Roman" w:cs="Times New Roman"/>
            <w:sz w:val="24"/>
            <w:szCs w:val="24"/>
          </w:rPr>
          <w:t>doi: 10.1177/0146167210362789</w:t>
        </w:r>
      </w:ins>
    </w:p>
    <w:p w14:paraId="46729761" w14:textId="77777777" w:rsidR="00384163" w:rsidDel="00384163" w:rsidRDefault="00E45946" w:rsidP="00DF4C4C">
      <w:pPr>
        <w:spacing w:after="0" w:line="480" w:lineRule="auto"/>
        <w:ind w:left="720" w:hanging="720"/>
        <w:rPr>
          <w:ins w:id="808" w:author="Bartholow, Bruce D." w:date="2014-09-08T16:03:00Z"/>
          <w:del w:id="809" w:author="bartholowlab" w:date="2014-09-15T16:02:00Z"/>
          <w:rFonts w:ascii="Times New Roman" w:hAnsi="Times New Roman" w:cs="Times New Roman"/>
          <w:sz w:val="24"/>
          <w:szCs w:val="24"/>
        </w:rPr>
      </w:pPr>
      <w:del w:id="810" w:author="bartholowlab" w:date="2014-09-15T16:05:00Z">
        <w:r w:rsidDel="00384163">
          <w:rPr>
            <w:rFonts w:ascii="Times New Roman" w:hAnsi="Times New Roman" w:cs="Times New Roman"/>
            <w:sz w:val="24"/>
            <w:szCs w:val="24"/>
          </w:rPr>
          <w:delText xml:space="preserve">Mierke, J., &amp; Klauer, K. C. (2001) Implicit association measurement with the IAT:  Evidence for effects of executive control processes.  </w:delText>
        </w:r>
        <w:r w:rsidDel="00384163">
          <w:rPr>
            <w:rFonts w:ascii="Times New Roman" w:hAnsi="Times New Roman" w:cs="Times New Roman"/>
            <w:i/>
            <w:sz w:val="24"/>
            <w:szCs w:val="24"/>
          </w:rPr>
          <w:delText xml:space="preserve">Experimental Psychology, 48, </w:delText>
        </w:r>
        <w:r w:rsidDel="00384163">
          <w:rPr>
            <w:rFonts w:ascii="Times New Roman" w:hAnsi="Times New Roman" w:cs="Times New Roman"/>
            <w:sz w:val="24"/>
            <w:szCs w:val="24"/>
          </w:rPr>
          <w:delText xml:space="preserve">107-122. doi: </w:delText>
        </w:r>
        <w:r w:rsidRPr="00E45946" w:rsidDel="00384163">
          <w:rPr>
            <w:rFonts w:ascii="Times New Roman" w:hAnsi="Times New Roman" w:cs="Times New Roman"/>
            <w:sz w:val="24"/>
            <w:szCs w:val="24"/>
          </w:rPr>
          <w:delText>10.1026//0949-3946.48.2.107</w:delText>
        </w:r>
      </w:del>
    </w:p>
    <w:p w14:paraId="35264100" w14:textId="77777777" w:rsidR="00851E34" w:rsidRPr="00E45946" w:rsidDel="005217D0" w:rsidRDefault="00851E34" w:rsidP="00DF4C4C">
      <w:pPr>
        <w:spacing w:after="0" w:line="480" w:lineRule="auto"/>
        <w:ind w:left="720" w:hanging="720"/>
        <w:rPr>
          <w:del w:id="811" w:author="bartholowlab" w:date="2014-09-15T16:13:00Z"/>
          <w:rFonts w:ascii="Times New Roman" w:hAnsi="Times New Roman" w:cs="Times New Roman"/>
          <w:sz w:val="24"/>
          <w:szCs w:val="24"/>
        </w:rPr>
      </w:pPr>
      <w:ins w:id="812" w:author="Bartholow, Bruce D." w:date="2014-09-08T16:03:00Z">
        <w:del w:id="813" w:author="bartholowlab" w:date="2014-09-15T16:13:00Z">
          <w:r w:rsidRPr="00851E34" w:rsidDel="005217D0">
            <w:rPr>
              <w:rFonts w:ascii="Times New Roman" w:hAnsi="Times New Roman" w:cs="Times New Roman"/>
              <w:sz w:val="24"/>
              <w:szCs w:val="24"/>
            </w:rPr>
            <w:delText>Nosek, B. A., Greenwald, A. G., &amp; Banaji, M. R. (2005). Understanding and using the Implicit Association Test: II. Method variables and construct validity. </w:delText>
          </w:r>
          <w:r w:rsidRPr="00851E34" w:rsidDel="005217D0">
            <w:rPr>
              <w:rFonts w:ascii="Times New Roman" w:hAnsi="Times New Roman" w:cs="Times New Roman"/>
              <w:i/>
              <w:iCs/>
              <w:sz w:val="24"/>
              <w:szCs w:val="24"/>
            </w:rPr>
            <w:delText>Personality and Social Psychology Bulletin</w:delText>
          </w:r>
          <w:r w:rsidRPr="00851E34" w:rsidDel="005217D0">
            <w:rPr>
              <w:rFonts w:ascii="Times New Roman" w:hAnsi="Times New Roman" w:cs="Times New Roman"/>
              <w:sz w:val="24"/>
              <w:szCs w:val="24"/>
            </w:rPr>
            <w:delText>,</w:delText>
          </w:r>
          <w:r w:rsidDel="005217D0">
            <w:rPr>
              <w:rFonts w:ascii="Times New Roman" w:hAnsi="Times New Roman" w:cs="Times New Roman"/>
              <w:sz w:val="24"/>
              <w:szCs w:val="24"/>
            </w:rPr>
            <w:delText xml:space="preserve"> </w:delText>
          </w:r>
          <w:r w:rsidRPr="00851E34" w:rsidDel="005217D0">
            <w:rPr>
              <w:rFonts w:ascii="Times New Roman" w:hAnsi="Times New Roman" w:cs="Times New Roman"/>
              <w:i/>
              <w:iCs/>
              <w:sz w:val="24"/>
              <w:szCs w:val="24"/>
            </w:rPr>
            <w:delText>31</w:delText>
          </w:r>
          <w:r w:rsidRPr="00851E34" w:rsidDel="005217D0">
            <w:rPr>
              <w:rFonts w:ascii="Times New Roman" w:hAnsi="Times New Roman" w:cs="Times New Roman"/>
              <w:sz w:val="24"/>
              <w:szCs w:val="24"/>
            </w:rPr>
            <w:delText>, 166–180.</w:delText>
          </w:r>
        </w:del>
      </w:ins>
    </w:p>
    <w:p w14:paraId="179871E6" w14:textId="77777777" w:rsidR="00DB713B" w:rsidRDefault="00DB713B" w:rsidP="00DB713B">
      <w:pPr>
        <w:spacing w:after="0" w:line="480" w:lineRule="auto"/>
        <w:ind w:left="720" w:hanging="720"/>
        <w:rPr>
          <w:ins w:id="814" w:author="Bartholow, Bruce D." w:date="2014-06-04T13:50:00Z"/>
          <w:rFonts w:ascii="Times New Roman" w:hAnsi="Times New Roman" w:cs="Times New Roman"/>
          <w:sz w:val="24"/>
          <w:szCs w:val="24"/>
        </w:rPr>
      </w:pPr>
      <w:commentRangeStart w:id="815"/>
      <w:ins w:id="816" w:author="Bartholow, Bruce D." w:date="2014-06-04T13:50:00Z">
        <w:r w:rsidRPr="0069502B">
          <w:rPr>
            <w:rFonts w:ascii="Times New Roman" w:hAnsi="Times New Roman" w:cs="Times New Roman"/>
            <w:sz w:val="24"/>
            <w:szCs w:val="24"/>
          </w:rPr>
          <w:t>Pay</w:t>
        </w:r>
      </w:ins>
      <w:commentRangeEnd w:id="815"/>
      <w:r w:rsidR="00A87357">
        <w:rPr>
          <w:rStyle w:val="CommentReference"/>
        </w:rPr>
        <w:commentReference w:id="815"/>
      </w:r>
      <w:ins w:id="817" w:author="Bartholow, Bruce D." w:date="2014-06-04T13:50:00Z">
        <w:r w:rsidRPr="0069502B">
          <w:rPr>
            <w:rFonts w:ascii="Times New Roman" w:hAnsi="Times New Roman" w:cs="Times New Roman"/>
            <w:sz w:val="24"/>
            <w:szCs w:val="24"/>
          </w:rPr>
          <w:t xml:space="preserve">ne, B. K. (2001). Prejudice and perception: The role of automatic and controlled processes in misperceiving a weapon. </w:t>
        </w:r>
        <w:r w:rsidR="00CD5B82" w:rsidRPr="00CD5B82">
          <w:rPr>
            <w:rFonts w:ascii="Times New Roman" w:hAnsi="Times New Roman" w:cs="Times New Roman"/>
            <w:i/>
            <w:sz w:val="24"/>
            <w:szCs w:val="24"/>
            <w:rPrChange w:id="818" w:author="Bartholow, Bruce D." w:date="2014-06-04T13:50:00Z">
              <w:rPr>
                <w:rFonts w:ascii="Times New Roman" w:hAnsi="Times New Roman" w:cs="Times New Roman"/>
                <w:sz w:val="24"/>
                <w:szCs w:val="24"/>
              </w:rPr>
            </w:rPrChange>
          </w:rPr>
          <w:t>Journal of Personality and Social Psychology, 81</w:t>
        </w:r>
        <w:r w:rsidRPr="0069502B">
          <w:rPr>
            <w:rFonts w:ascii="Times New Roman" w:hAnsi="Times New Roman" w:cs="Times New Roman"/>
            <w:sz w:val="24"/>
            <w:szCs w:val="24"/>
          </w:rPr>
          <w:t xml:space="preserve">, 181-192. </w:t>
        </w:r>
      </w:ins>
      <w:ins w:id="819" w:author="bartholowlab" w:date="2014-09-15T16:13:00Z">
        <w:r w:rsidR="005217D0">
          <w:rPr>
            <w:rFonts w:ascii="Times New Roman" w:hAnsi="Times New Roman" w:cs="Times New Roman"/>
            <w:sz w:val="24"/>
            <w:szCs w:val="24"/>
          </w:rPr>
          <w:t xml:space="preserve"> </w:t>
        </w:r>
        <w:r w:rsidR="005217D0" w:rsidRPr="005217D0">
          <w:rPr>
            <w:rFonts w:ascii="Times New Roman" w:hAnsi="Times New Roman" w:cs="Times New Roman"/>
            <w:sz w:val="24"/>
            <w:szCs w:val="24"/>
          </w:rPr>
          <w:t>doi: 10.1037/0022-3514.81.2.181</w:t>
        </w:r>
      </w:ins>
    </w:p>
    <w:p w14:paraId="4E563050" w14:textId="77777777" w:rsidR="00DB713B" w:rsidRDefault="00DB713B" w:rsidP="00DB713B">
      <w:pPr>
        <w:spacing w:after="0" w:line="480" w:lineRule="auto"/>
        <w:ind w:left="720" w:hanging="720"/>
        <w:rPr>
          <w:ins w:id="820" w:author="Bartholow, Bruce D." w:date="2014-06-04T13:50:00Z"/>
          <w:rFonts w:ascii="Times New Roman" w:hAnsi="Times New Roman" w:cs="Times New Roman"/>
          <w:sz w:val="24"/>
          <w:szCs w:val="24"/>
        </w:rPr>
      </w:pPr>
      <w:ins w:id="821" w:author="Bartholow, Bruce D." w:date="2014-06-04T13:50:00Z">
        <w:r w:rsidRPr="0069502B">
          <w:rPr>
            <w:rFonts w:ascii="Times New Roman" w:hAnsi="Times New Roman" w:cs="Times New Roman"/>
            <w:sz w:val="24"/>
            <w:szCs w:val="24"/>
          </w:rPr>
          <w:t>Payne, B. K. (2005).</w:t>
        </w:r>
        <w:r w:rsidRPr="0069502B">
          <w:rPr>
            <w:rFonts w:ascii="Times New Roman" w:hAnsi="Times New Roman" w:cs="Times New Roman"/>
            <w:b/>
            <w:bCs/>
            <w:sz w:val="24"/>
            <w:szCs w:val="24"/>
          </w:rPr>
          <w:t> </w:t>
        </w:r>
        <w:r w:rsidRPr="0069502B">
          <w:rPr>
            <w:rFonts w:ascii="Times New Roman" w:hAnsi="Times New Roman" w:cs="Times New Roman"/>
            <w:sz w:val="24"/>
            <w:szCs w:val="24"/>
          </w:rPr>
          <w:t xml:space="preserve">Conceptualizing </w:t>
        </w:r>
      </w:ins>
      <w:ins w:id="822" w:author="bartholowlab" w:date="2014-09-15T16:13:00Z">
        <w:r w:rsidR="005217D0">
          <w:rPr>
            <w:rFonts w:ascii="Times New Roman" w:hAnsi="Times New Roman" w:cs="Times New Roman"/>
            <w:sz w:val="24"/>
            <w:szCs w:val="24"/>
          </w:rPr>
          <w:t>c</w:t>
        </w:r>
      </w:ins>
      <w:ins w:id="823" w:author="Bartholow, Bruce D." w:date="2014-06-04T13:50:00Z">
        <w:del w:id="824" w:author="bartholowlab" w:date="2014-09-15T16:13:00Z">
          <w:r w:rsidRPr="0069502B" w:rsidDel="005217D0">
            <w:rPr>
              <w:rFonts w:ascii="Times New Roman" w:hAnsi="Times New Roman" w:cs="Times New Roman"/>
              <w:sz w:val="24"/>
              <w:szCs w:val="24"/>
            </w:rPr>
            <w:delText>C</w:delText>
          </w:r>
        </w:del>
        <w:r w:rsidRPr="0069502B">
          <w:rPr>
            <w:rFonts w:ascii="Times New Roman" w:hAnsi="Times New Roman" w:cs="Times New Roman"/>
            <w:sz w:val="24"/>
            <w:szCs w:val="24"/>
          </w:rPr>
          <w:t xml:space="preserve">ontrol in </w:t>
        </w:r>
        <w:del w:id="825" w:author="bartholowlab" w:date="2014-09-15T16:13:00Z">
          <w:r w:rsidRPr="0069502B" w:rsidDel="005217D0">
            <w:rPr>
              <w:rFonts w:ascii="Times New Roman" w:hAnsi="Times New Roman" w:cs="Times New Roman"/>
              <w:sz w:val="24"/>
              <w:szCs w:val="24"/>
            </w:rPr>
            <w:delText>S</w:delText>
          </w:r>
        </w:del>
      </w:ins>
      <w:ins w:id="826" w:author="bartholowlab" w:date="2014-09-15T16:13:00Z">
        <w:r w:rsidR="005217D0">
          <w:rPr>
            <w:rFonts w:ascii="Times New Roman" w:hAnsi="Times New Roman" w:cs="Times New Roman"/>
            <w:sz w:val="24"/>
            <w:szCs w:val="24"/>
          </w:rPr>
          <w:t>s</w:t>
        </w:r>
      </w:ins>
      <w:ins w:id="827" w:author="Bartholow, Bruce D." w:date="2014-06-04T13:50:00Z">
        <w:r w:rsidRPr="0069502B">
          <w:rPr>
            <w:rFonts w:ascii="Times New Roman" w:hAnsi="Times New Roman" w:cs="Times New Roman"/>
            <w:sz w:val="24"/>
            <w:szCs w:val="24"/>
          </w:rPr>
          <w:t xml:space="preserve">ocial </w:t>
        </w:r>
        <w:del w:id="828" w:author="bartholowlab" w:date="2014-09-15T16:13:00Z">
          <w:r w:rsidRPr="0069502B" w:rsidDel="005217D0">
            <w:rPr>
              <w:rFonts w:ascii="Times New Roman" w:hAnsi="Times New Roman" w:cs="Times New Roman"/>
              <w:sz w:val="24"/>
              <w:szCs w:val="24"/>
            </w:rPr>
            <w:delText>C</w:delText>
          </w:r>
        </w:del>
      </w:ins>
      <w:ins w:id="829" w:author="bartholowlab" w:date="2014-09-15T16:13:00Z">
        <w:r w:rsidR="005217D0">
          <w:rPr>
            <w:rFonts w:ascii="Times New Roman" w:hAnsi="Times New Roman" w:cs="Times New Roman"/>
            <w:sz w:val="24"/>
            <w:szCs w:val="24"/>
          </w:rPr>
          <w:t>c</w:t>
        </w:r>
      </w:ins>
      <w:ins w:id="830" w:author="Bartholow, Bruce D." w:date="2014-06-04T13:50:00Z">
        <w:r w:rsidRPr="0069502B">
          <w:rPr>
            <w:rFonts w:ascii="Times New Roman" w:hAnsi="Times New Roman" w:cs="Times New Roman"/>
            <w:sz w:val="24"/>
            <w:szCs w:val="24"/>
          </w:rPr>
          <w:t>ognition: How executive control modulates the expression of automatic stereotyping. </w:t>
        </w:r>
        <w:r w:rsidRPr="0069502B">
          <w:rPr>
            <w:rFonts w:ascii="Times New Roman" w:hAnsi="Times New Roman" w:cs="Times New Roman"/>
            <w:i/>
            <w:iCs/>
            <w:sz w:val="24"/>
            <w:szCs w:val="24"/>
          </w:rPr>
          <w:t>Journal of Personality and Social Psychology, 89</w:t>
        </w:r>
        <w:r w:rsidRPr="0069502B">
          <w:rPr>
            <w:rFonts w:ascii="Times New Roman" w:hAnsi="Times New Roman" w:cs="Times New Roman"/>
            <w:sz w:val="24"/>
            <w:szCs w:val="24"/>
          </w:rPr>
          <w:t>, 488-503.</w:t>
        </w:r>
      </w:ins>
      <w:ins w:id="831" w:author="bartholowlab" w:date="2014-09-15T16:13:00Z">
        <w:r w:rsidR="005217D0">
          <w:rPr>
            <w:rFonts w:ascii="Times New Roman" w:hAnsi="Times New Roman" w:cs="Times New Roman"/>
            <w:sz w:val="24"/>
            <w:szCs w:val="24"/>
          </w:rPr>
          <w:t xml:space="preserve">  </w:t>
        </w:r>
        <w:r w:rsidR="005217D0" w:rsidRPr="005217D0">
          <w:rPr>
            <w:rFonts w:ascii="Times New Roman" w:hAnsi="Times New Roman" w:cs="Times New Roman"/>
            <w:sz w:val="24"/>
            <w:szCs w:val="24"/>
          </w:rPr>
          <w:t>doi: 10.1037/0022-3514.89.4.488</w:t>
        </w:r>
      </w:ins>
    </w:p>
    <w:p w14:paraId="5B8849E6" w14:textId="77777777" w:rsidR="00DB713B" w:rsidRDefault="00DB713B" w:rsidP="00DB713B">
      <w:pPr>
        <w:spacing w:after="0" w:line="480" w:lineRule="auto"/>
        <w:ind w:left="720" w:hanging="720"/>
        <w:rPr>
          <w:ins w:id="832" w:author="bartholowlab" w:date="2014-09-15T17:36:00Z"/>
          <w:rFonts w:ascii="Times New Roman" w:hAnsi="Times New Roman" w:cs="Times New Roman"/>
          <w:sz w:val="24"/>
          <w:szCs w:val="24"/>
        </w:rPr>
      </w:pPr>
      <w:r w:rsidRPr="00DB713B">
        <w:rPr>
          <w:rFonts w:ascii="Times New Roman" w:hAnsi="Times New Roman" w:cs="Times New Roman"/>
          <w:sz w:val="24"/>
          <w:szCs w:val="24"/>
        </w:rPr>
        <w:t>Payne, B.K., Cheng, C. M., Govorun, O., &amp; Stewart, B. (2005).</w:t>
      </w:r>
      <w:r w:rsidRPr="00DB713B">
        <w:rPr>
          <w:rFonts w:ascii="Times New Roman" w:hAnsi="Times New Roman" w:cs="Times New Roman"/>
          <w:b/>
          <w:bCs/>
          <w:sz w:val="24"/>
          <w:szCs w:val="24"/>
        </w:rPr>
        <w:t> </w:t>
      </w:r>
      <w:r w:rsidRPr="00DB713B">
        <w:rPr>
          <w:rFonts w:ascii="Times New Roman" w:hAnsi="Times New Roman" w:cs="Times New Roman"/>
          <w:sz w:val="24"/>
          <w:szCs w:val="24"/>
        </w:rPr>
        <w:t>An inkblot for attitudes: Affect misattribution as implicit measurement. </w:t>
      </w:r>
      <w:r w:rsidRPr="00DB713B">
        <w:rPr>
          <w:rFonts w:ascii="Times New Roman" w:hAnsi="Times New Roman" w:cs="Times New Roman"/>
          <w:i/>
          <w:iCs/>
          <w:sz w:val="24"/>
          <w:szCs w:val="24"/>
        </w:rPr>
        <w:t>Journal of Personality and Social Psychology, 89</w:t>
      </w:r>
      <w:r w:rsidRPr="00DB713B">
        <w:rPr>
          <w:rFonts w:ascii="Times New Roman" w:hAnsi="Times New Roman" w:cs="Times New Roman"/>
          <w:sz w:val="24"/>
          <w:szCs w:val="24"/>
        </w:rPr>
        <w:t>, 277-293.</w:t>
      </w:r>
    </w:p>
    <w:p w14:paraId="1687D86B" w14:textId="77777777" w:rsidR="008A1827" w:rsidRPr="00B64B16" w:rsidDel="008A1827" w:rsidRDefault="008A1827">
      <w:pPr>
        <w:spacing w:after="0" w:line="480" w:lineRule="auto"/>
        <w:rPr>
          <w:del w:id="833" w:author="bartholowlab" w:date="2014-09-15T17:38:00Z"/>
          <w:rFonts w:ascii="Times New Roman" w:hAnsi="Times New Roman" w:cs="Times New Roman"/>
          <w:sz w:val="24"/>
          <w:szCs w:val="24"/>
        </w:rPr>
        <w:pPrChange w:id="834" w:author="bartholowlab" w:date="2014-09-15T17:38:00Z">
          <w:pPr>
            <w:spacing w:after="0" w:line="480" w:lineRule="auto"/>
            <w:ind w:left="720" w:hanging="720"/>
          </w:pPr>
        </w:pPrChange>
      </w:pPr>
    </w:p>
    <w:p w14:paraId="74864EDE" w14:textId="77777777" w:rsidR="00DB713B" w:rsidRDefault="00DB713B" w:rsidP="00DB713B">
      <w:pPr>
        <w:spacing w:after="0" w:line="480" w:lineRule="auto"/>
        <w:ind w:left="720" w:hanging="720"/>
        <w:rPr>
          <w:rFonts w:ascii="Times New Roman" w:hAnsi="Times New Roman" w:cs="Times New Roman"/>
          <w:sz w:val="24"/>
          <w:szCs w:val="24"/>
        </w:rPr>
      </w:pPr>
      <w:ins w:id="835" w:author="Bartholow, Bruce D." w:date="2014-06-04T13:49:00Z">
        <w:r w:rsidRPr="0069502B">
          <w:rPr>
            <w:rFonts w:ascii="Times New Roman" w:hAnsi="Times New Roman" w:cs="Times New Roman"/>
            <w:sz w:val="24"/>
            <w:szCs w:val="24"/>
          </w:rPr>
          <w:t xml:space="preserve">Payne, B. K., Lambert, A. J., &amp; Jacoby, L. L. (2002). Best laid plans: Effects of goals on accessibility bias and cognitive control in race-based misperceptions of weapons. </w:t>
        </w:r>
        <w:r w:rsidR="00367D24" w:rsidRPr="00367D24">
          <w:rPr>
            <w:rFonts w:ascii="Times New Roman" w:hAnsi="Times New Roman" w:cs="Times New Roman"/>
            <w:i/>
            <w:sz w:val="24"/>
            <w:szCs w:val="24"/>
          </w:rPr>
          <w:t>Journal of Experimental Social Psychology, 38</w:t>
        </w:r>
        <w:r w:rsidRPr="0069502B">
          <w:rPr>
            <w:rFonts w:ascii="Times New Roman" w:hAnsi="Times New Roman" w:cs="Times New Roman"/>
            <w:sz w:val="24"/>
            <w:szCs w:val="24"/>
          </w:rPr>
          <w:t>, 384-396.</w:t>
        </w:r>
      </w:ins>
    </w:p>
    <w:p w14:paraId="5F8C9E39" w14:textId="77777777" w:rsidR="00302A29" w:rsidRDefault="00302A29" w:rsidP="00DB713B">
      <w:pPr>
        <w:spacing w:after="0" w:line="480" w:lineRule="auto"/>
        <w:ind w:left="720" w:hanging="720"/>
        <w:rPr>
          <w:ins w:id="836" w:author="bartholowlab" w:date="2014-09-15T18:50:00Z"/>
          <w:rFonts w:ascii="Times New Roman" w:hAnsi="Times New Roman" w:cs="Times New Roman"/>
          <w:sz w:val="24"/>
          <w:szCs w:val="24"/>
        </w:rPr>
      </w:pPr>
      <w:r>
        <w:rPr>
          <w:rFonts w:ascii="Times New Roman" w:hAnsi="Times New Roman" w:cs="Times New Roman"/>
          <w:sz w:val="24"/>
          <w:szCs w:val="24"/>
        </w:rPr>
        <w:t xml:space="preserve">R Core Team (2013).  R:  A language and environment for statistical computing.  </w:t>
      </w:r>
      <w:r w:rsidR="00F94111">
        <w:rPr>
          <w:rFonts w:ascii="Times New Roman" w:hAnsi="Times New Roman" w:cs="Times New Roman"/>
          <w:sz w:val="24"/>
          <w:szCs w:val="24"/>
        </w:rPr>
        <w:t xml:space="preserve">R Foundation for Statistical Computing, Vienna, Austria.  </w:t>
      </w:r>
      <w:ins w:id="837" w:author="bartholowlab" w:date="2014-09-15T18:50:00Z">
        <w:r w:rsidR="00C02A21">
          <w:rPr>
            <w:rFonts w:ascii="Times New Roman" w:hAnsi="Times New Roman" w:cs="Times New Roman"/>
            <w:sz w:val="24"/>
            <w:szCs w:val="24"/>
          </w:rPr>
          <w:fldChar w:fldCharType="begin"/>
        </w:r>
        <w:r w:rsidR="00C02A21">
          <w:rPr>
            <w:rFonts w:ascii="Times New Roman" w:hAnsi="Times New Roman" w:cs="Times New Roman"/>
            <w:sz w:val="24"/>
            <w:szCs w:val="24"/>
          </w:rPr>
          <w:instrText xml:space="preserve"> HYPERLINK "</w:instrText>
        </w:r>
      </w:ins>
      <w:r w:rsidR="00C02A21">
        <w:rPr>
          <w:rFonts w:ascii="Times New Roman" w:hAnsi="Times New Roman" w:cs="Times New Roman"/>
          <w:sz w:val="24"/>
          <w:szCs w:val="24"/>
        </w:rPr>
        <w:instrText>http://www.R-project.org/</w:instrText>
      </w:r>
      <w:ins w:id="838" w:author="bartholowlab" w:date="2014-09-15T18:50:00Z">
        <w:r w:rsidR="00C02A21">
          <w:rPr>
            <w:rFonts w:ascii="Times New Roman" w:hAnsi="Times New Roman" w:cs="Times New Roman"/>
            <w:sz w:val="24"/>
            <w:szCs w:val="24"/>
          </w:rPr>
          <w:instrText xml:space="preserve">" </w:instrText>
        </w:r>
        <w:r w:rsidR="00C02A21">
          <w:rPr>
            <w:rFonts w:ascii="Times New Roman" w:hAnsi="Times New Roman" w:cs="Times New Roman"/>
            <w:sz w:val="24"/>
            <w:szCs w:val="24"/>
          </w:rPr>
          <w:fldChar w:fldCharType="separate"/>
        </w:r>
      </w:ins>
      <w:r w:rsidR="00C02A21" w:rsidRPr="008717EC">
        <w:rPr>
          <w:rStyle w:val="Hyperlink"/>
          <w:rFonts w:ascii="Times New Roman" w:hAnsi="Times New Roman" w:cs="Times New Roman"/>
          <w:sz w:val="24"/>
          <w:szCs w:val="24"/>
        </w:rPr>
        <w:t>http://www.R-project.org/</w:t>
      </w:r>
      <w:ins w:id="839" w:author="bartholowlab" w:date="2014-09-15T18:50:00Z">
        <w:r w:rsidR="00C02A21">
          <w:rPr>
            <w:rFonts w:ascii="Times New Roman" w:hAnsi="Times New Roman" w:cs="Times New Roman"/>
            <w:sz w:val="24"/>
            <w:szCs w:val="24"/>
          </w:rPr>
          <w:fldChar w:fldCharType="end"/>
        </w:r>
      </w:ins>
      <w:r w:rsidR="00F94111">
        <w:rPr>
          <w:rFonts w:ascii="Times New Roman" w:hAnsi="Times New Roman" w:cs="Times New Roman"/>
          <w:sz w:val="24"/>
          <w:szCs w:val="24"/>
        </w:rPr>
        <w:t>.</w:t>
      </w:r>
    </w:p>
    <w:p w14:paraId="309EC90C" w14:textId="77777777" w:rsidR="00C02A21" w:rsidRPr="00C02A21" w:rsidRDefault="00C02A21" w:rsidP="00C02A21">
      <w:pPr>
        <w:spacing w:after="0" w:line="480" w:lineRule="auto"/>
        <w:ind w:left="720" w:hanging="720"/>
        <w:rPr>
          <w:rFonts w:ascii="Times New Roman" w:hAnsi="Times New Roman" w:cs="Times New Roman"/>
          <w:sz w:val="24"/>
          <w:szCs w:val="24"/>
        </w:rPr>
      </w:pPr>
      <w:ins w:id="840" w:author="bartholowlab" w:date="2014-09-15T18:50:00Z">
        <w:r>
          <w:rPr>
            <w:rFonts w:ascii="Times New Roman" w:hAnsi="Times New Roman" w:cs="Times New Roman"/>
            <w:sz w:val="24"/>
            <w:szCs w:val="24"/>
          </w:rPr>
          <w:lastRenderedPageBreak/>
          <w:t xml:space="preserve">Rouder, J. N., Speckman, P. L., Sun, D., &amp; Morey, R. D. (2009).  Bayesian </w:t>
        </w:r>
        <w:r>
          <w:rPr>
            <w:rFonts w:ascii="Times New Roman" w:hAnsi="Times New Roman" w:cs="Times New Roman"/>
            <w:i/>
            <w:sz w:val="24"/>
            <w:szCs w:val="24"/>
          </w:rPr>
          <w:t>t</w:t>
        </w:r>
        <w:r>
          <w:rPr>
            <w:rFonts w:ascii="Times New Roman" w:hAnsi="Times New Roman" w:cs="Times New Roman"/>
            <w:sz w:val="24"/>
            <w:szCs w:val="24"/>
          </w:rPr>
          <w:t xml:space="preserve"> tests for accepting and rejecting the null hypothesis.  </w:t>
        </w:r>
        <w:r>
          <w:rPr>
            <w:rFonts w:ascii="Times New Roman" w:hAnsi="Times New Roman" w:cs="Times New Roman"/>
            <w:i/>
            <w:sz w:val="24"/>
            <w:szCs w:val="24"/>
          </w:rPr>
          <w:t xml:space="preserve">Psychonomic Bulletin &amp; Review, 16, </w:t>
        </w:r>
      </w:ins>
      <w:ins w:id="841" w:author="bartholowlab" w:date="2014-09-15T18:51:00Z">
        <w:r>
          <w:rPr>
            <w:rFonts w:ascii="Times New Roman" w:hAnsi="Times New Roman" w:cs="Times New Roman"/>
            <w:sz w:val="24"/>
            <w:szCs w:val="24"/>
          </w:rPr>
          <w:t xml:space="preserve">225-237.  </w:t>
        </w:r>
        <w:r w:rsidRPr="00C02A21">
          <w:rPr>
            <w:rFonts w:ascii="Times New Roman" w:hAnsi="Times New Roman" w:cs="Times New Roman"/>
            <w:sz w:val="24"/>
            <w:szCs w:val="24"/>
          </w:rPr>
          <w:t>DOI</w:t>
        </w:r>
        <w:r>
          <w:rPr>
            <w:rFonts w:ascii="Times New Roman" w:hAnsi="Times New Roman" w:cs="Times New Roman"/>
            <w:sz w:val="24"/>
            <w:szCs w:val="24"/>
          </w:rPr>
          <w:t xml:space="preserve">: </w:t>
        </w:r>
        <w:r w:rsidRPr="00C02A21">
          <w:rPr>
            <w:rFonts w:ascii="Times New Roman" w:hAnsi="Times New Roman" w:cs="Times New Roman"/>
            <w:sz w:val="24"/>
            <w:szCs w:val="24"/>
          </w:rPr>
          <w:t>10.3758/PBR.16.2.225</w:t>
        </w:r>
      </w:ins>
    </w:p>
    <w:p w14:paraId="5693B11E" w14:textId="77777777" w:rsidR="003719E2" w:rsidRPr="003719E2" w:rsidRDefault="003719E2" w:rsidP="00DB713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Sadler, M. S., Correll, J., Park, B., &amp; Judd, C. M. (2012)</w:t>
      </w:r>
      <w:r w:rsidR="00302A29">
        <w:rPr>
          <w:rFonts w:ascii="Times New Roman" w:hAnsi="Times New Roman" w:cs="Times New Roman"/>
          <w:sz w:val="24"/>
          <w:szCs w:val="24"/>
        </w:rPr>
        <w:t>.</w:t>
      </w:r>
      <w:r>
        <w:rPr>
          <w:rFonts w:ascii="Times New Roman" w:hAnsi="Times New Roman" w:cs="Times New Roman"/>
          <w:sz w:val="24"/>
          <w:szCs w:val="24"/>
        </w:rPr>
        <w:t xml:space="preserve"> The world is not black and white: Racial bias in the decision to shoot in a multiethnic context. </w:t>
      </w:r>
      <w:r>
        <w:rPr>
          <w:rFonts w:ascii="Times New Roman" w:hAnsi="Times New Roman" w:cs="Times New Roman"/>
          <w:i/>
          <w:sz w:val="24"/>
          <w:szCs w:val="24"/>
        </w:rPr>
        <w:t xml:space="preserve">Journal of Social Issues, 68, </w:t>
      </w:r>
      <w:r>
        <w:rPr>
          <w:rFonts w:ascii="Times New Roman" w:hAnsi="Times New Roman" w:cs="Times New Roman"/>
          <w:sz w:val="24"/>
          <w:szCs w:val="24"/>
        </w:rPr>
        <w:t xml:space="preserve">286-313. </w:t>
      </w:r>
      <w:r w:rsidRPr="003719E2">
        <w:rPr>
          <w:rFonts w:ascii="Times New Roman" w:hAnsi="Times New Roman" w:cs="Times New Roman"/>
          <w:sz w:val="24"/>
          <w:szCs w:val="24"/>
        </w:rPr>
        <w:t>DOI: 10.1111/j.1540-4560.2012.01749.x</w:t>
      </w:r>
    </w:p>
    <w:p w14:paraId="7AFEAAFB" w14:textId="77777777" w:rsidR="00917259" w:rsidRPr="00856612" w:rsidRDefault="00917259" w:rsidP="00DF4C4C">
      <w:pPr>
        <w:spacing w:after="0" w:line="480" w:lineRule="auto"/>
        <w:ind w:left="720" w:hanging="720"/>
        <w:rPr>
          <w:rFonts w:ascii="Times New Roman" w:hAnsi="Times New Roman" w:cs="Times New Roman"/>
          <w:sz w:val="24"/>
          <w:szCs w:val="24"/>
        </w:rPr>
      </w:pPr>
      <w:r w:rsidRPr="00856612">
        <w:rPr>
          <w:rFonts w:ascii="Times New Roman" w:hAnsi="Times New Roman" w:cs="Times New Roman"/>
          <w:sz w:val="24"/>
          <w:szCs w:val="24"/>
        </w:rPr>
        <w:t>Scherer, L. D., &amp; Lambert, A. J. (</w:t>
      </w:r>
      <w:del w:id="842" w:author="bartholowlab" w:date="2014-09-15T14:10:00Z">
        <w:r w:rsidRPr="00856612" w:rsidDel="005A3E95">
          <w:rPr>
            <w:rFonts w:ascii="Times New Roman" w:hAnsi="Times New Roman" w:cs="Times New Roman"/>
            <w:sz w:val="24"/>
            <w:szCs w:val="24"/>
          </w:rPr>
          <w:delText>2009a</w:delText>
        </w:r>
      </w:del>
      <w:ins w:id="843" w:author="bartholowlab" w:date="2014-09-15T14:10:00Z">
        <w:r w:rsidR="005A3E95">
          <w:rPr>
            <w:rFonts w:ascii="Times New Roman" w:hAnsi="Times New Roman" w:cs="Times New Roman"/>
            <w:sz w:val="24"/>
            <w:szCs w:val="24"/>
          </w:rPr>
          <w:t>2009</w:t>
        </w:r>
      </w:ins>
      <w:r w:rsidRPr="00856612">
        <w:rPr>
          <w:rFonts w:ascii="Times New Roman" w:hAnsi="Times New Roman" w:cs="Times New Roman"/>
          <w:sz w:val="24"/>
          <w:szCs w:val="24"/>
        </w:rPr>
        <w:t>)</w:t>
      </w:r>
      <w:r w:rsidR="00302A29">
        <w:rPr>
          <w:rFonts w:ascii="Times New Roman" w:hAnsi="Times New Roman" w:cs="Times New Roman"/>
          <w:sz w:val="24"/>
          <w:szCs w:val="24"/>
        </w:rPr>
        <w:t>.</w:t>
      </w:r>
      <w:r w:rsidRPr="00856612">
        <w:rPr>
          <w:rFonts w:ascii="Times New Roman" w:hAnsi="Times New Roman" w:cs="Times New Roman"/>
          <w:sz w:val="24"/>
          <w:szCs w:val="24"/>
        </w:rPr>
        <w:t xml:space="preserve"> Contrast effects in priming paradigms: Implications for theory and research on implicit attitudes. </w:t>
      </w:r>
      <w:r w:rsidRPr="00856612">
        <w:rPr>
          <w:rFonts w:ascii="Times New Roman" w:hAnsi="Times New Roman" w:cs="Times New Roman"/>
          <w:i/>
          <w:sz w:val="24"/>
          <w:szCs w:val="24"/>
        </w:rPr>
        <w:t>Journal of Personality and Social Psychology, 97</w:t>
      </w:r>
      <w:r w:rsidRPr="00856612">
        <w:rPr>
          <w:rFonts w:ascii="Times New Roman" w:hAnsi="Times New Roman" w:cs="Times New Roman"/>
          <w:sz w:val="24"/>
          <w:szCs w:val="24"/>
        </w:rPr>
        <w:t>(3), 383-403. doi: 10.1037/a0015844</w:t>
      </w:r>
    </w:p>
    <w:p w14:paraId="16F24C48" w14:textId="77777777" w:rsidR="00917259" w:rsidRPr="00856612" w:rsidDel="005A3E95" w:rsidRDefault="00917259" w:rsidP="00DF4C4C">
      <w:pPr>
        <w:spacing w:after="0" w:line="480" w:lineRule="auto"/>
        <w:ind w:left="720" w:hanging="720"/>
        <w:rPr>
          <w:del w:id="844" w:author="bartholowlab" w:date="2014-09-15T14:10:00Z"/>
          <w:rFonts w:ascii="Times New Roman" w:hAnsi="Times New Roman" w:cs="Times New Roman"/>
          <w:sz w:val="24"/>
          <w:szCs w:val="24"/>
        </w:rPr>
      </w:pPr>
      <w:del w:id="845" w:author="bartholowlab" w:date="2014-09-15T14:10:00Z">
        <w:r w:rsidRPr="00856612" w:rsidDel="005A3E95">
          <w:rPr>
            <w:rFonts w:ascii="Times New Roman" w:hAnsi="Times New Roman" w:cs="Times New Roman"/>
            <w:sz w:val="24"/>
            <w:szCs w:val="24"/>
          </w:rPr>
          <w:delText>Scherer, L. D., &amp; Lambert, A. J. (2009b)</w:delText>
        </w:r>
        <w:r w:rsidR="00302A29" w:rsidDel="005A3E95">
          <w:rPr>
            <w:rFonts w:ascii="Times New Roman" w:hAnsi="Times New Roman" w:cs="Times New Roman"/>
            <w:sz w:val="24"/>
            <w:szCs w:val="24"/>
          </w:rPr>
          <w:delText>.</w:delText>
        </w:r>
        <w:r w:rsidRPr="00856612" w:rsidDel="005A3E95">
          <w:rPr>
            <w:rFonts w:ascii="Times New Roman" w:hAnsi="Times New Roman" w:cs="Times New Roman"/>
            <w:sz w:val="24"/>
            <w:szCs w:val="24"/>
          </w:rPr>
          <w:delText xml:space="preserve"> Counterstereotypic exemplars in context: Evidence for intracategory differentiation using implicit measures. </w:delText>
        </w:r>
        <w:r w:rsidRPr="00856612" w:rsidDel="005A3E95">
          <w:rPr>
            <w:rFonts w:ascii="Times New Roman" w:hAnsi="Times New Roman" w:cs="Times New Roman"/>
            <w:i/>
            <w:sz w:val="24"/>
            <w:szCs w:val="24"/>
          </w:rPr>
          <w:delText>Social Cognition, 27</w:delText>
        </w:r>
        <w:r w:rsidRPr="00856612" w:rsidDel="005A3E95">
          <w:rPr>
            <w:rFonts w:ascii="Times New Roman" w:hAnsi="Times New Roman" w:cs="Times New Roman"/>
            <w:sz w:val="24"/>
            <w:szCs w:val="24"/>
          </w:rPr>
          <w:delText>(4), 522-549. doi: 10.1521/soco.2009.27.4.522</w:delText>
        </w:r>
      </w:del>
    </w:p>
    <w:p w14:paraId="68652B9D" w14:textId="77777777" w:rsidR="00825651" w:rsidRPr="003A5C46" w:rsidRDefault="00825651" w:rsidP="00DF4C4C">
      <w:pPr>
        <w:spacing w:after="0" w:line="480" w:lineRule="auto"/>
        <w:ind w:left="720" w:hanging="720"/>
        <w:rPr>
          <w:rFonts w:ascii="Times New Roman" w:hAnsi="Times New Roman" w:cs="Times New Roman"/>
          <w:sz w:val="24"/>
          <w:szCs w:val="24"/>
        </w:rPr>
      </w:pPr>
      <w:r w:rsidRPr="00856612">
        <w:rPr>
          <w:rFonts w:ascii="Times New Roman" w:hAnsi="Times New Roman" w:cs="Times New Roman"/>
          <w:sz w:val="24"/>
          <w:szCs w:val="24"/>
        </w:rPr>
        <w:t>Scherer</w:t>
      </w:r>
      <w:r w:rsidR="003A5C46">
        <w:rPr>
          <w:rFonts w:ascii="Times New Roman" w:hAnsi="Times New Roman" w:cs="Times New Roman"/>
          <w:sz w:val="24"/>
          <w:szCs w:val="24"/>
        </w:rPr>
        <w:t>,</w:t>
      </w:r>
      <w:r w:rsidRPr="00856612">
        <w:rPr>
          <w:rFonts w:ascii="Times New Roman" w:hAnsi="Times New Roman" w:cs="Times New Roman"/>
          <w:sz w:val="24"/>
          <w:szCs w:val="24"/>
        </w:rPr>
        <w:t xml:space="preserve"> </w:t>
      </w:r>
      <w:r w:rsidR="003A5C46">
        <w:rPr>
          <w:rFonts w:ascii="Times New Roman" w:hAnsi="Times New Roman" w:cs="Times New Roman"/>
          <w:sz w:val="24"/>
          <w:szCs w:val="24"/>
        </w:rPr>
        <w:t xml:space="preserve">L. D., </w:t>
      </w:r>
      <w:r w:rsidRPr="00856612">
        <w:rPr>
          <w:rFonts w:ascii="Times New Roman" w:hAnsi="Times New Roman" w:cs="Times New Roman"/>
          <w:sz w:val="24"/>
          <w:szCs w:val="24"/>
        </w:rPr>
        <w:t>&amp; Lambert</w:t>
      </w:r>
      <w:r w:rsidR="003A5C46">
        <w:rPr>
          <w:rFonts w:ascii="Times New Roman" w:hAnsi="Times New Roman" w:cs="Times New Roman"/>
          <w:sz w:val="24"/>
          <w:szCs w:val="24"/>
        </w:rPr>
        <w:t>, A. J.</w:t>
      </w:r>
      <w:r w:rsidRPr="00856612">
        <w:rPr>
          <w:rFonts w:ascii="Times New Roman" w:hAnsi="Times New Roman" w:cs="Times New Roman"/>
          <w:sz w:val="24"/>
          <w:szCs w:val="24"/>
        </w:rPr>
        <w:t xml:space="preserve"> (201</w:t>
      </w:r>
      <w:r w:rsidR="003A5C46">
        <w:rPr>
          <w:rFonts w:ascii="Times New Roman" w:hAnsi="Times New Roman" w:cs="Times New Roman"/>
          <w:sz w:val="24"/>
          <w:szCs w:val="24"/>
        </w:rPr>
        <w:t>2</w:t>
      </w:r>
      <w:r w:rsidRPr="00856612">
        <w:rPr>
          <w:rFonts w:ascii="Times New Roman" w:hAnsi="Times New Roman" w:cs="Times New Roman"/>
          <w:sz w:val="24"/>
          <w:szCs w:val="24"/>
        </w:rPr>
        <w:t>)</w:t>
      </w:r>
      <w:ins w:id="846" w:author="bartholowlab" w:date="2014-08-21T13:59:00Z">
        <w:r w:rsidR="003A5C46">
          <w:rPr>
            <w:rFonts w:ascii="Times New Roman" w:hAnsi="Times New Roman" w:cs="Times New Roman"/>
            <w:sz w:val="24"/>
            <w:szCs w:val="24"/>
          </w:rPr>
          <w:t xml:space="preserve"> </w:t>
        </w:r>
      </w:ins>
      <w:r w:rsidR="003A5C46">
        <w:rPr>
          <w:rFonts w:ascii="Times New Roman" w:hAnsi="Times New Roman" w:cs="Times New Roman"/>
          <w:sz w:val="24"/>
          <w:szCs w:val="24"/>
        </w:rPr>
        <w:t xml:space="preserve">Implicit race bias revisited: On the utility of task context in assessing implicit attitude strength. </w:t>
      </w:r>
      <w:r w:rsidR="003A5C46">
        <w:rPr>
          <w:rFonts w:ascii="Times New Roman" w:hAnsi="Times New Roman" w:cs="Times New Roman"/>
          <w:i/>
          <w:sz w:val="24"/>
          <w:szCs w:val="24"/>
        </w:rPr>
        <w:t>Journal of Experimental Social Psychology, 48</w:t>
      </w:r>
      <w:r w:rsidR="003A5C46">
        <w:rPr>
          <w:rFonts w:ascii="Times New Roman" w:hAnsi="Times New Roman" w:cs="Times New Roman"/>
          <w:sz w:val="24"/>
          <w:szCs w:val="24"/>
        </w:rPr>
        <w:t xml:space="preserve">, 366-370. doi: </w:t>
      </w:r>
      <w:r w:rsidR="003A5C46" w:rsidRPr="003A5C46">
        <w:rPr>
          <w:rFonts w:ascii="Times New Roman" w:hAnsi="Times New Roman" w:cs="Times New Roman"/>
          <w:sz w:val="24"/>
          <w:szCs w:val="24"/>
        </w:rPr>
        <w:t>10.1016/j.jesp.2011.06.010</w:t>
      </w:r>
    </w:p>
    <w:p w14:paraId="0C470E7D" w14:textId="77777777" w:rsidR="00825651" w:rsidRDefault="00825651" w:rsidP="00DF4C4C">
      <w:pPr>
        <w:spacing w:after="0" w:line="480" w:lineRule="auto"/>
        <w:ind w:left="720" w:hanging="720"/>
        <w:rPr>
          <w:ins w:id="847" w:author="bartholowlab" w:date="2014-09-15T15:03:00Z"/>
          <w:rFonts w:ascii="Times New Roman" w:hAnsi="Times New Roman" w:cs="Times New Roman"/>
          <w:sz w:val="24"/>
          <w:szCs w:val="24"/>
        </w:rPr>
      </w:pPr>
      <w:r w:rsidRPr="00856612">
        <w:rPr>
          <w:rFonts w:ascii="Times New Roman" w:hAnsi="Times New Roman" w:cs="Times New Roman"/>
          <w:sz w:val="24"/>
          <w:szCs w:val="24"/>
        </w:rPr>
        <w:t>Scherer</w:t>
      </w:r>
      <w:r w:rsidR="003A5C46">
        <w:rPr>
          <w:rFonts w:ascii="Times New Roman" w:hAnsi="Times New Roman" w:cs="Times New Roman"/>
          <w:sz w:val="24"/>
          <w:szCs w:val="24"/>
        </w:rPr>
        <w:t xml:space="preserve">, L. D., </w:t>
      </w:r>
      <w:r w:rsidRPr="00856612">
        <w:rPr>
          <w:rFonts w:ascii="Times New Roman" w:hAnsi="Times New Roman" w:cs="Times New Roman"/>
          <w:sz w:val="24"/>
          <w:szCs w:val="24"/>
        </w:rPr>
        <w:t>&amp; Schott</w:t>
      </w:r>
      <w:r w:rsidR="003A5C46">
        <w:rPr>
          <w:rFonts w:ascii="Times New Roman" w:hAnsi="Times New Roman" w:cs="Times New Roman"/>
          <w:sz w:val="24"/>
          <w:szCs w:val="24"/>
        </w:rPr>
        <w:t>, J. P.</w:t>
      </w:r>
      <w:r w:rsidRPr="00856612">
        <w:rPr>
          <w:rFonts w:ascii="Times New Roman" w:hAnsi="Times New Roman" w:cs="Times New Roman"/>
          <w:sz w:val="24"/>
          <w:szCs w:val="24"/>
        </w:rPr>
        <w:t xml:space="preserve"> (2012)</w:t>
      </w:r>
      <w:r w:rsidR="003A5C46">
        <w:rPr>
          <w:rFonts w:ascii="Times New Roman" w:hAnsi="Times New Roman" w:cs="Times New Roman"/>
          <w:sz w:val="24"/>
          <w:szCs w:val="24"/>
        </w:rPr>
        <w:t xml:space="preserve"> The Affect Misattribution Task impacts future implicit and explicit judgments.  </w:t>
      </w:r>
      <w:r w:rsidR="003A5C46">
        <w:rPr>
          <w:rFonts w:ascii="Times New Roman" w:hAnsi="Times New Roman" w:cs="Times New Roman"/>
          <w:i/>
          <w:sz w:val="24"/>
          <w:szCs w:val="24"/>
        </w:rPr>
        <w:t xml:space="preserve">Social Cognition, 30, </w:t>
      </w:r>
      <w:r w:rsidR="003A5C46">
        <w:rPr>
          <w:rFonts w:ascii="Times New Roman" w:hAnsi="Times New Roman" w:cs="Times New Roman"/>
          <w:sz w:val="24"/>
          <w:szCs w:val="24"/>
        </w:rPr>
        <w:t xml:space="preserve">537-563.  </w:t>
      </w:r>
      <w:r w:rsidR="003A5C46" w:rsidRPr="003A5C46">
        <w:rPr>
          <w:rFonts w:ascii="Times New Roman" w:hAnsi="Times New Roman" w:cs="Times New Roman"/>
          <w:sz w:val="24"/>
          <w:szCs w:val="24"/>
        </w:rPr>
        <w:t>doi: 10.1521/soco.2012.30.5.537</w:t>
      </w:r>
    </w:p>
    <w:p w14:paraId="1D038CD5" w14:textId="77777777" w:rsidR="00FA6271" w:rsidRPr="007A7601" w:rsidDel="005217D0" w:rsidRDefault="00FA6271" w:rsidP="00DF4C4C">
      <w:pPr>
        <w:spacing w:after="0" w:line="480" w:lineRule="auto"/>
        <w:ind w:left="720" w:hanging="720"/>
        <w:rPr>
          <w:del w:id="848" w:author="bartholowlab" w:date="2014-09-15T16:07:00Z"/>
          <w:rFonts w:ascii="Times New Roman" w:hAnsi="Times New Roman" w:cs="Times New Roman"/>
          <w:sz w:val="24"/>
          <w:szCs w:val="24"/>
        </w:rPr>
      </w:pPr>
      <w:del w:id="849" w:author="bartholowlab" w:date="2014-09-15T16:07:00Z">
        <w:r w:rsidDel="005217D0">
          <w:rPr>
            <w:rFonts w:ascii="Times New Roman" w:hAnsi="Times New Roman" w:cs="Times New Roman"/>
            <w:sz w:val="24"/>
            <w:szCs w:val="24"/>
          </w:rPr>
          <w:delText xml:space="preserve">Sherman, J. W., Gawronski, B., Gonsalkorale, K., Hugenberg, K., Allen, T. J., &amp; Groom, C. J. (2008).  The self-regulation of automatic associations and behavioral impulses.  </w:delText>
        </w:r>
        <w:r w:rsidR="007A7601" w:rsidDel="005217D0">
          <w:rPr>
            <w:rFonts w:ascii="Times New Roman" w:hAnsi="Times New Roman" w:cs="Times New Roman"/>
            <w:i/>
            <w:sz w:val="24"/>
            <w:szCs w:val="24"/>
          </w:rPr>
          <w:delText xml:space="preserve">Psychological Review, </w:delText>
        </w:r>
        <w:r w:rsidR="007A7601" w:rsidRPr="005217D0" w:rsidDel="005217D0">
          <w:rPr>
            <w:rFonts w:ascii="Times New Roman" w:hAnsi="Times New Roman" w:cs="Times New Roman"/>
            <w:i/>
            <w:sz w:val="24"/>
            <w:szCs w:val="24"/>
          </w:rPr>
          <w:delText>115,</w:delText>
        </w:r>
        <w:r w:rsidR="007A7601" w:rsidDel="005217D0">
          <w:rPr>
            <w:rFonts w:ascii="Times New Roman" w:hAnsi="Times New Roman" w:cs="Times New Roman"/>
            <w:sz w:val="24"/>
            <w:szCs w:val="24"/>
          </w:rPr>
          <w:delText xml:space="preserve"> 314-335.  </w:delText>
        </w:r>
        <w:r w:rsidR="007A7601" w:rsidRPr="007A7601" w:rsidDel="005217D0">
          <w:rPr>
            <w:rFonts w:ascii="Times New Roman" w:hAnsi="Times New Roman" w:cs="Times New Roman"/>
            <w:sz w:val="24"/>
            <w:szCs w:val="24"/>
          </w:rPr>
          <w:delText>doi: 10.1037/0033-295X.115.2.314</w:delText>
        </w:r>
      </w:del>
    </w:p>
    <w:p w14:paraId="2C3E7C6E" w14:textId="77777777" w:rsidR="00CC0FFD" w:rsidRPr="00CC0FFD" w:rsidRDefault="00CC0FFD" w:rsidP="00DF4C4C">
      <w:pPr>
        <w:spacing w:after="0" w:line="480" w:lineRule="auto"/>
        <w:ind w:left="720" w:hanging="720"/>
        <w:rPr>
          <w:ins w:id="850" w:author="bartholowlab" w:date="2014-07-31T10:41:00Z"/>
          <w:rFonts w:ascii="Times New Roman" w:hAnsi="Times New Roman" w:cs="Times New Roman"/>
          <w:sz w:val="24"/>
          <w:szCs w:val="24"/>
        </w:rPr>
      </w:pPr>
      <w:r>
        <w:rPr>
          <w:rFonts w:ascii="Times New Roman" w:hAnsi="Times New Roman" w:cs="Times New Roman"/>
          <w:sz w:val="24"/>
          <w:szCs w:val="24"/>
        </w:rPr>
        <w:t xml:space="preserve">Stewart, B. D., &amp; Payne, B. K.  (2008).  Bringing automatic stereotyping under control:  Implementation intentions as efficient means of thought control.  </w:t>
      </w:r>
      <w:r>
        <w:rPr>
          <w:rFonts w:ascii="Times New Roman" w:hAnsi="Times New Roman" w:cs="Times New Roman"/>
          <w:i/>
          <w:sz w:val="24"/>
          <w:szCs w:val="24"/>
        </w:rPr>
        <w:t xml:space="preserve">Personality and Social Psychology Bulletin, 34, </w:t>
      </w:r>
      <w:r>
        <w:rPr>
          <w:rFonts w:ascii="Times New Roman" w:hAnsi="Times New Roman" w:cs="Times New Roman"/>
          <w:sz w:val="24"/>
          <w:szCs w:val="24"/>
        </w:rPr>
        <w:t xml:space="preserve">1332-1345.  </w:t>
      </w:r>
      <w:r w:rsidRPr="00CC0FFD">
        <w:rPr>
          <w:rFonts w:ascii="Times New Roman" w:hAnsi="Times New Roman" w:cs="Times New Roman"/>
          <w:sz w:val="24"/>
          <w:szCs w:val="24"/>
        </w:rPr>
        <w:t>doi: 10.1177/0146167208321269</w:t>
      </w:r>
    </w:p>
    <w:p w14:paraId="74385283" w14:textId="77777777" w:rsidR="007B288C" w:rsidRPr="00856612" w:rsidDel="00384163" w:rsidRDefault="007B288C">
      <w:pPr>
        <w:spacing w:after="0" w:line="480" w:lineRule="auto"/>
        <w:rPr>
          <w:del w:id="851" w:author="bartholowlab" w:date="2014-09-15T16:02:00Z"/>
          <w:rFonts w:ascii="Times New Roman" w:hAnsi="Times New Roman" w:cs="Times New Roman"/>
          <w:sz w:val="24"/>
          <w:szCs w:val="24"/>
        </w:rPr>
        <w:pPrChange w:id="852" w:author="bartholowlab" w:date="2014-09-15T16:02:00Z">
          <w:pPr>
            <w:spacing w:after="0" w:line="480" w:lineRule="auto"/>
            <w:ind w:left="720" w:hanging="720"/>
          </w:pPr>
        </w:pPrChange>
      </w:pPr>
    </w:p>
    <w:p w14:paraId="2FC26187" w14:textId="77777777" w:rsidR="005A1DE9" w:rsidRPr="00856612" w:rsidRDefault="005A1DE9" w:rsidP="00F73E35">
      <w:pPr>
        <w:spacing w:after="0" w:line="480" w:lineRule="auto"/>
        <w:rPr>
          <w:rFonts w:ascii="Times New Roman" w:hAnsi="Times New Roman" w:cs="Times New Roman"/>
          <w:sz w:val="24"/>
          <w:szCs w:val="24"/>
        </w:rPr>
      </w:pPr>
      <w:r w:rsidRPr="00856612">
        <w:rPr>
          <w:rFonts w:ascii="Times New Roman" w:hAnsi="Times New Roman" w:cs="Times New Roman"/>
          <w:sz w:val="24"/>
          <w:szCs w:val="24"/>
        </w:rPr>
        <w:br w:type="page"/>
      </w:r>
    </w:p>
    <w:p w14:paraId="4F244E49" w14:textId="77777777" w:rsidR="005C7D78" w:rsidRPr="005C7D78" w:rsidRDefault="005C7D78" w:rsidP="00F73E35">
      <w:pPr>
        <w:spacing w:after="0" w:line="480" w:lineRule="auto"/>
        <w:rPr>
          <w:rFonts w:ascii="Times New Roman" w:hAnsi="Times New Roman" w:cs="Times New Roman"/>
          <w:sz w:val="24"/>
          <w:szCs w:val="24"/>
        </w:rPr>
      </w:pPr>
      <w:commentRangeStart w:id="853"/>
      <w:r w:rsidRPr="005C7D78">
        <w:rPr>
          <w:rFonts w:ascii="Times New Roman" w:hAnsi="Times New Roman" w:cs="Times New Roman"/>
          <w:sz w:val="24"/>
          <w:szCs w:val="24"/>
        </w:rPr>
        <w:lastRenderedPageBreak/>
        <w:t xml:space="preserve">Table 1 </w:t>
      </w:r>
      <w:commentRangeEnd w:id="853"/>
      <w:r w:rsidR="00FE06D3">
        <w:rPr>
          <w:rStyle w:val="CommentReference"/>
        </w:rPr>
        <w:commentReference w:id="853"/>
      </w:r>
    </w:p>
    <w:p w14:paraId="3EDC22FB" w14:textId="77777777" w:rsidR="005C7D78" w:rsidRPr="005C7D78" w:rsidRDefault="00F80A30" w:rsidP="00F73E35">
      <w:pPr>
        <w:spacing w:after="0" w:line="480" w:lineRule="auto"/>
        <w:rPr>
          <w:rFonts w:ascii="Times New Roman" w:hAnsi="Times New Roman" w:cs="Times New Roman"/>
          <w:i/>
          <w:sz w:val="24"/>
          <w:szCs w:val="24"/>
        </w:rPr>
      </w:pPr>
      <w:r>
        <w:rPr>
          <w:rFonts w:ascii="Times New Roman" w:hAnsi="Times New Roman" w:cs="Times New Roman"/>
          <w:i/>
          <w:sz w:val="24"/>
          <w:szCs w:val="24"/>
        </w:rPr>
        <w:t>Mean A</w:t>
      </w:r>
      <w:r w:rsidR="005C7D78" w:rsidRPr="005C7D78">
        <w:rPr>
          <w:rFonts w:ascii="Times New Roman" w:hAnsi="Times New Roman" w:cs="Times New Roman"/>
          <w:i/>
          <w:sz w:val="24"/>
          <w:szCs w:val="24"/>
        </w:rPr>
        <w:t xml:space="preserve">ccuracy </w:t>
      </w:r>
      <w:r>
        <w:rPr>
          <w:rFonts w:ascii="Times New Roman" w:hAnsi="Times New Roman" w:cs="Times New Roman"/>
          <w:i/>
          <w:sz w:val="24"/>
          <w:szCs w:val="24"/>
        </w:rPr>
        <w:t>R</w:t>
      </w:r>
      <w:r w:rsidR="005C7D78" w:rsidRPr="005C7D78">
        <w:rPr>
          <w:rFonts w:ascii="Times New Roman" w:hAnsi="Times New Roman" w:cs="Times New Roman"/>
          <w:i/>
          <w:sz w:val="24"/>
          <w:szCs w:val="24"/>
        </w:rPr>
        <w:t xml:space="preserve">ates in </w:t>
      </w:r>
      <w:r>
        <w:rPr>
          <w:rFonts w:ascii="Times New Roman" w:hAnsi="Times New Roman" w:cs="Times New Roman"/>
          <w:i/>
          <w:sz w:val="24"/>
          <w:szCs w:val="24"/>
        </w:rPr>
        <w:t xml:space="preserve">the </w:t>
      </w:r>
      <w:r w:rsidR="005C7D78" w:rsidRPr="005C7D78">
        <w:rPr>
          <w:rFonts w:ascii="Times New Roman" w:hAnsi="Times New Roman" w:cs="Times New Roman"/>
          <w:i/>
          <w:sz w:val="24"/>
          <w:szCs w:val="24"/>
        </w:rPr>
        <w:t>Weapons Identification Task</w:t>
      </w:r>
      <w:r>
        <w:rPr>
          <w:rFonts w:ascii="Times New Roman" w:hAnsi="Times New Roman" w:cs="Times New Roman"/>
          <w:i/>
          <w:sz w:val="24"/>
          <w:szCs w:val="24"/>
        </w:rPr>
        <w:t>: Experiment 1</w:t>
      </w:r>
    </w:p>
    <w:tbl>
      <w:tblPr>
        <w:tblW w:w="6880" w:type="dxa"/>
        <w:tblInd w:w="96" w:type="dxa"/>
        <w:tblLook w:val="04A0" w:firstRow="1" w:lastRow="0" w:firstColumn="1" w:lastColumn="0" w:noHBand="0" w:noVBand="1"/>
      </w:tblPr>
      <w:tblGrid>
        <w:gridCol w:w="2560"/>
        <w:gridCol w:w="1440"/>
        <w:gridCol w:w="1440"/>
        <w:gridCol w:w="1440"/>
      </w:tblGrid>
      <w:tr w:rsidR="005C7D78" w:rsidRPr="005C7D78" w14:paraId="448D2FB9" w14:textId="77777777" w:rsidTr="005C7D78">
        <w:trPr>
          <w:trHeight w:val="300"/>
        </w:trPr>
        <w:tc>
          <w:tcPr>
            <w:tcW w:w="2560" w:type="dxa"/>
            <w:tcBorders>
              <w:top w:val="single" w:sz="4" w:space="0" w:color="auto"/>
              <w:left w:val="nil"/>
              <w:bottom w:val="nil"/>
              <w:right w:val="nil"/>
            </w:tcBorders>
            <w:shd w:val="clear" w:color="auto" w:fill="auto"/>
            <w:noWrap/>
            <w:vAlign w:val="bottom"/>
            <w:hideMark/>
          </w:tcPr>
          <w:p w14:paraId="1E36D692" w14:textId="77777777" w:rsidR="005C7D78" w:rsidRPr="005C7D78" w:rsidRDefault="005C7D78" w:rsidP="005C7D78">
            <w:pPr>
              <w:spacing w:before="120" w:after="120" w:line="240" w:lineRule="auto"/>
              <w:rPr>
                <w:rFonts w:ascii="Times New Roman" w:eastAsia="Times New Roman" w:hAnsi="Times New Roman" w:cs="Times New Roman"/>
                <w:color w:val="000000"/>
                <w:sz w:val="23"/>
                <w:szCs w:val="23"/>
              </w:rPr>
            </w:pPr>
          </w:p>
        </w:tc>
        <w:tc>
          <w:tcPr>
            <w:tcW w:w="2880" w:type="dxa"/>
            <w:gridSpan w:val="2"/>
            <w:tcBorders>
              <w:top w:val="single" w:sz="4" w:space="0" w:color="auto"/>
              <w:left w:val="nil"/>
              <w:bottom w:val="single" w:sz="4" w:space="0" w:color="auto"/>
              <w:right w:val="nil"/>
            </w:tcBorders>
            <w:shd w:val="clear" w:color="auto" w:fill="auto"/>
            <w:vAlign w:val="bottom"/>
          </w:tcPr>
          <w:p w14:paraId="38D25B48" w14:textId="77777777" w:rsidR="005C7D78" w:rsidRPr="005C7D78" w:rsidRDefault="005C7D78" w:rsidP="005C7D78">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Target type</w:t>
            </w:r>
          </w:p>
        </w:tc>
        <w:tc>
          <w:tcPr>
            <w:tcW w:w="1440" w:type="dxa"/>
            <w:tcBorders>
              <w:top w:val="single" w:sz="4" w:space="0" w:color="auto"/>
              <w:left w:val="nil"/>
              <w:bottom w:val="nil"/>
              <w:right w:val="nil"/>
            </w:tcBorders>
            <w:shd w:val="clear" w:color="auto" w:fill="auto"/>
            <w:vAlign w:val="bottom"/>
          </w:tcPr>
          <w:p w14:paraId="7904B47E" w14:textId="77777777" w:rsidR="005C7D78" w:rsidRPr="005C7D78" w:rsidRDefault="005C7D78" w:rsidP="005C7D78">
            <w:pPr>
              <w:spacing w:before="120" w:after="120" w:line="240" w:lineRule="auto"/>
              <w:rPr>
                <w:rFonts w:ascii="Times New Roman" w:eastAsia="Times New Roman" w:hAnsi="Times New Roman" w:cs="Times New Roman"/>
                <w:color w:val="000000"/>
                <w:sz w:val="23"/>
                <w:szCs w:val="23"/>
              </w:rPr>
            </w:pPr>
          </w:p>
        </w:tc>
      </w:tr>
      <w:tr w:rsidR="00E616DD" w:rsidRPr="005C7D78" w14:paraId="08A038E9" w14:textId="77777777" w:rsidTr="005C7D78">
        <w:trPr>
          <w:trHeight w:val="300"/>
        </w:trPr>
        <w:tc>
          <w:tcPr>
            <w:tcW w:w="2560" w:type="dxa"/>
            <w:tcBorders>
              <w:top w:val="nil"/>
              <w:left w:val="nil"/>
              <w:bottom w:val="single" w:sz="4" w:space="0" w:color="auto"/>
              <w:right w:val="nil"/>
            </w:tcBorders>
            <w:shd w:val="clear" w:color="auto" w:fill="auto"/>
            <w:noWrap/>
            <w:vAlign w:val="bottom"/>
            <w:hideMark/>
          </w:tcPr>
          <w:p w14:paraId="776CA00C" w14:textId="77777777" w:rsidR="00E616DD" w:rsidRPr="005C7D78" w:rsidRDefault="00E616DD" w:rsidP="005C7D78">
            <w:pPr>
              <w:spacing w:before="120" w:after="120" w:line="24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Context and prime type</w:t>
            </w:r>
          </w:p>
        </w:tc>
        <w:tc>
          <w:tcPr>
            <w:tcW w:w="1440" w:type="dxa"/>
            <w:tcBorders>
              <w:top w:val="single" w:sz="4" w:space="0" w:color="auto"/>
              <w:left w:val="nil"/>
              <w:bottom w:val="single" w:sz="4" w:space="0" w:color="auto"/>
              <w:right w:val="nil"/>
            </w:tcBorders>
            <w:shd w:val="clear" w:color="auto" w:fill="auto"/>
            <w:noWrap/>
            <w:vAlign w:val="bottom"/>
            <w:hideMark/>
          </w:tcPr>
          <w:p w14:paraId="1D44F661" w14:textId="77777777"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Gun</w:t>
            </w:r>
          </w:p>
        </w:tc>
        <w:tc>
          <w:tcPr>
            <w:tcW w:w="1440" w:type="dxa"/>
            <w:tcBorders>
              <w:top w:val="single" w:sz="4" w:space="0" w:color="auto"/>
              <w:left w:val="nil"/>
              <w:bottom w:val="single" w:sz="4" w:space="0" w:color="auto"/>
              <w:right w:val="nil"/>
            </w:tcBorders>
            <w:shd w:val="clear" w:color="auto" w:fill="auto"/>
            <w:noWrap/>
            <w:vAlign w:val="bottom"/>
            <w:hideMark/>
          </w:tcPr>
          <w:p w14:paraId="79ACB130" w14:textId="77777777"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Tool</w:t>
            </w:r>
          </w:p>
        </w:tc>
        <w:tc>
          <w:tcPr>
            <w:tcW w:w="1440" w:type="dxa"/>
            <w:tcBorders>
              <w:top w:val="nil"/>
              <w:left w:val="nil"/>
              <w:bottom w:val="single" w:sz="4" w:space="0" w:color="auto"/>
              <w:right w:val="nil"/>
            </w:tcBorders>
            <w:shd w:val="clear" w:color="auto" w:fill="auto"/>
            <w:noWrap/>
            <w:vAlign w:val="bottom"/>
            <w:hideMark/>
          </w:tcPr>
          <w:p w14:paraId="7116895A" w14:textId="77777777" w:rsidR="00E616DD" w:rsidRPr="005C7D78" w:rsidRDefault="00E616DD" w:rsidP="00E030B5">
            <w:pPr>
              <w:spacing w:before="120" w:after="120" w:line="24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r>
      <w:tr w:rsidR="00E616DD" w:rsidRPr="005C7D78" w14:paraId="51235988" w14:textId="77777777" w:rsidTr="005C7D78">
        <w:trPr>
          <w:trHeight w:val="300"/>
        </w:trPr>
        <w:tc>
          <w:tcPr>
            <w:tcW w:w="2560" w:type="dxa"/>
            <w:tcBorders>
              <w:top w:val="nil"/>
              <w:left w:val="nil"/>
              <w:bottom w:val="nil"/>
              <w:right w:val="nil"/>
            </w:tcBorders>
            <w:shd w:val="clear" w:color="auto" w:fill="auto"/>
            <w:noWrap/>
            <w:vAlign w:val="bottom"/>
            <w:hideMark/>
          </w:tcPr>
          <w:p w14:paraId="05B3F5D3" w14:textId="77777777"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Black/White task</w:t>
            </w:r>
          </w:p>
        </w:tc>
        <w:tc>
          <w:tcPr>
            <w:tcW w:w="1440" w:type="dxa"/>
            <w:tcBorders>
              <w:top w:val="nil"/>
              <w:left w:val="nil"/>
              <w:bottom w:val="nil"/>
              <w:right w:val="nil"/>
            </w:tcBorders>
            <w:shd w:val="clear" w:color="auto" w:fill="auto"/>
            <w:noWrap/>
            <w:vAlign w:val="bottom"/>
            <w:hideMark/>
          </w:tcPr>
          <w:p w14:paraId="63EA5573"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2FDD06A7"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4D550165"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r>
      <w:tr w:rsidR="00E616DD" w:rsidRPr="005C7D78" w14:paraId="5345B7E9" w14:textId="77777777" w:rsidTr="005C7D78">
        <w:trPr>
          <w:trHeight w:val="300"/>
        </w:trPr>
        <w:tc>
          <w:tcPr>
            <w:tcW w:w="2560" w:type="dxa"/>
            <w:tcBorders>
              <w:top w:val="nil"/>
              <w:left w:val="nil"/>
              <w:bottom w:val="nil"/>
              <w:right w:val="nil"/>
            </w:tcBorders>
            <w:shd w:val="clear" w:color="auto" w:fill="auto"/>
            <w:noWrap/>
            <w:vAlign w:val="bottom"/>
            <w:hideMark/>
          </w:tcPr>
          <w:p w14:paraId="542E8814"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Black primes</w:t>
            </w:r>
          </w:p>
        </w:tc>
        <w:tc>
          <w:tcPr>
            <w:tcW w:w="1440" w:type="dxa"/>
            <w:tcBorders>
              <w:top w:val="nil"/>
              <w:left w:val="nil"/>
              <w:bottom w:val="nil"/>
              <w:right w:val="nil"/>
            </w:tcBorders>
            <w:shd w:val="clear" w:color="auto" w:fill="auto"/>
            <w:noWrap/>
            <w:vAlign w:val="bottom"/>
            <w:hideMark/>
          </w:tcPr>
          <w:p w14:paraId="182740A8"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.83</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14:paraId="34E83B4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.73</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14:paraId="4C361EBB" w14:textId="77777777" w:rsidR="00E616DD" w:rsidRPr="005C7D78" w:rsidRDefault="005C7D78"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.10***</w:t>
            </w:r>
          </w:p>
        </w:tc>
      </w:tr>
      <w:tr w:rsidR="00E616DD" w:rsidRPr="005C7D78" w14:paraId="12E1FB7E" w14:textId="77777777" w:rsidTr="005C7D78">
        <w:trPr>
          <w:trHeight w:val="300"/>
        </w:trPr>
        <w:tc>
          <w:tcPr>
            <w:tcW w:w="2560" w:type="dxa"/>
            <w:tcBorders>
              <w:top w:val="nil"/>
              <w:left w:val="nil"/>
              <w:bottom w:val="nil"/>
              <w:right w:val="nil"/>
            </w:tcBorders>
            <w:shd w:val="clear" w:color="auto" w:fill="auto"/>
            <w:noWrap/>
            <w:vAlign w:val="bottom"/>
            <w:hideMark/>
          </w:tcPr>
          <w:p w14:paraId="34AD4687"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White primes</w:t>
            </w:r>
          </w:p>
        </w:tc>
        <w:tc>
          <w:tcPr>
            <w:tcW w:w="1440" w:type="dxa"/>
            <w:tcBorders>
              <w:top w:val="nil"/>
              <w:left w:val="nil"/>
              <w:bottom w:val="nil"/>
              <w:right w:val="nil"/>
            </w:tcBorders>
            <w:shd w:val="clear" w:color="auto" w:fill="auto"/>
            <w:noWrap/>
            <w:vAlign w:val="bottom"/>
            <w:hideMark/>
          </w:tcPr>
          <w:p w14:paraId="76777D8F"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.76</w:t>
            </w:r>
            <w:r w:rsidR="00FA5FFC">
              <w:rPr>
                <w:rFonts w:ascii="Times New Roman" w:eastAsia="Times New Roman" w:hAnsi="Times New Roman" w:cs="Times New Roman"/>
                <w:color w:val="000000"/>
                <w:sz w:val="23"/>
                <w:szCs w:val="23"/>
              </w:rPr>
              <w:t xml:space="preserve"> (.11)</w:t>
            </w:r>
          </w:p>
        </w:tc>
        <w:tc>
          <w:tcPr>
            <w:tcW w:w="1440" w:type="dxa"/>
            <w:tcBorders>
              <w:top w:val="nil"/>
              <w:left w:val="nil"/>
              <w:bottom w:val="nil"/>
              <w:right w:val="nil"/>
            </w:tcBorders>
            <w:shd w:val="clear" w:color="auto" w:fill="auto"/>
            <w:noWrap/>
            <w:vAlign w:val="bottom"/>
            <w:hideMark/>
          </w:tcPr>
          <w:p w14:paraId="6118D2F4"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.80</w:t>
            </w:r>
            <w:r w:rsidR="00FA5FFC">
              <w:rPr>
                <w:rFonts w:ascii="Times New Roman" w:eastAsia="Times New Roman" w:hAnsi="Times New Roman" w:cs="Times New Roman"/>
                <w:color w:val="000000"/>
                <w:sz w:val="23"/>
                <w:szCs w:val="23"/>
              </w:rPr>
              <w:t xml:space="preserve"> (.13)</w:t>
            </w:r>
          </w:p>
        </w:tc>
        <w:tc>
          <w:tcPr>
            <w:tcW w:w="1440" w:type="dxa"/>
            <w:tcBorders>
              <w:top w:val="nil"/>
              <w:left w:val="nil"/>
              <w:bottom w:val="nil"/>
              <w:right w:val="nil"/>
            </w:tcBorders>
            <w:shd w:val="clear" w:color="auto" w:fill="auto"/>
            <w:noWrap/>
            <w:vAlign w:val="bottom"/>
            <w:hideMark/>
          </w:tcPr>
          <w:p w14:paraId="1061CC29" w14:textId="77777777" w:rsidR="00FA5FFC" w:rsidRDefault="00E616DD" w:rsidP="00621392">
            <w:pPr>
              <w:spacing w:after="0" w:line="360" w:lineRule="auto"/>
              <w:jc w:val="center"/>
              <w:rPr>
                <w:rFonts w:ascii="Times New Roman" w:eastAsia="Times New Roman" w:hAnsi="Times New Roman" w:cs="Times New Roman"/>
                <w:b/>
                <w:bCs/>
                <w:i/>
                <w:iCs/>
                <w:color w:val="000000"/>
                <w:sz w:val="23"/>
                <w:szCs w:val="23"/>
              </w:rPr>
            </w:pPr>
            <w:r w:rsidRPr="005C7D78">
              <w:rPr>
                <w:rFonts w:ascii="Times New Roman" w:eastAsia="Times New Roman" w:hAnsi="Times New Roman" w:cs="Times New Roman"/>
                <w:color w:val="000000"/>
                <w:sz w:val="23"/>
                <w:szCs w:val="23"/>
              </w:rPr>
              <w:t>-.04*</w:t>
            </w:r>
          </w:p>
        </w:tc>
      </w:tr>
      <w:tr w:rsidR="00E616DD" w:rsidRPr="005C7D78" w14:paraId="60F8415C" w14:textId="77777777" w:rsidTr="005C7D78">
        <w:trPr>
          <w:trHeight w:val="300"/>
        </w:trPr>
        <w:tc>
          <w:tcPr>
            <w:tcW w:w="2560" w:type="dxa"/>
            <w:tcBorders>
              <w:top w:val="nil"/>
              <w:left w:val="nil"/>
              <w:bottom w:val="nil"/>
              <w:right w:val="nil"/>
            </w:tcBorders>
            <w:shd w:val="clear" w:color="auto" w:fill="auto"/>
            <w:noWrap/>
            <w:vAlign w:val="bottom"/>
            <w:hideMark/>
          </w:tcPr>
          <w:p w14:paraId="0279C5E7"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nil"/>
              <w:right w:val="nil"/>
            </w:tcBorders>
            <w:shd w:val="clear" w:color="auto" w:fill="auto"/>
            <w:noWrap/>
            <w:vAlign w:val="bottom"/>
            <w:hideMark/>
          </w:tcPr>
          <w:p w14:paraId="14A9DA14" w14:textId="77777777"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.08**</w:t>
            </w:r>
            <w:r w:rsidR="00D05D56">
              <w:rPr>
                <w:rFonts w:ascii="Times New Roman" w:eastAsia="Times New Roman" w:hAnsi="Times New Roman" w:cs="Times New Roman"/>
                <w:color w:val="000000"/>
                <w:sz w:val="23"/>
                <w:szCs w:val="23"/>
              </w:rPr>
              <w:t xml:space="preserve"> </w:t>
            </w:r>
          </w:p>
        </w:tc>
        <w:tc>
          <w:tcPr>
            <w:tcW w:w="1440" w:type="dxa"/>
            <w:tcBorders>
              <w:top w:val="nil"/>
              <w:left w:val="nil"/>
              <w:bottom w:val="nil"/>
              <w:right w:val="nil"/>
            </w:tcBorders>
            <w:shd w:val="clear" w:color="auto" w:fill="auto"/>
            <w:noWrap/>
            <w:vAlign w:val="bottom"/>
            <w:hideMark/>
          </w:tcPr>
          <w:p w14:paraId="531FFCB8" w14:textId="77777777"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-.08**</w:t>
            </w:r>
          </w:p>
        </w:tc>
        <w:tc>
          <w:tcPr>
            <w:tcW w:w="1440" w:type="dxa"/>
            <w:tcBorders>
              <w:top w:val="nil"/>
              <w:left w:val="nil"/>
              <w:bottom w:val="nil"/>
              <w:right w:val="nil"/>
            </w:tcBorders>
            <w:shd w:val="clear" w:color="auto" w:fill="auto"/>
            <w:noWrap/>
            <w:vAlign w:val="bottom"/>
            <w:hideMark/>
          </w:tcPr>
          <w:p w14:paraId="0D2F0C51"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3D9F29CE" w14:textId="77777777" w:rsidTr="005C7D78">
        <w:trPr>
          <w:trHeight w:val="300"/>
        </w:trPr>
        <w:tc>
          <w:tcPr>
            <w:tcW w:w="2560" w:type="dxa"/>
            <w:tcBorders>
              <w:top w:val="nil"/>
              <w:left w:val="nil"/>
              <w:bottom w:val="nil"/>
              <w:right w:val="nil"/>
            </w:tcBorders>
            <w:shd w:val="clear" w:color="auto" w:fill="auto"/>
            <w:noWrap/>
            <w:vAlign w:val="bottom"/>
            <w:hideMark/>
          </w:tcPr>
          <w:p w14:paraId="2EF060A2"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6B7E424"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67B8293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1F132C8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229F8AC5" w14:textId="77777777" w:rsidTr="005C7D78">
        <w:trPr>
          <w:trHeight w:val="300"/>
        </w:trPr>
        <w:tc>
          <w:tcPr>
            <w:tcW w:w="2560" w:type="dxa"/>
            <w:tcBorders>
              <w:top w:val="nil"/>
              <w:left w:val="nil"/>
              <w:bottom w:val="nil"/>
              <w:right w:val="nil"/>
            </w:tcBorders>
            <w:shd w:val="clear" w:color="auto" w:fill="auto"/>
            <w:noWrap/>
            <w:vAlign w:val="bottom"/>
            <w:hideMark/>
          </w:tcPr>
          <w:p w14:paraId="1E138E9E" w14:textId="77777777"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Black/Neutral task</w:t>
            </w:r>
          </w:p>
        </w:tc>
        <w:tc>
          <w:tcPr>
            <w:tcW w:w="1440" w:type="dxa"/>
            <w:tcBorders>
              <w:top w:val="nil"/>
              <w:left w:val="nil"/>
              <w:bottom w:val="nil"/>
              <w:right w:val="nil"/>
            </w:tcBorders>
            <w:shd w:val="clear" w:color="auto" w:fill="auto"/>
            <w:noWrap/>
            <w:vAlign w:val="bottom"/>
            <w:hideMark/>
          </w:tcPr>
          <w:p w14:paraId="6F530183"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E6DEEA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3A6A7F39"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68EC7EBD" w14:textId="77777777" w:rsidTr="005C7D78">
        <w:trPr>
          <w:trHeight w:val="300"/>
        </w:trPr>
        <w:tc>
          <w:tcPr>
            <w:tcW w:w="2560" w:type="dxa"/>
            <w:tcBorders>
              <w:top w:val="nil"/>
              <w:left w:val="nil"/>
              <w:bottom w:val="nil"/>
              <w:right w:val="nil"/>
            </w:tcBorders>
            <w:shd w:val="clear" w:color="auto" w:fill="auto"/>
            <w:noWrap/>
            <w:vAlign w:val="bottom"/>
            <w:hideMark/>
          </w:tcPr>
          <w:p w14:paraId="5D9B71F8"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Black primes</w:t>
            </w:r>
          </w:p>
        </w:tc>
        <w:tc>
          <w:tcPr>
            <w:tcW w:w="1440" w:type="dxa"/>
            <w:tcBorders>
              <w:top w:val="nil"/>
              <w:left w:val="nil"/>
              <w:bottom w:val="nil"/>
              <w:right w:val="nil"/>
            </w:tcBorders>
            <w:shd w:val="clear" w:color="auto" w:fill="auto"/>
            <w:noWrap/>
            <w:vAlign w:val="bottom"/>
            <w:hideMark/>
          </w:tcPr>
          <w:p w14:paraId="2F701F18"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.84</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14:paraId="7B65BA0D"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.74</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14:paraId="089F78DD" w14:textId="77777777" w:rsidR="00E616DD" w:rsidRPr="005C7D78" w:rsidRDefault="005C7D78"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.10***</w:t>
            </w:r>
          </w:p>
        </w:tc>
      </w:tr>
      <w:tr w:rsidR="00E616DD" w:rsidRPr="005C7D78" w14:paraId="33484056" w14:textId="77777777" w:rsidTr="005C7D78">
        <w:trPr>
          <w:trHeight w:val="300"/>
        </w:trPr>
        <w:tc>
          <w:tcPr>
            <w:tcW w:w="2560" w:type="dxa"/>
            <w:tcBorders>
              <w:top w:val="nil"/>
              <w:left w:val="nil"/>
              <w:bottom w:val="nil"/>
              <w:right w:val="nil"/>
            </w:tcBorders>
            <w:shd w:val="clear" w:color="auto" w:fill="auto"/>
            <w:noWrap/>
            <w:vAlign w:val="bottom"/>
            <w:hideMark/>
          </w:tcPr>
          <w:p w14:paraId="53C70B4D"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Neutral primes</w:t>
            </w:r>
          </w:p>
        </w:tc>
        <w:tc>
          <w:tcPr>
            <w:tcW w:w="1440" w:type="dxa"/>
            <w:tcBorders>
              <w:top w:val="nil"/>
              <w:left w:val="nil"/>
              <w:bottom w:val="nil"/>
              <w:right w:val="nil"/>
            </w:tcBorders>
            <w:shd w:val="clear" w:color="auto" w:fill="auto"/>
            <w:noWrap/>
            <w:vAlign w:val="bottom"/>
            <w:hideMark/>
          </w:tcPr>
          <w:p w14:paraId="16095F5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.62</w:t>
            </w:r>
            <w:r w:rsidR="00FA5FFC">
              <w:rPr>
                <w:rFonts w:ascii="Times New Roman" w:eastAsia="Times New Roman" w:hAnsi="Times New Roman" w:cs="Times New Roman"/>
                <w:color w:val="000000"/>
                <w:sz w:val="23"/>
                <w:szCs w:val="23"/>
              </w:rPr>
              <w:t xml:space="preserve"> (.10)</w:t>
            </w:r>
          </w:p>
        </w:tc>
        <w:tc>
          <w:tcPr>
            <w:tcW w:w="1440" w:type="dxa"/>
            <w:tcBorders>
              <w:top w:val="nil"/>
              <w:left w:val="nil"/>
              <w:bottom w:val="nil"/>
              <w:right w:val="nil"/>
            </w:tcBorders>
            <w:shd w:val="clear" w:color="auto" w:fill="auto"/>
            <w:noWrap/>
            <w:vAlign w:val="bottom"/>
            <w:hideMark/>
          </w:tcPr>
          <w:p w14:paraId="009C5D30"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.85</w:t>
            </w:r>
            <w:r w:rsidR="00FA5FFC">
              <w:rPr>
                <w:rFonts w:ascii="Times New Roman" w:eastAsia="Times New Roman" w:hAnsi="Times New Roman" w:cs="Times New Roman"/>
                <w:color w:val="000000"/>
                <w:sz w:val="23"/>
                <w:szCs w:val="23"/>
              </w:rPr>
              <w:t xml:space="preserve"> (.08)</w:t>
            </w:r>
          </w:p>
        </w:tc>
        <w:tc>
          <w:tcPr>
            <w:tcW w:w="1440" w:type="dxa"/>
            <w:tcBorders>
              <w:top w:val="nil"/>
              <w:left w:val="nil"/>
              <w:bottom w:val="nil"/>
              <w:right w:val="nil"/>
            </w:tcBorders>
            <w:shd w:val="clear" w:color="auto" w:fill="auto"/>
            <w:noWrap/>
            <w:vAlign w:val="bottom"/>
            <w:hideMark/>
          </w:tcPr>
          <w:p w14:paraId="09AFAB38" w14:textId="77777777" w:rsidR="00E616DD" w:rsidRPr="005C7D78" w:rsidRDefault="00BC7B39" w:rsidP="005C7D78">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.22***</w:t>
            </w:r>
          </w:p>
        </w:tc>
      </w:tr>
      <w:tr w:rsidR="00E616DD" w:rsidRPr="005C7D78" w14:paraId="0F8476A0" w14:textId="77777777" w:rsidTr="005C7D78">
        <w:trPr>
          <w:trHeight w:val="300"/>
        </w:trPr>
        <w:tc>
          <w:tcPr>
            <w:tcW w:w="2560" w:type="dxa"/>
            <w:tcBorders>
              <w:top w:val="nil"/>
              <w:left w:val="nil"/>
              <w:bottom w:val="nil"/>
              <w:right w:val="nil"/>
            </w:tcBorders>
            <w:shd w:val="clear" w:color="auto" w:fill="auto"/>
            <w:noWrap/>
            <w:vAlign w:val="bottom"/>
            <w:hideMark/>
          </w:tcPr>
          <w:p w14:paraId="75D90309"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nil"/>
              <w:right w:val="nil"/>
            </w:tcBorders>
            <w:shd w:val="clear" w:color="auto" w:fill="auto"/>
            <w:noWrap/>
            <w:vAlign w:val="bottom"/>
            <w:hideMark/>
          </w:tcPr>
          <w:p w14:paraId="21566606" w14:textId="77777777"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.22***</w:t>
            </w:r>
          </w:p>
        </w:tc>
        <w:tc>
          <w:tcPr>
            <w:tcW w:w="1440" w:type="dxa"/>
            <w:tcBorders>
              <w:top w:val="nil"/>
              <w:left w:val="nil"/>
              <w:bottom w:val="nil"/>
              <w:right w:val="nil"/>
            </w:tcBorders>
            <w:shd w:val="clear" w:color="auto" w:fill="auto"/>
            <w:noWrap/>
            <w:vAlign w:val="bottom"/>
            <w:hideMark/>
          </w:tcPr>
          <w:p w14:paraId="0A94A5B6" w14:textId="77777777"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5C7D78" w:rsidRPr="005C7D78">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-.11***</w:t>
            </w:r>
          </w:p>
        </w:tc>
        <w:tc>
          <w:tcPr>
            <w:tcW w:w="1440" w:type="dxa"/>
            <w:tcBorders>
              <w:top w:val="nil"/>
              <w:left w:val="nil"/>
              <w:bottom w:val="nil"/>
              <w:right w:val="nil"/>
            </w:tcBorders>
            <w:shd w:val="clear" w:color="auto" w:fill="auto"/>
            <w:noWrap/>
            <w:vAlign w:val="bottom"/>
            <w:hideMark/>
          </w:tcPr>
          <w:p w14:paraId="03A5ED1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34473630" w14:textId="77777777" w:rsidTr="005C7D78">
        <w:trPr>
          <w:trHeight w:val="300"/>
        </w:trPr>
        <w:tc>
          <w:tcPr>
            <w:tcW w:w="2560" w:type="dxa"/>
            <w:tcBorders>
              <w:top w:val="nil"/>
              <w:left w:val="nil"/>
              <w:bottom w:val="nil"/>
              <w:right w:val="nil"/>
            </w:tcBorders>
            <w:shd w:val="clear" w:color="auto" w:fill="auto"/>
            <w:noWrap/>
            <w:vAlign w:val="bottom"/>
            <w:hideMark/>
          </w:tcPr>
          <w:p w14:paraId="67C79C9B" w14:textId="77777777" w:rsidR="00E616DD" w:rsidRPr="005C7D78" w:rsidRDefault="00E616DD" w:rsidP="005C7D78">
            <w:pPr>
              <w:spacing w:after="0" w:line="360" w:lineRule="auto"/>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6FCFE74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15E7BFF9"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76BC63A2"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2BB6ED87" w14:textId="77777777" w:rsidTr="005C7D78">
        <w:trPr>
          <w:trHeight w:val="300"/>
        </w:trPr>
        <w:tc>
          <w:tcPr>
            <w:tcW w:w="2560" w:type="dxa"/>
            <w:tcBorders>
              <w:top w:val="nil"/>
              <w:left w:val="nil"/>
              <w:bottom w:val="nil"/>
              <w:right w:val="nil"/>
            </w:tcBorders>
            <w:shd w:val="clear" w:color="auto" w:fill="auto"/>
            <w:noWrap/>
            <w:vAlign w:val="bottom"/>
            <w:hideMark/>
          </w:tcPr>
          <w:p w14:paraId="2AF69E7D" w14:textId="77777777" w:rsidR="00E616DD" w:rsidRPr="005C7D78" w:rsidRDefault="00E616DD" w:rsidP="005C7D78">
            <w:pPr>
              <w:spacing w:after="0" w:line="360" w:lineRule="auto"/>
              <w:rPr>
                <w:rFonts w:ascii="Times New Roman" w:eastAsia="Times New Roman" w:hAnsi="Times New Roman" w:cs="Times New Roman"/>
                <w:i/>
                <w:iCs/>
                <w:color w:val="000000"/>
                <w:sz w:val="23"/>
                <w:szCs w:val="23"/>
              </w:rPr>
            </w:pPr>
            <w:r w:rsidRPr="005C7D78">
              <w:rPr>
                <w:rFonts w:ascii="Times New Roman" w:eastAsia="Times New Roman" w:hAnsi="Times New Roman" w:cs="Times New Roman"/>
                <w:i/>
                <w:iCs/>
                <w:color w:val="000000"/>
                <w:sz w:val="23"/>
                <w:szCs w:val="23"/>
              </w:rPr>
              <w:t>White/Neutral task</w:t>
            </w:r>
          </w:p>
        </w:tc>
        <w:tc>
          <w:tcPr>
            <w:tcW w:w="1440" w:type="dxa"/>
            <w:tcBorders>
              <w:top w:val="nil"/>
              <w:left w:val="nil"/>
              <w:bottom w:val="nil"/>
              <w:right w:val="nil"/>
            </w:tcBorders>
            <w:shd w:val="clear" w:color="auto" w:fill="auto"/>
            <w:noWrap/>
            <w:vAlign w:val="bottom"/>
            <w:hideMark/>
          </w:tcPr>
          <w:p w14:paraId="522AED16"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3D6505D"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c>
          <w:tcPr>
            <w:tcW w:w="1440" w:type="dxa"/>
            <w:tcBorders>
              <w:top w:val="nil"/>
              <w:left w:val="nil"/>
              <w:bottom w:val="nil"/>
              <w:right w:val="nil"/>
            </w:tcBorders>
            <w:shd w:val="clear" w:color="auto" w:fill="auto"/>
            <w:noWrap/>
            <w:vAlign w:val="bottom"/>
            <w:hideMark/>
          </w:tcPr>
          <w:p w14:paraId="5FD5E4C9"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r w:rsidR="00E616DD" w:rsidRPr="005C7D78" w14:paraId="7BBB1FE2" w14:textId="77777777" w:rsidTr="005C7D78">
        <w:trPr>
          <w:trHeight w:val="300"/>
        </w:trPr>
        <w:tc>
          <w:tcPr>
            <w:tcW w:w="2560" w:type="dxa"/>
            <w:tcBorders>
              <w:top w:val="nil"/>
              <w:left w:val="nil"/>
              <w:bottom w:val="nil"/>
              <w:right w:val="nil"/>
            </w:tcBorders>
            <w:shd w:val="clear" w:color="auto" w:fill="auto"/>
            <w:noWrap/>
            <w:vAlign w:val="bottom"/>
            <w:hideMark/>
          </w:tcPr>
          <w:p w14:paraId="23C32D36"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Neutral primes</w:t>
            </w:r>
          </w:p>
        </w:tc>
        <w:tc>
          <w:tcPr>
            <w:tcW w:w="1440" w:type="dxa"/>
            <w:tcBorders>
              <w:top w:val="nil"/>
              <w:left w:val="nil"/>
              <w:bottom w:val="nil"/>
              <w:right w:val="nil"/>
            </w:tcBorders>
            <w:shd w:val="clear" w:color="auto" w:fill="auto"/>
            <w:noWrap/>
            <w:vAlign w:val="bottom"/>
            <w:hideMark/>
          </w:tcPr>
          <w:p w14:paraId="11AA29F1"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.66</w:t>
            </w:r>
            <w:r w:rsidR="00FA5FFC">
              <w:rPr>
                <w:rFonts w:ascii="Times New Roman" w:eastAsia="Times New Roman" w:hAnsi="Times New Roman" w:cs="Times New Roman"/>
                <w:color w:val="000000"/>
                <w:sz w:val="23"/>
                <w:szCs w:val="23"/>
              </w:rPr>
              <w:t xml:space="preserve"> (.11)</w:t>
            </w:r>
          </w:p>
        </w:tc>
        <w:tc>
          <w:tcPr>
            <w:tcW w:w="1440" w:type="dxa"/>
            <w:tcBorders>
              <w:top w:val="nil"/>
              <w:left w:val="nil"/>
              <w:bottom w:val="nil"/>
              <w:right w:val="nil"/>
            </w:tcBorders>
            <w:shd w:val="clear" w:color="auto" w:fill="auto"/>
            <w:noWrap/>
            <w:vAlign w:val="bottom"/>
            <w:hideMark/>
          </w:tcPr>
          <w:p w14:paraId="4817B44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.77</w:t>
            </w:r>
            <w:r w:rsidR="00FA5FFC">
              <w:rPr>
                <w:rFonts w:ascii="Times New Roman" w:eastAsia="Times New Roman" w:hAnsi="Times New Roman" w:cs="Times New Roman"/>
                <w:color w:val="000000"/>
                <w:sz w:val="23"/>
                <w:szCs w:val="23"/>
              </w:rPr>
              <w:t xml:space="preserve"> (.12)</w:t>
            </w:r>
          </w:p>
        </w:tc>
        <w:tc>
          <w:tcPr>
            <w:tcW w:w="1440" w:type="dxa"/>
            <w:tcBorders>
              <w:top w:val="nil"/>
              <w:left w:val="nil"/>
              <w:bottom w:val="nil"/>
              <w:right w:val="nil"/>
            </w:tcBorders>
            <w:shd w:val="clear" w:color="auto" w:fill="auto"/>
            <w:noWrap/>
            <w:vAlign w:val="bottom"/>
            <w:hideMark/>
          </w:tcPr>
          <w:p w14:paraId="506CDF30" w14:textId="77777777" w:rsidR="00E616DD" w:rsidRPr="005C7D78" w:rsidRDefault="00BC7B39" w:rsidP="005C7D78">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.11***</w:t>
            </w:r>
          </w:p>
        </w:tc>
      </w:tr>
      <w:tr w:rsidR="00E616DD" w:rsidRPr="005C7D78" w14:paraId="7C720BF3" w14:textId="77777777" w:rsidTr="005C7D78">
        <w:trPr>
          <w:trHeight w:val="300"/>
        </w:trPr>
        <w:tc>
          <w:tcPr>
            <w:tcW w:w="2560" w:type="dxa"/>
            <w:tcBorders>
              <w:top w:val="nil"/>
              <w:left w:val="nil"/>
              <w:right w:val="nil"/>
            </w:tcBorders>
            <w:shd w:val="clear" w:color="auto" w:fill="auto"/>
            <w:noWrap/>
            <w:vAlign w:val="bottom"/>
            <w:hideMark/>
          </w:tcPr>
          <w:p w14:paraId="54C30D13"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White primes</w:t>
            </w:r>
          </w:p>
        </w:tc>
        <w:tc>
          <w:tcPr>
            <w:tcW w:w="1440" w:type="dxa"/>
            <w:tcBorders>
              <w:top w:val="nil"/>
              <w:left w:val="nil"/>
              <w:right w:val="nil"/>
            </w:tcBorders>
            <w:shd w:val="clear" w:color="auto" w:fill="auto"/>
            <w:noWrap/>
            <w:vAlign w:val="bottom"/>
            <w:hideMark/>
          </w:tcPr>
          <w:p w14:paraId="59D96200"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.82</w:t>
            </w:r>
            <w:r w:rsidR="00FA5FFC">
              <w:rPr>
                <w:rFonts w:ascii="Times New Roman" w:eastAsia="Times New Roman" w:hAnsi="Times New Roman" w:cs="Times New Roman"/>
                <w:color w:val="000000"/>
                <w:sz w:val="23"/>
                <w:szCs w:val="23"/>
              </w:rPr>
              <w:t xml:space="preserve"> (.10)</w:t>
            </w:r>
          </w:p>
        </w:tc>
        <w:tc>
          <w:tcPr>
            <w:tcW w:w="1440" w:type="dxa"/>
            <w:tcBorders>
              <w:top w:val="nil"/>
              <w:left w:val="nil"/>
              <w:right w:val="nil"/>
            </w:tcBorders>
            <w:shd w:val="clear" w:color="auto" w:fill="auto"/>
            <w:noWrap/>
            <w:vAlign w:val="bottom"/>
            <w:hideMark/>
          </w:tcPr>
          <w:p w14:paraId="03917A83"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.71</w:t>
            </w:r>
            <w:r w:rsidR="00FA5FFC">
              <w:rPr>
                <w:rFonts w:ascii="Times New Roman" w:eastAsia="Times New Roman" w:hAnsi="Times New Roman" w:cs="Times New Roman"/>
                <w:color w:val="000000"/>
                <w:sz w:val="23"/>
                <w:szCs w:val="23"/>
              </w:rPr>
              <w:t xml:space="preserve"> (.12)</w:t>
            </w:r>
          </w:p>
        </w:tc>
        <w:tc>
          <w:tcPr>
            <w:tcW w:w="1440" w:type="dxa"/>
            <w:tcBorders>
              <w:top w:val="nil"/>
              <w:left w:val="nil"/>
              <w:right w:val="nil"/>
            </w:tcBorders>
            <w:shd w:val="clear" w:color="auto" w:fill="auto"/>
            <w:noWrap/>
            <w:vAlign w:val="bottom"/>
            <w:hideMark/>
          </w:tcPr>
          <w:p w14:paraId="7F15A544"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.11***</w:t>
            </w:r>
          </w:p>
        </w:tc>
      </w:tr>
      <w:tr w:rsidR="00E616DD" w:rsidRPr="005C7D78" w14:paraId="0B24E3E2" w14:textId="77777777" w:rsidTr="005C7D78">
        <w:trPr>
          <w:trHeight w:val="300"/>
        </w:trPr>
        <w:tc>
          <w:tcPr>
            <w:tcW w:w="2560" w:type="dxa"/>
            <w:tcBorders>
              <w:top w:val="nil"/>
              <w:left w:val="nil"/>
              <w:bottom w:val="single" w:sz="4" w:space="0" w:color="auto"/>
              <w:right w:val="nil"/>
            </w:tcBorders>
            <w:shd w:val="clear" w:color="auto" w:fill="auto"/>
            <w:noWrap/>
            <w:vAlign w:val="bottom"/>
            <w:hideMark/>
          </w:tcPr>
          <w:p w14:paraId="3E4158FF" w14:textId="77777777" w:rsidR="00E616DD" w:rsidRPr="005C7D78" w:rsidRDefault="00E616DD" w:rsidP="005C7D78">
            <w:pPr>
              <w:spacing w:after="0" w:line="360" w:lineRule="auto"/>
              <w:ind w:firstLineChars="200" w:firstLine="460"/>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Difference</w:t>
            </w:r>
          </w:p>
        </w:tc>
        <w:tc>
          <w:tcPr>
            <w:tcW w:w="1440" w:type="dxa"/>
            <w:tcBorders>
              <w:top w:val="nil"/>
              <w:left w:val="nil"/>
              <w:bottom w:val="single" w:sz="4" w:space="0" w:color="auto"/>
              <w:right w:val="nil"/>
            </w:tcBorders>
            <w:shd w:val="clear" w:color="auto" w:fill="auto"/>
            <w:noWrap/>
            <w:vAlign w:val="bottom"/>
            <w:hideMark/>
          </w:tcPr>
          <w:p w14:paraId="6C0001E1" w14:textId="77777777" w:rsidR="00E616DD" w:rsidRPr="005C7D78" w:rsidRDefault="005C7D78" w:rsidP="00D05D56">
            <w:pPr>
              <w:spacing w:after="0" w:line="360" w:lineRule="auto"/>
              <w:rPr>
                <w:rFonts w:ascii="Times New Roman" w:eastAsia="Times New Roman" w:hAnsi="Times New Roman" w:cs="Times New Roman"/>
                <w:color w:val="000000"/>
                <w:sz w:val="23"/>
                <w:szCs w:val="23"/>
              </w:rPr>
            </w:pPr>
            <w:r w:rsidRPr="005C7D78">
              <w:rPr>
                <w:rFonts w:ascii="Times New Roman" w:eastAsia="Times New Roman" w:hAnsi="Times New Roman" w:cs="Times New Roman"/>
                <w:color w:val="000000"/>
                <w:sz w:val="23"/>
                <w:szCs w:val="23"/>
              </w:rPr>
              <w:t xml:space="preserve"> </w:t>
            </w:r>
            <w:r w:rsidR="00D05D56">
              <w:rPr>
                <w:rFonts w:ascii="Times New Roman" w:eastAsia="Times New Roman" w:hAnsi="Times New Roman" w:cs="Times New Roman"/>
                <w:color w:val="000000"/>
                <w:sz w:val="23"/>
                <w:szCs w:val="23"/>
              </w:rPr>
              <w:t xml:space="preserve">  </w:t>
            </w:r>
            <w:r w:rsidR="00BC7B39">
              <w:rPr>
                <w:rFonts w:ascii="Times New Roman" w:eastAsia="Times New Roman" w:hAnsi="Times New Roman" w:cs="Times New Roman"/>
                <w:color w:val="000000"/>
                <w:sz w:val="23"/>
                <w:szCs w:val="23"/>
              </w:rPr>
              <w:t>-</w:t>
            </w:r>
            <w:r w:rsidR="00E616DD" w:rsidRPr="005C7D78">
              <w:rPr>
                <w:rFonts w:ascii="Times New Roman" w:eastAsia="Times New Roman" w:hAnsi="Times New Roman" w:cs="Times New Roman"/>
                <w:color w:val="000000"/>
                <w:sz w:val="23"/>
                <w:szCs w:val="23"/>
              </w:rPr>
              <w:t>.16***</w:t>
            </w:r>
          </w:p>
        </w:tc>
        <w:tc>
          <w:tcPr>
            <w:tcW w:w="1440" w:type="dxa"/>
            <w:tcBorders>
              <w:top w:val="nil"/>
              <w:left w:val="nil"/>
              <w:bottom w:val="single" w:sz="4" w:space="0" w:color="auto"/>
              <w:right w:val="nil"/>
            </w:tcBorders>
            <w:shd w:val="clear" w:color="auto" w:fill="auto"/>
            <w:noWrap/>
            <w:vAlign w:val="bottom"/>
            <w:hideMark/>
          </w:tcPr>
          <w:p w14:paraId="57550D5F" w14:textId="77777777" w:rsidR="00E616DD" w:rsidRPr="005C7D78" w:rsidRDefault="00D05D56" w:rsidP="00D05D56">
            <w:pPr>
              <w:spacing w:after="0" w:line="36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r w:rsidR="00E616DD" w:rsidRPr="005C7D78">
              <w:rPr>
                <w:rFonts w:ascii="Times New Roman" w:eastAsia="Times New Roman" w:hAnsi="Times New Roman" w:cs="Times New Roman"/>
                <w:color w:val="000000"/>
                <w:sz w:val="23"/>
                <w:szCs w:val="23"/>
              </w:rPr>
              <w:t>.06*</w:t>
            </w:r>
          </w:p>
        </w:tc>
        <w:tc>
          <w:tcPr>
            <w:tcW w:w="1440" w:type="dxa"/>
            <w:tcBorders>
              <w:top w:val="nil"/>
              <w:left w:val="nil"/>
              <w:bottom w:val="single" w:sz="4" w:space="0" w:color="auto"/>
              <w:right w:val="nil"/>
            </w:tcBorders>
            <w:shd w:val="clear" w:color="auto" w:fill="auto"/>
            <w:noWrap/>
            <w:vAlign w:val="bottom"/>
            <w:hideMark/>
          </w:tcPr>
          <w:p w14:paraId="74EEE06E" w14:textId="77777777" w:rsidR="00E616DD" w:rsidRPr="005C7D78" w:rsidRDefault="00E616DD" w:rsidP="005C7D78">
            <w:pPr>
              <w:spacing w:after="0" w:line="360" w:lineRule="auto"/>
              <w:jc w:val="center"/>
              <w:rPr>
                <w:rFonts w:ascii="Times New Roman" w:eastAsia="Times New Roman" w:hAnsi="Times New Roman" w:cs="Times New Roman"/>
                <w:color w:val="000000"/>
                <w:sz w:val="23"/>
                <w:szCs w:val="23"/>
              </w:rPr>
            </w:pPr>
          </w:p>
        </w:tc>
      </w:tr>
    </w:tbl>
    <w:p w14:paraId="21471BC3" w14:textId="77777777" w:rsidR="00111B7D" w:rsidRDefault="00E030B5" w:rsidP="00E030B5">
      <w:pPr>
        <w:spacing w:before="120" w:after="0" w:line="480" w:lineRule="auto"/>
        <w:rPr>
          <w:rFonts w:ascii="Times New Roman" w:hAnsi="Times New Roman" w:cs="Times New Roman"/>
          <w:sz w:val="24"/>
          <w:szCs w:val="24"/>
        </w:rPr>
      </w:pPr>
      <w:r>
        <w:rPr>
          <w:rFonts w:ascii="Times New Roman" w:hAnsi="Times New Roman" w:cs="Times New Roman"/>
          <w:i/>
          <w:sz w:val="24"/>
          <w:szCs w:val="24"/>
        </w:rPr>
        <w:t>Note:</w:t>
      </w:r>
      <w:r>
        <w:rPr>
          <w:rFonts w:ascii="Times New Roman" w:hAnsi="Times New Roman" w:cs="Times New Roman"/>
          <w:sz w:val="24"/>
          <w:szCs w:val="24"/>
        </w:rPr>
        <w:t xml:space="preserve"> </w:t>
      </w:r>
      <w:r w:rsidR="00B6106F">
        <w:rPr>
          <w:rFonts w:ascii="Times New Roman" w:hAnsi="Times New Roman" w:cs="Times New Roman"/>
          <w:sz w:val="24"/>
          <w:szCs w:val="24"/>
        </w:rPr>
        <w:t xml:space="preserve">values in parentheses are standard deviations.  </w:t>
      </w:r>
      <w:r>
        <w:rPr>
          <w:rFonts w:ascii="Times New Roman" w:hAnsi="Times New Roman" w:cs="Times New Roman"/>
          <w:sz w:val="24"/>
          <w:szCs w:val="24"/>
        </w:rPr>
        <w:t>†</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.10</w:t>
      </w:r>
      <w:r>
        <w:rPr>
          <w:rFonts w:ascii="Times New Roman" w:hAnsi="Times New Roman" w:cs="Times New Roman"/>
          <w:sz w:val="24"/>
          <w:szCs w:val="24"/>
        </w:rPr>
        <w:t>;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.05</w:t>
      </w:r>
      <w:r>
        <w:rPr>
          <w:rFonts w:ascii="Times New Roman" w:hAnsi="Times New Roman" w:cs="Times New Roman"/>
          <w:sz w:val="24"/>
          <w:szCs w:val="24"/>
        </w:rPr>
        <w:t>; **</w:t>
      </w:r>
      <w:r w:rsidRPr="00E030B5">
        <w:rPr>
          <w:rFonts w:ascii="Times New Roman" w:hAnsi="Times New Roman" w:cs="Times New Roman"/>
          <w:i/>
          <w:sz w:val="24"/>
          <w:szCs w:val="24"/>
        </w:rPr>
        <w:t>p</w:t>
      </w:r>
      <w:r>
        <w:rPr>
          <w:rFonts w:ascii="Times New Roman" w:hAnsi="Times New Roman" w:cs="Times New Roman"/>
          <w:sz w:val="24"/>
          <w:szCs w:val="24"/>
        </w:rPr>
        <w:t xml:space="preserve"> &lt; .01;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.001.</w:t>
      </w:r>
    </w:p>
    <w:p w14:paraId="4000C655" w14:textId="77777777" w:rsidR="00111B7D" w:rsidRDefault="00111B7D">
      <w:pPr>
        <w:rPr>
          <w:rFonts w:ascii="Times New Roman" w:hAnsi="Times New Roman" w:cs="Times New Roman"/>
          <w:sz w:val="24"/>
          <w:szCs w:val="24"/>
        </w:rPr>
      </w:pPr>
      <w:r>
        <w:rPr>
          <w:rFonts w:ascii="Times New Roman" w:hAnsi="Times New Roman" w:cs="Times New Roman"/>
          <w:sz w:val="24"/>
          <w:szCs w:val="24"/>
        </w:rPr>
        <w:br w:type="page"/>
      </w:r>
    </w:p>
    <w:p w14:paraId="78C57115" w14:textId="77777777" w:rsidR="00E030B5" w:rsidRDefault="00111B7D" w:rsidP="00E030B5">
      <w:pPr>
        <w:spacing w:before="12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B6106F">
        <w:rPr>
          <w:rFonts w:ascii="Times New Roman" w:hAnsi="Times New Roman" w:cs="Times New Roman"/>
          <w:sz w:val="24"/>
          <w:szCs w:val="24"/>
        </w:rPr>
        <w:t>2</w:t>
      </w:r>
      <w:r>
        <w:rPr>
          <w:rFonts w:ascii="Times New Roman" w:hAnsi="Times New Roman" w:cs="Times New Roman"/>
          <w:sz w:val="24"/>
          <w:szCs w:val="24"/>
        </w:rPr>
        <w:t>. PDP estimates in the Weapon Identification Task, Experiment</w:t>
      </w:r>
      <w:r w:rsidR="00621392">
        <w:rPr>
          <w:rFonts w:ascii="Times New Roman" w:hAnsi="Times New Roman" w:cs="Times New Roman"/>
          <w:sz w:val="24"/>
          <w:szCs w:val="24"/>
        </w:rPr>
        <w:t>s</w:t>
      </w:r>
      <w:r>
        <w:rPr>
          <w:rFonts w:ascii="Times New Roman" w:hAnsi="Times New Roman" w:cs="Times New Roman"/>
          <w:sz w:val="24"/>
          <w:szCs w:val="24"/>
        </w:rPr>
        <w:t xml:space="preserve"> 1</w:t>
      </w:r>
      <w:r w:rsidR="00621392">
        <w:rPr>
          <w:rFonts w:ascii="Times New Roman" w:hAnsi="Times New Roman" w:cs="Times New Roman"/>
          <w:sz w:val="24"/>
          <w:szCs w:val="24"/>
        </w:rPr>
        <w:t xml:space="preserve"> and 2</w:t>
      </w:r>
      <w:r>
        <w:rPr>
          <w:rFonts w:ascii="Times New Roman" w:hAnsi="Times New Roman" w:cs="Times New Roman"/>
          <w:sz w:val="24"/>
          <w:szCs w:val="24"/>
        </w:rPr>
        <w:t>.</w:t>
      </w:r>
      <w:r w:rsidR="00FA5FFC">
        <w:rPr>
          <w:rFonts w:ascii="Times New Roman" w:hAnsi="Times New Roman" w:cs="Times New Roman"/>
          <w:sz w:val="24"/>
          <w:szCs w:val="24"/>
        </w:rPr>
        <w:t xml:space="preserve"> Values in parentheses are standard errors.</w:t>
      </w:r>
      <w:r w:rsidR="00621392">
        <w:rPr>
          <w:rFonts w:ascii="Times New Roman" w:hAnsi="Times New Roman" w:cs="Times New Roman"/>
          <w:sz w:val="24"/>
          <w:szCs w:val="24"/>
        </w:rPr>
        <w:t xml:space="preserve">  Parameter estimates in Experiment 2 are for Hispanic-prime trials.</w:t>
      </w:r>
    </w:p>
    <w:tbl>
      <w:tblPr>
        <w:tblW w:w="6960" w:type="dxa"/>
        <w:tblInd w:w="93" w:type="dxa"/>
        <w:tblLook w:val="04A0" w:firstRow="1" w:lastRow="0" w:firstColumn="1" w:lastColumn="0" w:noHBand="0" w:noVBand="1"/>
      </w:tblPr>
      <w:tblGrid>
        <w:gridCol w:w="2018"/>
        <w:gridCol w:w="1540"/>
        <w:gridCol w:w="1775"/>
        <w:gridCol w:w="1627"/>
      </w:tblGrid>
      <w:tr w:rsidR="00621392" w:rsidRPr="00621392" w14:paraId="3D1D39FD" w14:textId="77777777" w:rsidTr="00621392">
        <w:trPr>
          <w:trHeight w:val="300"/>
        </w:trPr>
        <w:tc>
          <w:tcPr>
            <w:tcW w:w="6960" w:type="dxa"/>
            <w:gridSpan w:val="4"/>
            <w:tcBorders>
              <w:top w:val="single" w:sz="4" w:space="0" w:color="auto"/>
              <w:left w:val="nil"/>
              <w:bottom w:val="single" w:sz="4" w:space="0" w:color="auto"/>
              <w:right w:val="nil"/>
            </w:tcBorders>
            <w:shd w:val="clear" w:color="auto" w:fill="auto"/>
            <w:noWrap/>
            <w:vAlign w:val="bottom"/>
            <w:hideMark/>
          </w:tcPr>
          <w:p w14:paraId="49903A66" w14:textId="77777777" w:rsidR="00621392" w:rsidRPr="00621392" w:rsidRDefault="00621392" w:rsidP="00621392">
            <w:pPr>
              <w:spacing w:after="0" w:line="240" w:lineRule="auto"/>
              <w:jc w:val="center"/>
              <w:rPr>
                <w:rFonts w:ascii="Calibri" w:eastAsia="Times New Roman" w:hAnsi="Calibri" w:cs="Times New Roman"/>
                <w:color w:val="000000"/>
              </w:rPr>
            </w:pPr>
            <w:r w:rsidRPr="00621392">
              <w:rPr>
                <w:rFonts w:ascii="Calibri" w:eastAsia="Times New Roman" w:hAnsi="Calibri" w:cs="Times New Roman"/>
                <w:color w:val="000000"/>
              </w:rPr>
              <w:t>Experiment 1</w:t>
            </w:r>
          </w:p>
        </w:tc>
      </w:tr>
      <w:tr w:rsidR="00621392" w:rsidRPr="00621392" w14:paraId="380DDEA6" w14:textId="77777777" w:rsidTr="00621392">
        <w:trPr>
          <w:trHeight w:val="300"/>
        </w:trPr>
        <w:tc>
          <w:tcPr>
            <w:tcW w:w="2018" w:type="dxa"/>
            <w:tcBorders>
              <w:top w:val="nil"/>
              <w:left w:val="nil"/>
              <w:bottom w:val="nil"/>
              <w:right w:val="nil"/>
            </w:tcBorders>
            <w:shd w:val="clear" w:color="auto" w:fill="auto"/>
            <w:noWrap/>
            <w:vAlign w:val="bottom"/>
            <w:hideMark/>
          </w:tcPr>
          <w:p w14:paraId="25467E12" w14:textId="77777777"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single" w:sz="4" w:space="0" w:color="auto"/>
              <w:right w:val="nil"/>
            </w:tcBorders>
            <w:shd w:val="clear" w:color="auto" w:fill="auto"/>
            <w:noWrap/>
            <w:vAlign w:val="center"/>
            <w:hideMark/>
          </w:tcPr>
          <w:p w14:paraId="1C5F463E"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Black/White</w:t>
            </w:r>
          </w:p>
        </w:tc>
        <w:tc>
          <w:tcPr>
            <w:tcW w:w="1775" w:type="dxa"/>
            <w:tcBorders>
              <w:top w:val="nil"/>
              <w:left w:val="nil"/>
              <w:bottom w:val="single" w:sz="4" w:space="0" w:color="auto"/>
              <w:right w:val="nil"/>
            </w:tcBorders>
            <w:shd w:val="clear" w:color="auto" w:fill="auto"/>
            <w:noWrap/>
            <w:vAlign w:val="center"/>
            <w:hideMark/>
          </w:tcPr>
          <w:p w14:paraId="0E1679DD"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Neutral/Black</w:t>
            </w:r>
          </w:p>
        </w:tc>
        <w:tc>
          <w:tcPr>
            <w:tcW w:w="1627" w:type="dxa"/>
            <w:tcBorders>
              <w:top w:val="nil"/>
              <w:left w:val="nil"/>
              <w:bottom w:val="single" w:sz="4" w:space="0" w:color="auto"/>
              <w:right w:val="nil"/>
            </w:tcBorders>
            <w:shd w:val="clear" w:color="auto" w:fill="auto"/>
            <w:noWrap/>
            <w:vAlign w:val="center"/>
            <w:hideMark/>
          </w:tcPr>
          <w:p w14:paraId="0F4DD5C0"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Neutral/White</w:t>
            </w:r>
          </w:p>
        </w:tc>
      </w:tr>
      <w:tr w:rsidR="00621392" w:rsidRPr="00621392" w14:paraId="2B71E00D" w14:textId="77777777" w:rsidTr="00621392">
        <w:trPr>
          <w:trHeight w:val="300"/>
        </w:trPr>
        <w:tc>
          <w:tcPr>
            <w:tcW w:w="2018" w:type="dxa"/>
            <w:tcBorders>
              <w:top w:val="nil"/>
              <w:left w:val="nil"/>
              <w:bottom w:val="nil"/>
              <w:right w:val="nil"/>
            </w:tcBorders>
            <w:shd w:val="clear" w:color="auto" w:fill="auto"/>
            <w:noWrap/>
            <w:vAlign w:val="center"/>
            <w:hideMark/>
          </w:tcPr>
          <w:p w14:paraId="07234D1E"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A</w:t>
            </w:r>
          </w:p>
        </w:tc>
        <w:tc>
          <w:tcPr>
            <w:tcW w:w="1540" w:type="dxa"/>
            <w:tcBorders>
              <w:top w:val="nil"/>
              <w:left w:val="nil"/>
              <w:bottom w:val="nil"/>
              <w:right w:val="nil"/>
            </w:tcBorders>
            <w:shd w:val="clear" w:color="auto" w:fill="auto"/>
            <w:noWrap/>
            <w:vAlign w:val="bottom"/>
            <w:hideMark/>
          </w:tcPr>
          <w:p w14:paraId="70521DF6"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14:paraId="19544AB3"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14:paraId="51C270E5"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0CD3FE04" w14:textId="77777777" w:rsidTr="00621392">
        <w:trPr>
          <w:trHeight w:val="300"/>
        </w:trPr>
        <w:tc>
          <w:tcPr>
            <w:tcW w:w="2018" w:type="dxa"/>
            <w:tcBorders>
              <w:top w:val="nil"/>
              <w:left w:val="nil"/>
              <w:bottom w:val="nil"/>
              <w:right w:val="nil"/>
            </w:tcBorders>
            <w:shd w:val="clear" w:color="auto" w:fill="auto"/>
            <w:noWrap/>
            <w:vAlign w:val="center"/>
            <w:hideMark/>
          </w:tcPr>
          <w:p w14:paraId="4AAD2AEA"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Black primes</w:t>
            </w:r>
          </w:p>
        </w:tc>
        <w:tc>
          <w:tcPr>
            <w:tcW w:w="1540" w:type="dxa"/>
            <w:tcBorders>
              <w:top w:val="nil"/>
              <w:left w:val="nil"/>
              <w:bottom w:val="nil"/>
              <w:right w:val="nil"/>
            </w:tcBorders>
            <w:shd w:val="clear" w:color="auto" w:fill="auto"/>
            <w:noWrap/>
            <w:vAlign w:val="center"/>
            <w:hideMark/>
          </w:tcPr>
          <w:p w14:paraId="705424D4"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.61 (.03)</w:t>
            </w:r>
          </w:p>
        </w:tc>
        <w:tc>
          <w:tcPr>
            <w:tcW w:w="1775" w:type="dxa"/>
            <w:tcBorders>
              <w:top w:val="nil"/>
              <w:left w:val="nil"/>
              <w:bottom w:val="nil"/>
              <w:right w:val="nil"/>
            </w:tcBorders>
            <w:shd w:val="clear" w:color="auto" w:fill="auto"/>
            <w:noWrap/>
            <w:vAlign w:val="center"/>
            <w:hideMark/>
          </w:tcPr>
          <w:p w14:paraId="6715C057"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.62 (.04)</w:t>
            </w:r>
          </w:p>
        </w:tc>
        <w:tc>
          <w:tcPr>
            <w:tcW w:w="1627" w:type="dxa"/>
            <w:tcBorders>
              <w:top w:val="nil"/>
              <w:left w:val="nil"/>
              <w:bottom w:val="nil"/>
              <w:right w:val="nil"/>
            </w:tcBorders>
            <w:shd w:val="clear" w:color="auto" w:fill="auto"/>
            <w:noWrap/>
            <w:vAlign w:val="bottom"/>
            <w:hideMark/>
          </w:tcPr>
          <w:p w14:paraId="4880B607"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4383D026" w14:textId="77777777" w:rsidTr="00621392">
        <w:trPr>
          <w:trHeight w:val="300"/>
        </w:trPr>
        <w:tc>
          <w:tcPr>
            <w:tcW w:w="2018" w:type="dxa"/>
            <w:tcBorders>
              <w:top w:val="nil"/>
              <w:left w:val="nil"/>
              <w:bottom w:val="nil"/>
              <w:right w:val="nil"/>
            </w:tcBorders>
            <w:shd w:val="clear" w:color="auto" w:fill="auto"/>
            <w:noWrap/>
            <w:vAlign w:val="center"/>
            <w:hideMark/>
          </w:tcPr>
          <w:p w14:paraId="3BC4A044"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White primes</w:t>
            </w:r>
          </w:p>
        </w:tc>
        <w:tc>
          <w:tcPr>
            <w:tcW w:w="1540" w:type="dxa"/>
            <w:tcBorders>
              <w:top w:val="nil"/>
              <w:left w:val="nil"/>
              <w:bottom w:val="nil"/>
              <w:right w:val="nil"/>
            </w:tcBorders>
            <w:shd w:val="clear" w:color="auto" w:fill="auto"/>
            <w:noWrap/>
            <w:vAlign w:val="center"/>
            <w:hideMark/>
          </w:tcPr>
          <w:p w14:paraId="01452F1E"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.42 (.03)</w:t>
            </w:r>
          </w:p>
        </w:tc>
        <w:tc>
          <w:tcPr>
            <w:tcW w:w="1775" w:type="dxa"/>
            <w:tcBorders>
              <w:top w:val="nil"/>
              <w:left w:val="nil"/>
              <w:bottom w:val="nil"/>
              <w:right w:val="nil"/>
            </w:tcBorders>
            <w:shd w:val="clear" w:color="auto" w:fill="auto"/>
            <w:noWrap/>
            <w:vAlign w:val="bottom"/>
            <w:hideMark/>
          </w:tcPr>
          <w:p w14:paraId="562D4047"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14:paraId="2107CE58"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.62 (.04)</w:t>
            </w:r>
          </w:p>
        </w:tc>
      </w:tr>
      <w:tr w:rsidR="00621392" w:rsidRPr="00621392" w14:paraId="49038C32" w14:textId="77777777" w:rsidTr="00621392">
        <w:trPr>
          <w:trHeight w:val="300"/>
        </w:trPr>
        <w:tc>
          <w:tcPr>
            <w:tcW w:w="2018" w:type="dxa"/>
            <w:tcBorders>
              <w:top w:val="nil"/>
              <w:left w:val="nil"/>
              <w:bottom w:val="nil"/>
              <w:right w:val="nil"/>
            </w:tcBorders>
            <w:shd w:val="clear" w:color="auto" w:fill="auto"/>
            <w:noWrap/>
            <w:vAlign w:val="center"/>
            <w:hideMark/>
          </w:tcPr>
          <w:p w14:paraId="32D514E7"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Neutral primes</w:t>
            </w:r>
          </w:p>
        </w:tc>
        <w:tc>
          <w:tcPr>
            <w:tcW w:w="1540" w:type="dxa"/>
            <w:tcBorders>
              <w:top w:val="nil"/>
              <w:left w:val="nil"/>
              <w:bottom w:val="nil"/>
              <w:right w:val="nil"/>
            </w:tcBorders>
            <w:shd w:val="clear" w:color="auto" w:fill="auto"/>
            <w:noWrap/>
            <w:vAlign w:val="bottom"/>
            <w:hideMark/>
          </w:tcPr>
          <w:p w14:paraId="338FA641"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14:paraId="28E9D844"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.28 (.03)</w:t>
            </w:r>
          </w:p>
        </w:tc>
        <w:tc>
          <w:tcPr>
            <w:tcW w:w="1627" w:type="dxa"/>
            <w:tcBorders>
              <w:top w:val="nil"/>
              <w:left w:val="nil"/>
              <w:bottom w:val="nil"/>
              <w:right w:val="nil"/>
            </w:tcBorders>
            <w:shd w:val="clear" w:color="auto" w:fill="auto"/>
            <w:noWrap/>
            <w:vAlign w:val="center"/>
            <w:hideMark/>
          </w:tcPr>
          <w:p w14:paraId="2E1A7B93"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.40 (.04)</w:t>
            </w:r>
          </w:p>
        </w:tc>
      </w:tr>
      <w:tr w:rsidR="00621392" w:rsidRPr="00621392" w14:paraId="1627E975" w14:textId="77777777" w:rsidTr="00621392">
        <w:trPr>
          <w:trHeight w:val="300"/>
        </w:trPr>
        <w:tc>
          <w:tcPr>
            <w:tcW w:w="2018" w:type="dxa"/>
            <w:tcBorders>
              <w:top w:val="nil"/>
              <w:left w:val="nil"/>
              <w:bottom w:val="nil"/>
              <w:right w:val="nil"/>
            </w:tcBorders>
            <w:shd w:val="clear" w:color="auto" w:fill="auto"/>
            <w:noWrap/>
            <w:vAlign w:val="center"/>
            <w:hideMark/>
          </w:tcPr>
          <w:p w14:paraId="2826332E"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p>
        </w:tc>
        <w:tc>
          <w:tcPr>
            <w:tcW w:w="1540" w:type="dxa"/>
            <w:tcBorders>
              <w:top w:val="nil"/>
              <w:left w:val="nil"/>
              <w:bottom w:val="nil"/>
              <w:right w:val="nil"/>
            </w:tcBorders>
            <w:shd w:val="clear" w:color="auto" w:fill="auto"/>
            <w:noWrap/>
            <w:vAlign w:val="bottom"/>
            <w:hideMark/>
          </w:tcPr>
          <w:p w14:paraId="5C863D75"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14:paraId="24F091DD" w14:textId="77777777" w:rsidR="00621392" w:rsidRPr="00621392" w:rsidRDefault="00621392" w:rsidP="00621392">
            <w:pPr>
              <w:spacing w:after="0" w:line="240" w:lineRule="auto"/>
              <w:jc w:val="right"/>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14:paraId="3C189564" w14:textId="77777777" w:rsidR="00621392" w:rsidRPr="00621392" w:rsidRDefault="00621392" w:rsidP="00621392">
            <w:pPr>
              <w:spacing w:after="0" w:line="240" w:lineRule="auto"/>
              <w:jc w:val="right"/>
              <w:rPr>
                <w:rFonts w:ascii="Calibri" w:eastAsia="Times New Roman" w:hAnsi="Calibri" w:cs="Times New Roman"/>
                <w:color w:val="000000"/>
              </w:rPr>
            </w:pPr>
          </w:p>
        </w:tc>
      </w:tr>
      <w:tr w:rsidR="00621392" w:rsidRPr="00621392" w14:paraId="62FF87EF" w14:textId="77777777" w:rsidTr="00621392">
        <w:trPr>
          <w:trHeight w:val="300"/>
        </w:trPr>
        <w:tc>
          <w:tcPr>
            <w:tcW w:w="2018" w:type="dxa"/>
            <w:tcBorders>
              <w:top w:val="nil"/>
              <w:left w:val="nil"/>
              <w:bottom w:val="nil"/>
              <w:right w:val="nil"/>
            </w:tcBorders>
            <w:shd w:val="clear" w:color="auto" w:fill="auto"/>
            <w:noWrap/>
            <w:vAlign w:val="center"/>
            <w:hideMark/>
          </w:tcPr>
          <w:p w14:paraId="1433F5F6"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C</w:t>
            </w:r>
          </w:p>
        </w:tc>
        <w:tc>
          <w:tcPr>
            <w:tcW w:w="1540" w:type="dxa"/>
            <w:tcBorders>
              <w:top w:val="nil"/>
              <w:left w:val="nil"/>
              <w:bottom w:val="nil"/>
              <w:right w:val="nil"/>
            </w:tcBorders>
            <w:shd w:val="clear" w:color="auto" w:fill="auto"/>
            <w:noWrap/>
            <w:vAlign w:val="bottom"/>
            <w:hideMark/>
          </w:tcPr>
          <w:p w14:paraId="286FAAA5"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14:paraId="5EF25255"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14:paraId="114D7148"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5D8404CF" w14:textId="77777777" w:rsidTr="00621392">
        <w:trPr>
          <w:trHeight w:val="300"/>
        </w:trPr>
        <w:tc>
          <w:tcPr>
            <w:tcW w:w="2018" w:type="dxa"/>
            <w:tcBorders>
              <w:top w:val="nil"/>
              <w:left w:val="nil"/>
              <w:bottom w:val="nil"/>
              <w:right w:val="nil"/>
            </w:tcBorders>
            <w:shd w:val="clear" w:color="auto" w:fill="auto"/>
            <w:noWrap/>
            <w:vAlign w:val="center"/>
            <w:hideMark/>
          </w:tcPr>
          <w:p w14:paraId="000EBF2F"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Black primes</w:t>
            </w:r>
          </w:p>
        </w:tc>
        <w:tc>
          <w:tcPr>
            <w:tcW w:w="1540" w:type="dxa"/>
            <w:tcBorders>
              <w:top w:val="nil"/>
              <w:left w:val="nil"/>
              <w:bottom w:val="nil"/>
              <w:right w:val="nil"/>
            </w:tcBorders>
            <w:shd w:val="clear" w:color="auto" w:fill="auto"/>
            <w:noWrap/>
            <w:vAlign w:val="center"/>
            <w:hideMark/>
          </w:tcPr>
          <w:p w14:paraId="50C91C01"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.56 (.03)</w:t>
            </w:r>
          </w:p>
        </w:tc>
        <w:tc>
          <w:tcPr>
            <w:tcW w:w="1775" w:type="dxa"/>
            <w:tcBorders>
              <w:top w:val="nil"/>
              <w:left w:val="nil"/>
              <w:bottom w:val="nil"/>
              <w:right w:val="nil"/>
            </w:tcBorders>
            <w:shd w:val="clear" w:color="auto" w:fill="auto"/>
            <w:noWrap/>
            <w:vAlign w:val="center"/>
            <w:hideMark/>
          </w:tcPr>
          <w:p w14:paraId="4E443977"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.58 (.05)</w:t>
            </w:r>
          </w:p>
        </w:tc>
        <w:tc>
          <w:tcPr>
            <w:tcW w:w="1627" w:type="dxa"/>
            <w:tcBorders>
              <w:top w:val="nil"/>
              <w:left w:val="nil"/>
              <w:bottom w:val="nil"/>
              <w:right w:val="nil"/>
            </w:tcBorders>
            <w:shd w:val="clear" w:color="auto" w:fill="auto"/>
            <w:noWrap/>
            <w:vAlign w:val="bottom"/>
            <w:hideMark/>
          </w:tcPr>
          <w:p w14:paraId="2A5D6F4F"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23C3052D" w14:textId="77777777" w:rsidTr="00621392">
        <w:trPr>
          <w:trHeight w:val="300"/>
        </w:trPr>
        <w:tc>
          <w:tcPr>
            <w:tcW w:w="2018" w:type="dxa"/>
            <w:tcBorders>
              <w:top w:val="nil"/>
              <w:left w:val="nil"/>
              <w:bottom w:val="nil"/>
              <w:right w:val="nil"/>
            </w:tcBorders>
            <w:shd w:val="clear" w:color="auto" w:fill="auto"/>
            <w:noWrap/>
            <w:vAlign w:val="center"/>
            <w:hideMark/>
          </w:tcPr>
          <w:p w14:paraId="2CB9749C"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White primes</w:t>
            </w:r>
          </w:p>
        </w:tc>
        <w:tc>
          <w:tcPr>
            <w:tcW w:w="1540" w:type="dxa"/>
            <w:tcBorders>
              <w:top w:val="nil"/>
              <w:left w:val="nil"/>
              <w:bottom w:val="nil"/>
              <w:right w:val="nil"/>
            </w:tcBorders>
            <w:shd w:val="clear" w:color="auto" w:fill="auto"/>
            <w:noWrap/>
            <w:vAlign w:val="center"/>
            <w:hideMark/>
          </w:tcPr>
          <w:p w14:paraId="61BB3E5D"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.56 (.04)</w:t>
            </w:r>
          </w:p>
        </w:tc>
        <w:tc>
          <w:tcPr>
            <w:tcW w:w="1775" w:type="dxa"/>
            <w:tcBorders>
              <w:top w:val="nil"/>
              <w:left w:val="nil"/>
              <w:bottom w:val="nil"/>
              <w:right w:val="nil"/>
            </w:tcBorders>
            <w:shd w:val="clear" w:color="auto" w:fill="auto"/>
            <w:noWrap/>
            <w:vAlign w:val="bottom"/>
            <w:hideMark/>
          </w:tcPr>
          <w:p w14:paraId="675470BE"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center"/>
            <w:hideMark/>
          </w:tcPr>
          <w:p w14:paraId="2D7605A3"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.53 (.05)</w:t>
            </w:r>
          </w:p>
        </w:tc>
      </w:tr>
      <w:tr w:rsidR="00621392" w:rsidRPr="00621392" w14:paraId="617DA58A" w14:textId="77777777" w:rsidTr="00621392">
        <w:trPr>
          <w:trHeight w:val="300"/>
        </w:trPr>
        <w:tc>
          <w:tcPr>
            <w:tcW w:w="2018" w:type="dxa"/>
            <w:tcBorders>
              <w:top w:val="nil"/>
              <w:left w:val="nil"/>
              <w:bottom w:val="nil"/>
              <w:right w:val="nil"/>
            </w:tcBorders>
            <w:shd w:val="clear" w:color="auto" w:fill="auto"/>
            <w:noWrap/>
            <w:vAlign w:val="center"/>
            <w:hideMark/>
          </w:tcPr>
          <w:p w14:paraId="0BAA435A" w14:textId="77777777" w:rsidR="00621392" w:rsidRPr="00621392" w:rsidRDefault="00621392" w:rsidP="00621392">
            <w:pPr>
              <w:spacing w:after="0" w:line="240" w:lineRule="auto"/>
              <w:ind w:firstLineChars="100" w:firstLine="220"/>
              <w:rPr>
                <w:rFonts w:ascii="Calibri" w:eastAsia="Times New Roman" w:hAnsi="Calibri" w:cs="Times New Roman"/>
                <w:color w:val="000000"/>
              </w:rPr>
            </w:pPr>
            <w:r w:rsidRPr="00621392">
              <w:rPr>
                <w:rFonts w:ascii="Calibri" w:eastAsia="Times New Roman" w:hAnsi="Calibri" w:cs="Times New Roman"/>
                <w:color w:val="000000"/>
              </w:rPr>
              <w:t>Neutral primes</w:t>
            </w:r>
          </w:p>
        </w:tc>
        <w:tc>
          <w:tcPr>
            <w:tcW w:w="1540" w:type="dxa"/>
            <w:tcBorders>
              <w:top w:val="nil"/>
              <w:left w:val="nil"/>
              <w:bottom w:val="nil"/>
              <w:right w:val="nil"/>
            </w:tcBorders>
            <w:shd w:val="clear" w:color="auto" w:fill="auto"/>
            <w:noWrap/>
            <w:vAlign w:val="bottom"/>
            <w:hideMark/>
          </w:tcPr>
          <w:p w14:paraId="1DE6896C"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center"/>
            <w:hideMark/>
          </w:tcPr>
          <w:p w14:paraId="3032B0C7"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.47 (.03)</w:t>
            </w:r>
          </w:p>
        </w:tc>
        <w:tc>
          <w:tcPr>
            <w:tcW w:w="1627" w:type="dxa"/>
            <w:tcBorders>
              <w:top w:val="nil"/>
              <w:left w:val="nil"/>
              <w:bottom w:val="nil"/>
              <w:right w:val="nil"/>
            </w:tcBorders>
            <w:shd w:val="clear" w:color="auto" w:fill="auto"/>
            <w:noWrap/>
            <w:vAlign w:val="center"/>
            <w:hideMark/>
          </w:tcPr>
          <w:p w14:paraId="23B49325"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.43 (.04)</w:t>
            </w:r>
          </w:p>
        </w:tc>
      </w:tr>
      <w:tr w:rsidR="00621392" w:rsidRPr="00621392" w14:paraId="6B41D507" w14:textId="77777777" w:rsidTr="00621392">
        <w:trPr>
          <w:trHeight w:val="300"/>
        </w:trPr>
        <w:tc>
          <w:tcPr>
            <w:tcW w:w="2018" w:type="dxa"/>
            <w:tcBorders>
              <w:top w:val="nil"/>
              <w:left w:val="nil"/>
              <w:bottom w:val="nil"/>
              <w:right w:val="nil"/>
            </w:tcBorders>
            <w:shd w:val="clear" w:color="auto" w:fill="auto"/>
            <w:noWrap/>
            <w:vAlign w:val="bottom"/>
            <w:hideMark/>
          </w:tcPr>
          <w:p w14:paraId="2C449AB1" w14:textId="77777777"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nil"/>
              <w:right w:val="nil"/>
            </w:tcBorders>
            <w:shd w:val="clear" w:color="auto" w:fill="auto"/>
            <w:noWrap/>
            <w:vAlign w:val="bottom"/>
            <w:hideMark/>
          </w:tcPr>
          <w:p w14:paraId="5EEF3FEE" w14:textId="77777777" w:rsidR="00621392" w:rsidRPr="00621392" w:rsidRDefault="00621392" w:rsidP="00621392">
            <w:pPr>
              <w:spacing w:after="0" w:line="240" w:lineRule="auto"/>
              <w:rPr>
                <w:rFonts w:ascii="Calibri" w:eastAsia="Times New Roman" w:hAnsi="Calibri" w:cs="Times New Roman"/>
                <w:color w:val="000000"/>
              </w:rPr>
            </w:pPr>
          </w:p>
        </w:tc>
        <w:tc>
          <w:tcPr>
            <w:tcW w:w="1775" w:type="dxa"/>
            <w:tcBorders>
              <w:top w:val="nil"/>
              <w:left w:val="nil"/>
              <w:bottom w:val="nil"/>
              <w:right w:val="nil"/>
            </w:tcBorders>
            <w:shd w:val="clear" w:color="auto" w:fill="auto"/>
            <w:noWrap/>
            <w:vAlign w:val="bottom"/>
            <w:hideMark/>
          </w:tcPr>
          <w:p w14:paraId="1B74802E" w14:textId="77777777" w:rsidR="00621392" w:rsidRPr="00621392" w:rsidRDefault="00621392" w:rsidP="00621392">
            <w:pPr>
              <w:spacing w:after="0" w:line="240" w:lineRule="auto"/>
              <w:rPr>
                <w:rFonts w:ascii="Calibri" w:eastAsia="Times New Roman" w:hAnsi="Calibri" w:cs="Times New Roman"/>
                <w:color w:val="000000"/>
              </w:rPr>
            </w:pPr>
          </w:p>
        </w:tc>
        <w:tc>
          <w:tcPr>
            <w:tcW w:w="1627" w:type="dxa"/>
            <w:tcBorders>
              <w:top w:val="nil"/>
              <w:left w:val="nil"/>
              <w:bottom w:val="nil"/>
              <w:right w:val="nil"/>
            </w:tcBorders>
            <w:shd w:val="clear" w:color="auto" w:fill="auto"/>
            <w:noWrap/>
            <w:vAlign w:val="bottom"/>
            <w:hideMark/>
          </w:tcPr>
          <w:p w14:paraId="5F661BB5" w14:textId="77777777" w:rsidR="00621392" w:rsidRPr="00621392" w:rsidRDefault="00621392" w:rsidP="00621392">
            <w:pPr>
              <w:spacing w:after="0" w:line="240" w:lineRule="auto"/>
              <w:rPr>
                <w:rFonts w:ascii="Calibri" w:eastAsia="Times New Roman" w:hAnsi="Calibri" w:cs="Times New Roman"/>
                <w:color w:val="000000"/>
              </w:rPr>
            </w:pPr>
          </w:p>
        </w:tc>
      </w:tr>
      <w:tr w:rsidR="00621392" w:rsidRPr="00621392" w14:paraId="40A3EE11" w14:textId="77777777" w:rsidTr="00621392">
        <w:trPr>
          <w:trHeight w:val="300"/>
        </w:trPr>
        <w:tc>
          <w:tcPr>
            <w:tcW w:w="6960" w:type="dxa"/>
            <w:gridSpan w:val="4"/>
            <w:tcBorders>
              <w:top w:val="single" w:sz="4" w:space="0" w:color="auto"/>
              <w:left w:val="nil"/>
              <w:bottom w:val="single" w:sz="4" w:space="0" w:color="auto"/>
              <w:right w:val="nil"/>
            </w:tcBorders>
            <w:shd w:val="clear" w:color="auto" w:fill="auto"/>
            <w:noWrap/>
            <w:vAlign w:val="bottom"/>
            <w:hideMark/>
          </w:tcPr>
          <w:p w14:paraId="57966B6C" w14:textId="77777777" w:rsidR="00621392" w:rsidRPr="00621392" w:rsidRDefault="00621392" w:rsidP="00621392">
            <w:pPr>
              <w:spacing w:after="0" w:line="240" w:lineRule="auto"/>
              <w:jc w:val="center"/>
              <w:rPr>
                <w:rFonts w:ascii="Calibri" w:eastAsia="Times New Roman" w:hAnsi="Calibri" w:cs="Times New Roman"/>
                <w:color w:val="000000"/>
              </w:rPr>
            </w:pPr>
            <w:r w:rsidRPr="00621392">
              <w:rPr>
                <w:rFonts w:ascii="Calibri" w:eastAsia="Times New Roman" w:hAnsi="Calibri" w:cs="Times New Roman"/>
                <w:color w:val="000000"/>
              </w:rPr>
              <w:t>Experiment 2</w:t>
            </w:r>
          </w:p>
        </w:tc>
      </w:tr>
      <w:tr w:rsidR="00621392" w:rsidRPr="00621392" w14:paraId="31AD1500" w14:textId="77777777" w:rsidTr="00621392">
        <w:trPr>
          <w:trHeight w:val="300"/>
        </w:trPr>
        <w:tc>
          <w:tcPr>
            <w:tcW w:w="2018" w:type="dxa"/>
            <w:tcBorders>
              <w:top w:val="nil"/>
              <w:left w:val="nil"/>
              <w:bottom w:val="nil"/>
              <w:right w:val="nil"/>
            </w:tcBorders>
            <w:shd w:val="clear" w:color="auto" w:fill="auto"/>
            <w:noWrap/>
            <w:vAlign w:val="bottom"/>
            <w:hideMark/>
          </w:tcPr>
          <w:p w14:paraId="6BF0E83A" w14:textId="77777777" w:rsidR="00621392" w:rsidRPr="00621392" w:rsidRDefault="00621392" w:rsidP="00621392">
            <w:pPr>
              <w:spacing w:after="0" w:line="240" w:lineRule="auto"/>
              <w:rPr>
                <w:rFonts w:ascii="Calibri" w:eastAsia="Times New Roman" w:hAnsi="Calibri" w:cs="Times New Roman"/>
                <w:color w:val="000000"/>
              </w:rPr>
            </w:pPr>
          </w:p>
        </w:tc>
        <w:tc>
          <w:tcPr>
            <w:tcW w:w="1540" w:type="dxa"/>
            <w:tcBorders>
              <w:top w:val="nil"/>
              <w:left w:val="nil"/>
              <w:bottom w:val="single" w:sz="4" w:space="0" w:color="auto"/>
              <w:right w:val="nil"/>
            </w:tcBorders>
            <w:shd w:val="clear" w:color="auto" w:fill="auto"/>
            <w:noWrap/>
            <w:vAlign w:val="bottom"/>
            <w:hideMark/>
          </w:tcPr>
          <w:p w14:paraId="1409E20C"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Black/Hispanic</w:t>
            </w:r>
          </w:p>
        </w:tc>
        <w:tc>
          <w:tcPr>
            <w:tcW w:w="1775" w:type="dxa"/>
            <w:tcBorders>
              <w:top w:val="nil"/>
              <w:left w:val="nil"/>
              <w:bottom w:val="single" w:sz="4" w:space="0" w:color="auto"/>
              <w:right w:val="nil"/>
            </w:tcBorders>
            <w:shd w:val="clear" w:color="auto" w:fill="auto"/>
            <w:noWrap/>
            <w:vAlign w:val="bottom"/>
            <w:hideMark/>
          </w:tcPr>
          <w:p w14:paraId="5A31AC44"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Neutral/Hispanic</w:t>
            </w:r>
          </w:p>
        </w:tc>
        <w:tc>
          <w:tcPr>
            <w:tcW w:w="1627" w:type="dxa"/>
            <w:tcBorders>
              <w:top w:val="nil"/>
              <w:left w:val="nil"/>
              <w:bottom w:val="single" w:sz="4" w:space="0" w:color="auto"/>
              <w:right w:val="nil"/>
            </w:tcBorders>
            <w:shd w:val="clear" w:color="auto" w:fill="auto"/>
            <w:noWrap/>
            <w:vAlign w:val="bottom"/>
            <w:hideMark/>
          </w:tcPr>
          <w:p w14:paraId="3EAA989A"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White/Hispanic</w:t>
            </w:r>
          </w:p>
        </w:tc>
      </w:tr>
      <w:tr w:rsidR="00621392" w:rsidRPr="00621392" w14:paraId="608B010B" w14:textId="77777777" w:rsidTr="00621392">
        <w:trPr>
          <w:trHeight w:val="300"/>
        </w:trPr>
        <w:tc>
          <w:tcPr>
            <w:tcW w:w="2018" w:type="dxa"/>
            <w:tcBorders>
              <w:top w:val="nil"/>
              <w:left w:val="nil"/>
              <w:bottom w:val="nil"/>
              <w:right w:val="nil"/>
            </w:tcBorders>
            <w:shd w:val="clear" w:color="auto" w:fill="auto"/>
            <w:vAlign w:val="center"/>
            <w:hideMark/>
          </w:tcPr>
          <w:p w14:paraId="580B7EA9"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A</w:t>
            </w:r>
          </w:p>
        </w:tc>
        <w:tc>
          <w:tcPr>
            <w:tcW w:w="1540" w:type="dxa"/>
            <w:tcBorders>
              <w:top w:val="nil"/>
              <w:left w:val="nil"/>
              <w:bottom w:val="nil"/>
              <w:right w:val="nil"/>
            </w:tcBorders>
            <w:shd w:val="clear" w:color="auto" w:fill="auto"/>
            <w:noWrap/>
            <w:vAlign w:val="bottom"/>
            <w:hideMark/>
          </w:tcPr>
          <w:p w14:paraId="4C06F52E"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.48 (.03)</w:t>
            </w:r>
          </w:p>
        </w:tc>
        <w:tc>
          <w:tcPr>
            <w:tcW w:w="1775" w:type="dxa"/>
            <w:tcBorders>
              <w:top w:val="nil"/>
              <w:left w:val="nil"/>
              <w:bottom w:val="nil"/>
              <w:right w:val="nil"/>
            </w:tcBorders>
            <w:shd w:val="clear" w:color="auto" w:fill="auto"/>
            <w:noWrap/>
            <w:vAlign w:val="bottom"/>
            <w:hideMark/>
          </w:tcPr>
          <w:p w14:paraId="41F8D31B"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.63 (.04)</w:t>
            </w:r>
          </w:p>
        </w:tc>
        <w:tc>
          <w:tcPr>
            <w:tcW w:w="1627" w:type="dxa"/>
            <w:tcBorders>
              <w:top w:val="nil"/>
              <w:left w:val="nil"/>
              <w:bottom w:val="nil"/>
              <w:right w:val="nil"/>
            </w:tcBorders>
            <w:shd w:val="clear" w:color="auto" w:fill="auto"/>
            <w:noWrap/>
            <w:vAlign w:val="bottom"/>
            <w:hideMark/>
          </w:tcPr>
          <w:p w14:paraId="01C79425"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.57 (.04)</w:t>
            </w:r>
          </w:p>
        </w:tc>
      </w:tr>
      <w:tr w:rsidR="00621392" w:rsidRPr="00621392" w14:paraId="5D73E23A" w14:textId="77777777" w:rsidTr="00621392">
        <w:trPr>
          <w:trHeight w:val="300"/>
        </w:trPr>
        <w:tc>
          <w:tcPr>
            <w:tcW w:w="2018" w:type="dxa"/>
            <w:tcBorders>
              <w:top w:val="nil"/>
              <w:left w:val="nil"/>
              <w:bottom w:val="nil"/>
              <w:right w:val="nil"/>
            </w:tcBorders>
            <w:shd w:val="clear" w:color="auto" w:fill="auto"/>
            <w:vAlign w:val="center"/>
            <w:hideMark/>
          </w:tcPr>
          <w:p w14:paraId="4FB3E647" w14:textId="77777777" w:rsidR="00621392" w:rsidRPr="00621392" w:rsidRDefault="00621392" w:rsidP="00621392">
            <w:pPr>
              <w:spacing w:after="0" w:line="240" w:lineRule="auto"/>
              <w:rPr>
                <w:rFonts w:ascii="Calibri" w:eastAsia="Times New Roman" w:hAnsi="Calibri" w:cs="Times New Roman"/>
                <w:color w:val="000000"/>
              </w:rPr>
            </w:pPr>
            <w:r w:rsidRPr="00621392">
              <w:rPr>
                <w:rFonts w:ascii="Calibri" w:eastAsia="Times New Roman" w:hAnsi="Calibri" w:cs="Times New Roman"/>
                <w:color w:val="000000"/>
              </w:rPr>
              <w:t xml:space="preserve">Parameter </w:t>
            </w:r>
            <w:r w:rsidRPr="00621392">
              <w:rPr>
                <w:rFonts w:ascii="Calibri" w:eastAsia="Times New Roman" w:hAnsi="Calibri" w:cs="Times New Roman"/>
                <w:i/>
                <w:iCs/>
                <w:color w:val="000000"/>
              </w:rPr>
              <w:t>C</w:t>
            </w:r>
          </w:p>
        </w:tc>
        <w:tc>
          <w:tcPr>
            <w:tcW w:w="1540" w:type="dxa"/>
            <w:tcBorders>
              <w:top w:val="nil"/>
              <w:left w:val="nil"/>
              <w:bottom w:val="nil"/>
              <w:right w:val="nil"/>
            </w:tcBorders>
            <w:shd w:val="clear" w:color="auto" w:fill="auto"/>
            <w:noWrap/>
            <w:vAlign w:val="bottom"/>
            <w:hideMark/>
          </w:tcPr>
          <w:p w14:paraId="4396161F"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.48 (.05)</w:t>
            </w:r>
          </w:p>
        </w:tc>
        <w:tc>
          <w:tcPr>
            <w:tcW w:w="1775" w:type="dxa"/>
            <w:tcBorders>
              <w:top w:val="nil"/>
              <w:left w:val="nil"/>
              <w:bottom w:val="nil"/>
              <w:right w:val="nil"/>
            </w:tcBorders>
            <w:shd w:val="clear" w:color="auto" w:fill="auto"/>
            <w:noWrap/>
            <w:vAlign w:val="bottom"/>
            <w:hideMark/>
          </w:tcPr>
          <w:p w14:paraId="6FDB856A"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.51 (.06)</w:t>
            </w:r>
          </w:p>
        </w:tc>
        <w:tc>
          <w:tcPr>
            <w:tcW w:w="1627" w:type="dxa"/>
            <w:tcBorders>
              <w:top w:val="nil"/>
              <w:left w:val="nil"/>
              <w:bottom w:val="nil"/>
              <w:right w:val="nil"/>
            </w:tcBorders>
            <w:shd w:val="clear" w:color="auto" w:fill="auto"/>
            <w:noWrap/>
            <w:vAlign w:val="bottom"/>
            <w:hideMark/>
          </w:tcPr>
          <w:p w14:paraId="539A31C3" w14:textId="77777777" w:rsidR="00621392" w:rsidRPr="00621392" w:rsidRDefault="00621392" w:rsidP="00621392">
            <w:pPr>
              <w:spacing w:after="0" w:line="240" w:lineRule="auto"/>
              <w:jc w:val="right"/>
              <w:rPr>
                <w:rFonts w:ascii="Calibri" w:eastAsia="Times New Roman" w:hAnsi="Calibri" w:cs="Times New Roman"/>
                <w:color w:val="000000"/>
              </w:rPr>
            </w:pPr>
            <w:r w:rsidRPr="00621392">
              <w:rPr>
                <w:rFonts w:ascii="Calibri" w:eastAsia="Times New Roman" w:hAnsi="Calibri" w:cs="Times New Roman"/>
                <w:color w:val="000000"/>
              </w:rPr>
              <w:t>.57 (.06)</w:t>
            </w:r>
          </w:p>
        </w:tc>
      </w:tr>
    </w:tbl>
    <w:p w14:paraId="41BAA37C" w14:textId="77777777" w:rsidR="00B6106F" w:rsidRDefault="00B6106F" w:rsidP="00E030B5">
      <w:pPr>
        <w:spacing w:before="120" w:after="0" w:line="480" w:lineRule="auto"/>
        <w:rPr>
          <w:rFonts w:ascii="Times New Roman" w:hAnsi="Times New Roman" w:cs="Times New Roman"/>
          <w:sz w:val="24"/>
          <w:szCs w:val="24"/>
        </w:rPr>
      </w:pPr>
    </w:p>
    <w:p w14:paraId="301EB2C6" w14:textId="77777777" w:rsidR="00B6106F" w:rsidRDefault="00B6106F">
      <w:pPr>
        <w:rPr>
          <w:rFonts w:ascii="Times New Roman" w:hAnsi="Times New Roman" w:cs="Times New Roman"/>
          <w:sz w:val="24"/>
          <w:szCs w:val="24"/>
        </w:rPr>
      </w:pPr>
      <w:r>
        <w:rPr>
          <w:rFonts w:ascii="Times New Roman" w:hAnsi="Times New Roman" w:cs="Times New Roman"/>
          <w:sz w:val="24"/>
          <w:szCs w:val="24"/>
        </w:rPr>
        <w:br w:type="page"/>
      </w:r>
    </w:p>
    <w:p w14:paraId="24BD30E5" w14:textId="77777777" w:rsidR="00510D88" w:rsidRDefault="00621392" w:rsidP="00E030B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r w:rsidR="00510D88">
        <w:rPr>
          <w:rFonts w:ascii="Times New Roman" w:hAnsi="Times New Roman" w:cs="Times New Roman"/>
          <w:sz w:val="24"/>
          <w:szCs w:val="24"/>
        </w:rPr>
        <w:t xml:space="preserve">. Mean accuracy rates in the Weapons Identification Task, Experiment </w:t>
      </w:r>
      <w:r w:rsidR="004961E3">
        <w:rPr>
          <w:rFonts w:ascii="Times New Roman" w:hAnsi="Times New Roman" w:cs="Times New Roman"/>
          <w:sz w:val="24"/>
          <w:szCs w:val="24"/>
        </w:rPr>
        <w:t>2</w:t>
      </w:r>
      <w:r w:rsidR="00510D88">
        <w:rPr>
          <w:rFonts w:ascii="Times New Roman" w:hAnsi="Times New Roman" w:cs="Times New Roman"/>
          <w:sz w:val="24"/>
          <w:szCs w:val="24"/>
        </w:rPr>
        <w:t xml:space="preserve">. </w:t>
      </w:r>
    </w:p>
    <w:tbl>
      <w:tblPr>
        <w:tblW w:w="6880" w:type="dxa"/>
        <w:tblInd w:w="96" w:type="dxa"/>
        <w:tblLook w:val="04A0" w:firstRow="1" w:lastRow="0" w:firstColumn="1" w:lastColumn="0" w:noHBand="0" w:noVBand="1"/>
      </w:tblPr>
      <w:tblGrid>
        <w:gridCol w:w="2560"/>
        <w:gridCol w:w="1440"/>
        <w:gridCol w:w="1440"/>
        <w:gridCol w:w="1440"/>
      </w:tblGrid>
      <w:tr w:rsidR="00DE06BE" w:rsidRPr="00E616DD" w14:paraId="738D3010" w14:textId="77777777" w:rsidTr="00B565B9">
        <w:trPr>
          <w:trHeight w:val="300"/>
        </w:trPr>
        <w:tc>
          <w:tcPr>
            <w:tcW w:w="2560" w:type="dxa"/>
            <w:tcBorders>
              <w:top w:val="single" w:sz="4" w:space="0" w:color="auto"/>
              <w:left w:val="nil"/>
              <w:bottom w:val="nil"/>
              <w:right w:val="nil"/>
            </w:tcBorders>
            <w:shd w:val="clear" w:color="auto" w:fill="auto"/>
            <w:noWrap/>
            <w:vAlign w:val="bottom"/>
            <w:hideMark/>
          </w:tcPr>
          <w:p w14:paraId="0909884D"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2880" w:type="dxa"/>
            <w:gridSpan w:val="2"/>
            <w:tcBorders>
              <w:top w:val="single" w:sz="4" w:space="0" w:color="auto"/>
              <w:left w:val="nil"/>
              <w:bottom w:val="single" w:sz="4" w:space="0" w:color="auto"/>
              <w:right w:val="nil"/>
            </w:tcBorders>
            <w:shd w:val="clear" w:color="auto" w:fill="auto"/>
            <w:vAlign w:val="bottom"/>
          </w:tcPr>
          <w:p w14:paraId="4DBEB3E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Target type</w:t>
            </w:r>
          </w:p>
        </w:tc>
        <w:tc>
          <w:tcPr>
            <w:tcW w:w="1440" w:type="dxa"/>
            <w:tcBorders>
              <w:top w:val="single" w:sz="4" w:space="0" w:color="auto"/>
              <w:left w:val="nil"/>
              <w:bottom w:val="nil"/>
              <w:right w:val="nil"/>
            </w:tcBorders>
            <w:shd w:val="clear" w:color="auto" w:fill="auto"/>
            <w:vAlign w:val="bottom"/>
          </w:tcPr>
          <w:p w14:paraId="2808C57E"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r>
      <w:tr w:rsidR="00DE06BE" w:rsidRPr="00E616DD" w14:paraId="4E3FEB33" w14:textId="77777777" w:rsidTr="00B565B9">
        <w:trPr>
          <w:trHeight w:val="300"/>
        </w:trPr>
        <w:tc>
          <w:tcPr>
            <w:tcW w:w="2560" w:type="dxa"/>
            <w:tcBorders>
              <w:top w:val="nil"/>
              <w:left w:val="nil"/>
              <w:bottom w:val="single" w:sz="4" w:space="0" w:color="auto"/>
              <w:right w:val="nil"/>
            </w:tcBorders>
            <w:shd w:val="clear" w:color="auto" w:fill="auto"/>
            <w:noWrap/>
            <w:vAlign w:val="bottom"/>
            <w:hideMark/>
          </w:tcPr>
          <w:p w14:paraId="0A79C5FC"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Context and prime type</w:t>
            </w:r>
          </w:p>
        </w:tc>
        <w:tc>
          <w:tcPr>
            <w:tcW w:w="1440" w:type="dxa"/>
            <w:tcBorders>
              <w:top w:val="single" w:sz="4" w:space="0" w:color="auto"/>
              <w:left w:val="nil"/>
              <w:bottom w:val="single" w:sz="4" w:space="0" w:color="auto"/>
              <w:right w:val="nil"/>
            </w:tcBorders>
            <w:shd w:val="clear" w:color="auto" w:fill="auto"/>
            <w:noWrap/>
            <w:vAlign w:val="bottom"/>
            <w:hideMark/>
          </w:tcPr>
          <w:p w14:paraId="7CAD04DF"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Gun</w:t>
            </w:r>
          </w:p>
        </w:tc>
        <w:tc>
          <w:tcPr>
            <w:tcW w:w="1440" w:type="dxa"/>
            <w:tcBorders>
              <w:top w:val="single" w:sz="4" w:space="0" w:color="auto"/>
              <w:left w:val="nil"/>
              <w:bottom w:val="single" w:sz="4" w:space="0" w:color="auto"/>
              <w:right w:val="nil"/>
            </w:tcBorders>
            <w:shd w:val="clear" w:color="auto" w:fill="auto"/>
            <w:noWrap/>
            <w:vAlign w:val="bottom"/>
            <w:hideMark/>
          </w:tcPr>
          <w:p w14:paraId="14A0E54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Tool</w:t>
            </w:r>
          </w:p>
        </w:tc>
        <w:tc>
          <w:tcPr>
            <w:tcW w:w="1440" w:type="dxa"/>
            <w:tcBorders>
              <w:top w:val="nil"/>
              <w:left w:val="nil"/>
              <w:bottom w:val="single" w:sz="4" w:space="0" w:color="auto"/>
              <w:right w:val="nil"/>
            </w:tcBorders>
            <w:shd w:val="clear" w:color="auto" w:fill="auto"/>
            <w:noWrap/>
            <w:vAlign w:val="bottom"/>
            <w:hideMark/>
          </w:tcPr>
          <w:p w14:paraId="7B88E82C"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r>
      <w:tr w:rsidR="00DE06BE" w:rsidRPr="00E616DD" w14:paraId="67BEBB4C" w14:textId="77777777" w:rsidTr="00B565B9">
        <w:trPr>
          <w:trHeight w:val="300"/>
        </w:trPr>
        <w:tc>
          <w:tcPr>
            <w:tcW w:w="2560" w:type="dxa"/>
            <w:tcBorders>
              <w:top w:val="nil"/>
              <w:left w:val="nil"/>
              <w:bottom w:val="nil"/>
              <w:right w:val="nil"/>
            </w:tcBorders>
            <w:shd w:val="clear" w:color="auto" w:fill="auto"/>
            <w:noWrap/>
            <w:vAlign w:val="bottom"/>
            <w:hideMark/>
          </w:tcPr>
          <w:p w14:paraId="052EF041" w14:textId="77777777"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Black/Hispanic task</w:t>
            </w:r>
          </w:p>
        </w:tc>
        <w:tc>
          <w:tcPr>
            <w:tcW w:w="1440" w:type="dxa"/>
            <w:tcBorders>
              <w:top w:val="nil"/>
              <w:left w:val="nil"/>
              <w:bottom w:val="nil"/>
              <w:right w:val="nil"/>
            </w:tcBorders>
            <w:shd w:val="clear" w:color="auto" w:fill="auto"/>
            <w:noWrap/>
            <w:vAlign w:val="bottom"/>
            <w:hideMark/>
          </w:tcPr>
          <w:p w14:paraId="74C3903A"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0D80FE21"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28A1F19C"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r>
      <w:tr w:rsidR="00DE06BE" w:rsidRPr="00E616DD" w14:paraId="486C4388" w14:textId="77777777" w:rsidTr="00B565B9">
        <w:trPr>
          <w:trHeight w:val="300"/>
        </w:trPr>
        <w:tc>
          <w:tcPr>
            <w:tcW w:w="2560" w:type="dxa"/>
            <w:tcBorders>
              <w:top w:val="nil"/>
              <w:left w:val="nil"/>
              <w:bottom w:val="nil"/>
              <w:right w:val="nil"/>
            </w:tcBorders>
            <w:shd w:val="clear" w:color="auto" w:fill="auto"/>
            <w:noWrap/>
            <w:vAlign w:val="bottom"/>
            <w:hideMark/>
          </w:tcPr>
          <w:p w14:paraId="1B243358"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14:paraId="56D27D8D"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0.74</w:t>
            </w:r>
          </w:p>
        </w:tc>
        <w:tc>
          <w:tcPr>
            <w:tcW w:w="1440" w:type="dxa"/>
            <w:tcBorders>
              <w:top w:val="nil"/>
              <w:left w:val="nil"/>
              <w:bottom w:val="nil"/>
              <w:right w:val="nil"/>
            </w:tcBorders>
            <w:shd w:val="clear" w:color="auto" w:fill="auto"/>
            <w:noWrap/>
            <w:vAlign w:val="bottom"/>
            <w:hideMark/>
          </w:tcPr>
          <w:p w14:paraId="6427681B"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0.74</w:t>
            </w:r>
          </w:p>
        </w:tc>
        <w:tc>
          <w:tcPr>
            <w:tcW w:w="1440" w:type="dxa"/>
            <w:tcBorders>
              <w:top w:val="nil"/>
              <w:left w:val="nil"/>
              <w:bottom w:val="nil"/>
              <w:right w:val="nil"/>
            </w:tcBorders>
            <w:shd w:val="clear" w:color="auto" w:fill="auto"/>
            <w:noWrap/>
            <w:vAlign w:val="bottom"/>
            <w:hideMark/>
          </w:tcPr>
          <w:p w14:paraId="56D1C480"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0.00</w:t>
            </w:r>
          </w:p>
        </w:tc>
      </w:tr>
      <w:tr w:rsidR="00DE06BE" w:rsidRPr="00E616DD" w14:paraId="14A13676" w14:textId="77777777" w:rsidTr="00B565B9">
        <w:trPr>
          <w:trHeight w:val="300"/>
        </w:trPr>
        <w:tc>
          <w:tcPr>
            <w:tcW w:w="2560" w:type="dxa"/>
            <w:tcBorders>
              <w:top w:val="nil"/>
              <w:left w:val="nil"/>
              <w:bottom w:val="nil"/>
              <w:right w:val="nil"/>
            </w:tcBorders>
            <w:shd w:val="clear" w:color="auto" w:fill="auto"/>
            <w:noWrap/>
            <w:vAlign w:val="bottom"/>
            <w:hideMark/>
          </w:tcPr>
          <w:p w14:paraId="7C679ADC"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Black primes</w:t>
            </w:r>
          </w:p>
        </w:tc>
        <w:tc>
          <w:tcPr>
            <w:tcW w:w="1440" w:type="dxa"/>
            <w:tcBorders>
              <w:top w:val="nil"/>
              <w:left w:val="nil"/>
              <w:bottom w:val="nil"/>
              <w:right w:val="nil"/>
            </w:tcBorders>
            <w:shd w:val="clear" w:color="auto" w:fill="auto"/>
            <w:noWrap/>
            <w:vAlign w:val="bottom"/>
            <w:hideMark/>
          </w:tcPr>
          <w:p w14:paraId="2DACDDB0"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0.80</w:t>
            </w:r>
          </w:p>
        </w:tc>
        <w:tc>
          <w:tcPr>
            <w:tcW w:w="1440" w:type="dxa"/>
            <w:tcBorders>
              <w:top w:val="nil"/>
              <w:left w:val="nil"/>
              <w:bottom w:val="nil"/>
              <w:right w:val="nil"/>
            </w:tcBorders>
            <w:shd w:val="clear" w:color="auto" w:fill="auto"/>
            <w:noWrap/>
            <w:vAlign w:val="bottom"/>
            <w:hideMark/>
          </w:tcPr>
          <w:p w14:paraId="5BC174D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0.69</w:t>
            </w:r>
          </w:p>
        </w:tc>
        <w:tc>
          <w:tcPr>
            <w:tcW w:w="1440" w:type="dxa"/>
            <w:tcBorders>
              <w:top w:val="nil"/>
              <w:left w:val="nil"/>
              <w:bottom w:val="nil"/>
              <w:right w:val="nil"/>
            </w:tcBorders>
            <w:shd w:val="clear" w:color="auto" w:fill="auto"/>
            <w:noWrap/>
            <w:vAlign w:val="bottom"/>
            <w:hideMark/>
          </w:tcPr>
          <w:p w14:paraId="27AC360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0.11***</w:t>
            </w:r>
          </w:p>
        </w:tc>
      </w:tr>
      <w:tr w:rsidR="00DE06BE" w:rsidRPr="00E616DD" w14:paraId="5147AD08" w14:textId="77777777" w:rsidTr="00B565B9">
        <w:trPr>
          <w:trHeight w:val="300"/>
        </w:trPr>
        <w:tc>
          <w:tcPr>
            <w:tcW w:w="2560" w:type="dxa"/>
            <w:tcBorders>
              <w:top w:val="nil"/>
              <w:left w:val="nil"/>
              <w:bottom w:val="nil"/>
              <w:right w:val="nil"/>
            </w:tcBorders>
            <w:shd w:val="clear" w:color="auto" w:fill="auto"/>
            <w:noWrap/>
            <w:vAlign w:val="bottom"/>
            <w:hideMark/>
          </w:tcPr>
          <w:p w14:paraId="07B2FBC7"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nil"/>
              <w:right w:val="nil"/>
            </w:tcBorders>
            <w:shd w:val="clear" w:color="auto" w:fill="auto"/>
            <w:noWrap/>
            <w:vAlign w:val="bottom"/>
            <w:hideMark/>
          </w:tcPr>
          <w:p w14:paraId="7871A98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-0.06†</w:t>
            </w:r>
          </w:p>
        </w:tc>
        <w:tc>
          <w:tcPr>
            <w:tcW w:w="1440" w:type="dxa"/>
            <w:tcBorders>
              <w:top w:val="nil"/>
              <w:left w:val="nil"/>
              <w:bottom w:val="nil"/>
              <w:right w:val="nil"/>
            </w:tcBorders>
            <w:shd w:val="clear" w:color="auto" w:fill="auto"/>
            <w:noWrap/>
            <w:vAlign w:val="bottom"/>
            <w:hideMark/>
          </w:tcPr>
          <w:p w14:paraId="3B818EA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0.05†</w:t>
            </w:r>
          </w:p>
        </w:tc>
        <w:tc>
          <w:tcPr>
            <w:tcW w:w="1440" w:type="dxa"/>
            <w:tcBorders>
              <w:top w:val="nil"/>
              <w:left w:val="nil"/>
              <w:bottom w:val="nil"/>
              <w:right w:val="nil"/>
            </w:tcBorders>
            <w:shd w:val="clear" w:color="auto" w:fill="auto"/>
            <w:noWrap/>
            <w:vAlign w:val="bottom"/>
            <w:hideMark/>
          </w:tcPr>
          <w:p w14:paraId="7449E0F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1863B563" w14:textId="77777777" w:rsidTr="00B565B9">
        <w:trPr>
          <w:trHeight w:val="300"/>
        </w:trPr>
        <w:tc>
          <w:tcPr>
            <w:tcW w:w="2560" w:type="dxa"/>
            <w:tcBorders>
              <w:top w:val="nil"/>
              <w:left w:val="nil"/>
              <w:bottom w:val="nil"/>
              <w:right w:val="nil"/>
            </w:tcBorders>
            <w:shd w:val="clear" w:color="auto" w:fill="auto"/>
            <w:noWrap/>
            <w:vAlign w:val="bottom"/>
            <w:hideMark/>
          </w:tcPr>
          <w:p w14:paraId="45C5F555"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5661872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768AFC1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4CF61A81"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18340DD3" w14:textId="77777777" w:rsidTr="00B565B9">
        <w:trPr>
          <w:trHeight w:val="300"/>
        </w:trPr>
        <w:tc>
          <w:tcPr>
            <w:tcW w:w="2560" w:type="dxa"/>
            <w:tcBorders>
              <w:top w:val="nil"/>
              <w:left w:val="nil"/>
              <w:bottom w:val="nil"/>
              <w:right w:val="nil"/>
            </w:tcBorders>
            <w:shd w:val="clear" w:color="auto" w:fill="auto"/>
            <w:noWrap/>
            <w:vAlign w:val="bottom"/>
            <w:hideMark/>
          </w:tcPr>
          <w:p w14:paraId="4432475E" w14:textId="77777777"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White/Hispanic task</w:t>
            </w:r>
          </w:p>
        </w:tc>
        <w:tc>
          <w:tcPr>
            <w:tcW w:w="1440" w:type="dxa"/>
            <w:tcBorders>
              <w:top w:val="nil"/>
              <w:left w:val="nil"/>
              <w:bottom w:val="nil"/>
              <w:right w:val="nil"/>
            </w:tcBorders>
            <w:shd w:val="clear" w:color="auto" w:fill="auto"/>
            <w:noWrap/>
            <w:vAlign w:val="bottom"/>
            <w:hideMark/>
          </w:tcPr>
          <w:p w14:paraId="57E8C806"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184E771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153B1F7F"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4947065C" w14:textId="77777777" w:rsidTr="00B565B9">
        <w:trPr>
          <w:trHeight w:val="300"/>
        </w:trPr>
        <w:tc>
          <w:tcPr>
            <w:tcW w:w="2560" w:type="dxa"/>
            <w:tcBorders>
              <w:top w:val="nil"/>
              <w:left w:val="nil"/>
              <w:bottom w:val="nil"/>
              <w:right w:val="nil"/>
            </w:tcBorders>
            <w:shd w:val="clear" w:color="auto" w:fill="auto"/>
            <w:noWrap/>
            <w:vAlign w:val="bottom"/>
            <w:hideMark/>
          </w:tcPr>
          <w:p w14:paraId="20032475"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14:paraId="339A56F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0.82</w:t>
            </w:r>
          </w:p>
        </w:tc>
        <w:tc>
          <w:tcPr>
            <w:tcW w:w="1440" w:type="dxa"/>
            <w:tcBorders>
              <w:top w:val="nil"/>
              <w:left w:val="nil"/>
              <w:bottom w:val="nil"/>
              <w:right w:val="nil"/>
            </w:tcBorders>
            <w:shd w:val="clear" w:color="auto" w:fill="auto"/>
            <w:noWrap/>
            <w:vAlign w:val="bottom"/>
            <w:hideMark/>
          </w:tcPr>
          <w:p w14:paraId="430675D4"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0.75</w:t>
            </w:r>
          </w:p>
        </w:tc>
        <w:tc>
          <w:tcPr>
            <w:tcW w:w="1440" w:type="dxa"/>
            <w:tcBorders>
              <w:top w:val="nil"/>
              <w:left w:val="nil"/>
              <w:bottom w:val="nil"/>
              <w:right w:val="nil"/>
            </w:tcBorders>
            <w:shd w:val="clear" w:color="auto" w:fill="auto"/>
            <w:noWrap/>
            <w:vAlign w:val="bottom"/>
            <w:hideMark/>
          </w:tcPr>
          <w:p w14:paraId="69E31FC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0.07**</w:t>
            </w:r>
          </w:p>
        </w:tc>
      </w:tr>
      <w:tr w:rsidR="00DE06BE" w:rsidRPr="00E616DD" w14:paraId="2295547B" w14:textId="77777777" w:rsidTr="00B565B9">
        <w:trPr>
          <w:trHeight w:val="300"/>
        </w:trPr>
        <w:tc>
          <w:tcPr>
            <w:tcW w:w="2560" w:type="dxa"/>
            <w:tcBorders>
              <w:top w:val="nil"/>
              <w:left w:val="nil"/>
              <w:bottom w:val="nil"/>
              <w:right w:val="nil"/>
            </w:tcBorders>
            <w:shd w:val="clear" w:color="auto" w:fill="auto"/>
            <w:noWrap/>
            <w:vAlign w:val="bottom"/>
            <w:hideMark/>
          </w:tcPr>
          <w:p w14:paraId="44CBD4EF"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White primes</w:t>
            </w:r>
          </w:p>
        </w:tc>
        <w:tc>
          <w:tcPr>
            <w:tcW w:w="1440" w:type="dxa"/>
            <w:tcBorders>
              <w:top w:val="nil"/>
              <w:left w:val="nil"/>
              <w:bottom w:val="nil"/>
              <w:right w:val="nil"/>
            </w:tcBorders>
            <w:shd w:val="clear" w:color="auto" w:fill="auto"/>
            <w:noWrap/>
            <w:vAlign w:val="bottom"/>
            <w:hideMark/>
          </w:tcPr>
          <w:p w14:paraId="5AB4A2AC"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0.81</w:t>
            </w:r>
          </w:p>
        </w:tc>
        <w:tc>
          <w:tcPr>
            <w:tcW w:w="1440" w:type="dxa"/>
            <w:tcBorders>
              <w:top w:val="nil"/>
              <w:left w:val="nil"/>
              <w:bottom w:val="nil"/>
              <w:right w:val="nil"/>
            </w:tcBorders>
            <w:shd w:val="clear" w:color="auto" w:fill="auto"/>
            <w:noWrap/>
            <w:vAlign w:val="bottom"/>
            <w:hideMark/>
          </w:tcPr>
          <w:p w14:paraId="5ED1961F"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0.76</w:t>
            </w:r>
          </w:p>
        </w:tc>
        <w:tc>
          <w:tcPr>
            <w:tcW w:w="1440" w:type="dxa"/>
            <w:tcBorders>
              <w:top w:val="nil"/>
              <w:left w:val="nil"/>
              <w:bottom w:val="nil"/>
              <w:right w:val="nil"/>
            </w:tcBorders>
            <w:shd w:val="clear" w:color="auto" w:fill="auto"/>
            <w:noWrap/>
            <w:vAlign w:val="bottom"/>
            <w:hideMark/>
          </w:tcPr>
          <w:p w14:paraId="297903D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0.05*</w:t>
            </w:r>
          </w:p>
        </w:tc>
      </w:tr>
      <w:tr w:rsidR="00DE06BE" w:rsidRPr="00E616DD" w14:paraId="02166DB1" w14:textId="77777777" w:rsidTr="00B565B9">
        <w:trPr>
          <w:trHeight w:val="300"/>
        </w:trPr>
        <w:tc>
          <w:tcPr>
            <w:tcW w:w="2560" w:type="dxa"/>
            <w:tcBorders>
              <w:top w:val="nil"/>
              <w:left w:val="nil"/>
              <w:bottom w:val="nil"/>
              <w:right w:val="nil"/>
            </w:tcBorders>
            <w:shd w:val="clear" w:color="auto" w:fill="auto"/>
            <w:noWrap/>
            <w:vAlign w:val="bottom"/>
            <w:hideMark/>
          </w:tcPr>
          <w:p w14:paraId="55D6B272"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nil"/>
              <w:right w:val="nil"/>
            </w:tcBorders>
            <w:shd w:val="clear" w:color="auto" w:fill="auto"/>
            <w:noWrap/>
            <w:vAlign w:val="bottom"/>
            <w:hideMark/>
          </w:tcPr>
          <w:p w14:paraId="2888AF5C"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0.01</w:t>
            </w:r>
          </w:p>
        </w:tc>
        <w:tc>
          <w:tcPr>
            <w:tcW w:w="1440" w:type="dxa"/>
            <w:tcBorders>
              <w:top w:val="nil"/>
              <w:left w:val="nil"/>
              <w:bottom w:val="nil"/>
              <w:right w:val="nil"/>
            </w:tcBorders>
            <w:shd w:val="clear" w:color="auto" w:fill="auto"/>
            <w:noWrap/>
            <w:vAlign w:val="bottom"/>
            <w:hideMark/>
          </w:tcPr>
          <w:p w14:paraId="1EBC1E2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-0.01</w:t>
            </w:r>
          </w:p>
        </w:tc>
        <w:tc>
          <w:tcPr>
            <w:tcW w:w="1440" w:type="dxa"/>
            <w:tcBorders>
              <w:top w:val="nil"/>
              <w:left w:val="nil"/>
              <w:bottom w:val="nil"/>
              <w:right w:val="nil"/>
            </w:tcBorders>
            <w:shd w:val="clear" w:color="auto" w:fill="auto"/>
            <w:noWrap/>
            <w:vAlign w:val="bottom"/>
            <w:hideMark/>
          </w:tcPr>
          <w:p w14:paraId="31DCE3A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2558C919" w14:textId="77777777" w:rsidTr="00B565B9">
        <w:trPr>
          <w:trHeight w:val="300"/>
        </w:trPr>
        <w:tc>
          <w:tcPr>
            <w:tcW w:w="2560" w:type="dxa"/>
            <w:tcBorders>
              <w:top w:val="nil"/>
              <w:left w:val="nil"/>
              <w:bottom w:val="nil"/>
              <w:right w:val="nil"/>
            </w:tcBorders>
            <w:shd w:val="clear" w:color="auto" w:fill="auto"/>
            <w:noWrap/>
            <w:vAlign w:val="bottom"/>
            <w:hideMark/>
          </w:tcPr>
          <w:p w14:paraId="317AC19F" w14:textId="77777777" w:rsidR="00DE06BE" w:rsidRPr="00F80A30" w:rsidRDefault="00DE06BE" w:rsidP="00B565B9">
            <w:pPr>
              <w:spacing w:after="0" w:line="36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4D62AB9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5D5D542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60728B59"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2738DE5F" w14:textId="77777777" w:rsidTr="00B565B9">
        <w:trPr>
          <w:trHeight w:val="300"/>
        </w:trPr>
        <w:tc>
          <w:tcPr>
            <w:tcW w:w="2560" w:type="dxa"/>
            <w:tcBorders>
              <w:top w:val="nil"/>
              <w:left w:val="nil"/>
              <w:bottom w:val="nil"/>
              <w:right w:val="nil"/>
            </w:tcBorders>
            <w:shd w:val="clear" w:color="auto" w:fill="auto"/>
            <w:noWrap/>
            <w:vAlign w:val="bottom"/>
            <w:hideMark/>
          </w:tcPr>
          <w:p w14:paraId="5A278FE8" w14:textId="77777777" w:rsidR="00DE06BE" w:rsidRPr="00F80A30" w:rsidRDefault="00DE06BE" w:rsidP="00B565B9">
            <w:pPr>
              <w:spacing w:after="0" w:line="360" w:lineRule="auto"/>
              <w:rPr>
                <w:rFonts w:ascii="Times New Roman" w:eastAsia="Times New Roman" w:hAnsi="Times New Roman" w:cs="Times New Roman"/>
                <w:i/>
                <w:iCs/>
                <w:color w:val="000000"/>
                <w:sz w:val="24"/>
                <w:szCs w:val="24"/>
              </w:rPr>
            </w:pPr>
            <w:r w:rsidRPr="00F80A30">
              <w:rPr>
                <w:rFonts w:ascii="Times New Roman" w:eastAsia="Times New Roman" w:hAnsi="Times New Roman" w:cs="Times New Roman"/>
                <w:i/>
                <w:iCs/>
                <w:color w:val="000000"/>
                <w:sz w:val="24"/>
                <w:szCs w:val="24"/>
              </w:rPr>
              <w:t>Neutral/Hispanic task</w:t>
            </w:r>
          </w:p>
        </w:tc>
        <w:tc>
          <w:tcPr>
            <w:tcW w:w="1440" w:type="dxa"/>
            <w:tcBorders>
              <w:top w:val="nil"/>
              <w:left w:val="nil"/>
              <w:bottom w:val="nil"/>
              <w:right w:val="nil"/>
            </w:tcBorders>
            <w:shd w:val="clear" w:color="auto" w:fill="auto"/>
            <w:noWrap/>
            <w:vAlign w:val="bottom"/>
            <w:hideMark/>
          </w:tcPr>
          <w:p w14:paraId="3AC8B09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402B6D9E"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bottom"/>
            <w:hideMark/>
          </w:tcPr>
          <w:p w14:paraId="5D191B4A"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r w:rsidR="00DE06BE" w:rsidRPr="00E616DD" w14:paraId="4DD03402" w14:textId="77777777" w:rsidTr="00B565B9">
        <w:trPr>
          <w:trHeight w:val="300"/>
        </w:trPr>
        <w:tc>
          <w:tcPr>
            <w:tcW w:w="2560" w:type="dxa"/>
            <w:tcBorders>
              <w:top w:val="nil"/>
              <w:left w:val="nil"/>
              <w:bottom w:val="nil"/>
              <w:right w:val="nil"/>
            </w:tcBorders>
            <w:shd w:val="clear" w:color="auto" w:fill="auto"/>
            <w:noWrap/>
            <w:vAlign w:val="bottom"/>
            <w:hideMark/>
          </w:tcPr>
          <w:p w14:paraId="4BB798FC"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Hispanic primes</w:t>
            </w:r>
          </w:p>
        </w:tc>
        <w:tc>
          <w:tcPr>
            <w:tcW w:w="1440" w:type="dxa"/>
            <w:tcBorders>
              <w:top w:val="nil"/>
              <w:left w:val="nil"/>
              <w:bottom w:val="nil"/>
              <w:right w:val="nil"/>
            </w:tcBorders>
            <w:shd w:val="clear" w:color="auto" w:fill="auto"/>
            <w:noWrap/>
            <w:vAlign w:val="bottom"/>
            <w:hideMark/>
          </w:tcPr>
          <w:p w14:paraId="5D74D768"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0.81</w:t>
            </w:r>
          </w:p>
        </w:tc>
        <w:tc>
          <w:tcPr>
            <w:tcW w:w="1440" w:type="dxa"/>
            <w:tcBorders>
              <w:top w:val="nil"/>
              <w:left w:val="nil"/>
              <w:bottom w:val="nil"/>
              <w:right w:val="nil"/>
            </w:tcBorders>
            <w:shd w:val="clear" w:color="auto" w:fill="auto"/>
            <w:noWrap/>
            <w:vAlign w:val="bottom"/>
            <w:hideMark/>
          </w:tcPr>
          <w:p w14:paraId="6678A52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0.70</w:t>
            </w:r>
          </w:p>
        </w:tc>
        <w:tc>
          <w:tcPr>
            <w:tcW w:w="1440" w:type="dxa"/>
            <w:tcBorders>
              <w:top w:val="nil"/>
              <w:left w:val="nil"/>
              <w:bottom w:val="nil"/>
              <w:right w:val="nil"/>
            </w:tcBorders>
            <w:shd w:val="clear" w:color="auto" w:fill="auto"/>
            <w:noWrap/>
            <w:vAlign w:val="bottom"/>
            <w:hideMark/>
          </w:tcPr>
          <w:p w14:paraId="3D6459A7"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0.11***</w:t>
            </w:r>
          </w:p>
        </w:tc>
      </w:tr>
      <w:tr w:rsidR="00DE06BE" w:rsidRPr="00E616DD" w14:paraId="06C7BC4E" w14:textId="77777777" w:rsidTr="00B565B9">
        <w:trPr>
          <w:trHeight w:val="300"/>
        </w:trPr>
        <w:tc>
          <w:tcPr>
            <w:tcW w:w="2560" w:type="dxa"/>
            <w:tcBorders>
              <w:top w:val="nil"/>
              <w:left w:val="nil"/>
              <w:right w:val="nil"/>
            </w:tcBorders>
            <w:shd w:val="clear" w:color="auto" w:fill="auto"/>
            <w:noWrap/>
            <w:vAlign w:val="bottom"/>
            <w:hideMark/>
          </w:tcPr>
          <w:p w14:paraId="4768107C"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Neutral primes</w:t>
            </w:r>
          </w:p>
        </w:tc>
        <w:tc>
          <w:tcPr>
            <w:tcW w:w="1440" w:type="dxa"/>
            <w:tcBorders>
              <w:top w:val="nil"/>
              <w:left w:val="nil"/>
              <w:right w:val="nil"/>
            </w:tcBorders>
            <w:shd w:val="clear" w:color="auto" w:fill="auto"/>
            <w:noWrap/>
            <w:vAlign w:val="bottom"/>
            <w:hideMark/>
          </w:tcPr>
          <w:p w14:paraId="7E4D4421"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0.68</w:t>
            </w:r>
          </w:p>
        </w:tc>
        <w:tc>
          <w:tcPr>
            <w:tcW w:w="1440" w:type="dxa"/>
            <w:tcBorders>
              <w:top w:val="nil"/>
              <w:left w:val="nil"/>
              <w:right w:val="nil"/>
            </w:tcBorders>
            <w:shd w:val="clear" w:color="auto" w:fill="auto"/>
            <w:noWrap/>
            <w:vAlign w:val="bottom"/>
            <w:hideMark/>
          </w:tcPr>
          <w:p w14:paraId="753B9315"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0.78</w:t>
            </w:r>
          </w:p>
        </w:tc>
        <w:tc>
          <w:tcPr>
            <w:tcW w:w="1440" w:type="dxa"/>
            <w:tcBorders>
              <w:top w:val="nil"/>
              <w:left w:val="nil"/>
              <w:right w:val="nil"/>
            </w:tcBorders>
            <w:shd w:val="clear" w:color="auto" w:fill="auto"/>
            <w:noWrap/>
            <w:vAlign w:val="bottom"/>
            <w:hideMark/>
          </w:tcPr>
          <w:p w14:paraId="09867874"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-0.10***</w:t>
            </w:r>
          </w:p>
        </w:tc>
      </w:tr>
      <w:tr w:rsidR="00DE06BE" w:rsidRPr="00E616DD" w14:paraId="5566F204" w14:textId="77777777" w:rsidTr="00B565B9">
        <w:trPr>
          <w:trHeight w:val="300"/>
        </w:trPr>
        <w:tc>
          <w:tcPr>
            <w:tcW w:w="2560" w:type="dxa"/>
            <w:tcBorders>
              <w:top w:val="nil"/>
              <w:left w:val="nil"/>
              <w:bottom w:val="single" w:sz="4" w:space="0" w:color="auto"/>
              <w:right w:val="nil"/>
            </w:tcBorders>
            <w:shd w:val="clear" w:color="auto" w:fill="auto"/>
            <w:noWrap/>
            <w:vAlign w:val="bottom"/>
            <w:hideMark/>
          </w:tcPr>
          <w:p w14:paraId="378FBEB9" w14:textId="77777777" w:rsidR="00DE06BE" w:rsidRPr="00F80A30" w:rsidRDefault="00DE06BE" w:rsidP="00B565B9">
            <w:pPr>
              <w:spacing w:after="0" w:line="360" w:lineRule="auto"/>
              <w:ind w:firstLineChars="200" w:firstLine="480"/>
              <w:rPr>
                <w:rFonts w:ascii="Times New Roman" w:eastAsia="Times New Roman" w:hAnsi="Times New Roman" w:cs="Times New Roman"/>
                <w:color w:val="000000"/>
                <w:sz w:val="24"/>
                <w:szCs w:val="24"/>
              </w:rPr>
            </w:pPr>
            <w:r w:rsidRPr="00F80A30">
              <w:rPr>
                <w:rFonts w:ascii="Times New Roman" w:eastAsia="Times New Roman" w:hAnsi="Times New Roman" w:cs="Times New Roman"/>
                <w:color w:val="000000"/>
                <w:sz w:val="24"/>
                <w:szCs w:val="24"/>
              </w:rPr>
              <w:t>Difference</w:t>
            </w:r>
          </w:p>
        </w:tc>
        <w:tc>
          <w:tcPr>
            <w:tcW w:w="1440" w:type="dxa"/>
            <w:tcBorders>
              <w:top w:val="nil"/>
              <w:left w:val="nil"/>
              <w:bottom w:val="single" w:sz="4" w:space="0" w:color="auto"/>
              <w:right w:val="nil"/>
            </w:tcBorders>
            <w:shd w:val="clear" w:color="auto" w:fill="auto"/>
            <w:noWrap/>
            <w:vAlign w:val="bottom"/>
            <w:hideMark/>
          </w:tcPr>
          <w:p w14:paraId="20949680"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0.13***</w:t>
            </w:r>
          </w:p>
        </w:tc>
        <w:tc>
          <w:tcPr>
            <w:tcW w:w="1440" w:type="dxa"/>
            <w:tcBorders>
              <w:top w:val="nil"/>
              <w:left w:val="nil"/>
              <w:bottom w:val="single" w:sz="4" w:space="0" w:color="auto"/>
              <w:right w:val="nil"/>
            </w:tcBorders>
            <w:shd w:val="clear" w:color="auto" w:fill="auto"/>
            <w:noWrap/>
            <w:vAlign w:val="bottom"/>
            <w:hideMark/>
          </w:tcPr>
          <w:p w14:paraId="7F5E776D"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80A30">
              <w:rPr>
                <w:rFonts w:ascii="Times New Roman" w:eastAsia="Times New Roman" w:hAnsi="Times New Roman" w:cs="Times New Roman"/>
                <w:color w:val="000000"/>
                <w:sz w:val="24"/>
                <w:szCs w:val="24"/>
              </w:rPr>
              <w:t>-0.08***</w:t>
            </w:r>
          </w:p>
        </w:tc>
        <w:tc>
          <w:tcPr>
            <w:tcW w:w="1440" w:type="dxa"/>
            <w:tcBorders>
              <w:top w:val="nil"/>
              <w:left w:val="nil"/>
              <w:bottom w:val="single" w:sz="4" w:space="0" w:color="auto"/>
              <w:right w:val="nil"/>
            </w:tcBorders>
            <w:shd w:val="clear" w:color="auto" w:fill="auto"/>
            <w:noWrap/>
            <w:vAlign w:val="bottom"/>
            <w:hideMark/>
          </w:tcPr>
          <w:p w14:paraId="66188303" w14:textId="77777777" w:rsidR="00DE06BE" w:rsidRPr="00F80A30" w:rsidRDefault="00DE06BE" w:rsidP="00B565B9">
            <w:pPr>
              <w:spacing w:after="0" w:line="360" w:lineRule="auto"/>
              <w:jc w:val="center"/>
              <w:rPr>
                <w:rFonts w:ascii="Times New Roman" w:eastAsia="Times New Roman" w:hAnsi="Times New Roman" w:cs="Times New Roman"/>
                <w:color w:val="000000"/>
                <w:sz w:val="24"/>
                <w:szCs w:val="24"/>
              </w:rPr>
            </w:pPr>
          </w:p>
        </w:tc>
      </w:tr>
    </w:tbl>
    <w:p w14:paraId="695F5AD1" w14:textId="77777777" w:rsidR="00DE06BE" w:rsidRPr="00856612" w:rsidRDefault="00DE06BE" w:rsidP="00DE06BE">
      <w:pPr>
        <w:spacing w:before="120" w:after="0" w:line="480" w:lineRule="auto"/>
        <w:rPr>
          <w:rFonts w:ascii="Times New Roman" w:hAnsi="Times New Roman" w:cs="Times New Roman"/>
          <w:sz w:val="24"/>
          <w:szCs w:val="24"/>
        </w:rPr>
      </w:pPr>
      <w:r>
        <w:rPr>
          <w:rFonts w:ascii="Times New Roman" w:hAnsi="Times New Roman" w:cs="Times New Roman"/>
          <w:i/>
          <w:sz w:val="24"/>
          <w:szCs w:val="24"/>
        </w:rPr>
        <w:t>Note:</w:t>
      </w:r>
      <w:r>
        <w:rPr>
          <w:rFonts w:ascii="Times New Roman" w:hAnsi="Times New Roman" w:cs="Times New Roman"/>
          <w:sz w:val="24"/>
          <w:szCs w:val="24"/>
        </w:rPr>
        <w:t xml:space="preserve">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.10</w:t>
      </w:r>
      <w:r>
        <w:rPr>
          <w:rFonts w:ascii="Times New Roman" w:hAnsi="Times New Roman" w:cs="Times New Roman"/>
          <w:sz w:val="24"/>
          <w:szCs w:val="24"/>
        </w:rPr>
        <w:t>;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.05</w:t>
      </w:r>
      <w:r>
        <w:rPr>
          <w:rFonts w:ascii="Times New Roman" w:hAnsi="Times New Roman" w:cs="Times New Roman"/>
          <w:sz w:val="24"/>
          <w:szCs w:val="24"/>
        </w:rPr>
        <w:t>; **</w:t>
      </w:r>
      <w:r w:rsidRPr="00E030B5">
        <w:rPr>
          <w:rFonts w:ascii="Times New Roman" w:hAnsi="Times New Roman" w:cs="Times New Roman"/>
          <w:i/>
          <w:sz w:val="24"/>
          <w:szCs w:val="24"/>
        </w:rPr>
        <w:t>p</w:t>
      </w:r>
      <w:r>
        <w:rPr>
          <w:rFonts w:ascii="Times New Roman" w:hAnsi="Times New Roman" w:cs="Times New Roman"/>
          <w:sz w:val="24"/>
          <w:szCs w:val="24"/>
        </w:rPr>
        <w:t xml:space="preserve"> &lt; .01; ***</w:t>
      </w:r>
      <w:r w:rsidRPr="00E030B5">
        <w:rPr>
          <w:rFonts w:ascii="Times New Roman" w:hAnsi="Times New Roman" w:cs="Times New Roman"/>
          <w:i/>
          <w:sz w:val="24"/>
          <w:szCs w:val="24"/>
        </w:rPr>
        <w:t>p</w:t>
      </w:r>
      <w:r w:rsidRPr="00856612">
        <w:rPr>
          <w:rFonts w:ascii="Times New Roman" w:hAnsi="Times New Roman" w:cs="Times New Roman"/>
          <w:sz w:val="24"/>
          <w:szCs w:val="24"/>
        </w:rPr>
        <w:t xml:space="preserve"> &lt; .001.</w:t>
      </w:r>
    </w:p>
    <w:p w14:paraId="0A2BFC30" w14:textId="77777777" w:rsidR="005A1DE9" w:rsidRPr="00856612" w:rsidRDefault="00510D88" w:rsidP="00621392">
      <w:pPr>
        <w:rPr>
          <w:rFonts w:ascii="Times New Roman" w:hAnsi="Times New Roman" w:cs="Times New Roman"/>
          <w:sz w:val="24"/>
          <w:szCs w:val="24"/>
        </w:rPr>
      </w:pPr>
      <w:r>
        <w:rPr>
          <w:rFonts w:ascii="Times New Roman" w:hAnsi="Times New Roman" w:cs="Times New Roman"/>
          <w:sz w:val="24"/>
          <w:szCs w:val="24"/>
        </w:rPr>
        <w:br w:type="page"/>
      </w:r>
    </w:p>
    <w:p w14:paraId="5476855E" w14:textId="77777777" w:rsidR="005E0B7D" w:rsidRPr="00856612" w:rsidRDefault="005A1DE9" w:rsidP="00EE55B6">
      <w:pPr>
        <w:spacing w:after="0" w:line="480" w:lineRule="auto"/>
        <w:jc w:val="center"/>
        <w:rPr>
          <w:rFonts w:ascii="Times New Roman" w:hAnsi="Times New Roman" w:cs="Times New Roman"/>
          <w:b/>
          <w:sz w:val="24"/>
          <w:szCs w:val="24"/>
        </w:rPr>
      </w:pPr>
      <w:r w:rsidRPr="00856612">
        <w:rPr>
          <w:rFonts w:ascii="Times New Roman" w:hAnsi="Times New Roman" w:cs="Times New Roman"/>
          <w:b/>
          <w:sz w:val="24"/>
          <w:szCs w:val="24"/>
        </w:rPr>
        <w:lastRenderedPageBreak/>
        <w:t>Figure Captions</w:t>
      </w:r>
    </w:p>
    <w:p w14:paraId="61E74F5F" w14:textId="77777777" w:rsidR="007E43FB" w:rsidRPr="007E43FB" w:rsidRDefault="007E43FB" w:rsidP="00EE55B6">
      <w:pPr>
        <w:spacing w:after="0" w:line="480" w:lineRule="auto"/>
        <w:rPr>
          <w:rFonts w:ascii="Times New Roman" w:hAnsi="Times New Roman" w:cs="Times New Roman"/>
          <w:sz w:val="24"/>
          <w:szCs w:val="24"/>
        </w:rPr>
      </w:pPr>
      <w:r>
        <w:rPr>
          <w:rFonts w:ascii="Times New Roman" w:hAnsi="Times New Roman" w:cs="Times New Roman"/>
          <w:b/>
          <w:i/>
          <w:sz w:val="24"/>
          <w:szCs w:val="24"/>
        </w:rPr>
        <w:t xml:space="preserve">Figure 1. </w:t>
      </w:r>
      <w:r>
        <w:rPr>
          <w:rFonts w:ascii="Times New Roman" w:hAnsi="Times New Roman" w:cs="Times New Roman"/>
          <w:sz w:val="24"/>
          <w:szCs w:val="24"/>
        </w:rPr>
        <w:t xml:space="preserve">Stimuli used in experiments 1 and 2. Black, White, Tool, and Gun stimuli are as provided by Payne (2001). Hispanic face stimuli were retrieved by Google image search. Neutral object and abstract art stimuli were selected from the IAPS. </w:t>
      </w:r>
      <w:r w:rsidR="00C017F2">
        <w:rPr>
          <w:rFonts w:ascii="Times New Roman" w:hAnsi="Times New Roman" w:cs="Times New Roman"/>
          <w:sz w:val="24"/>
          <w:szCs w:val="24"/>
        </w:rPr>
        <w:t>Experiment 1 used the Black, White, and Neutral Object primes, while Experiment 2 used the Black, White, Neutral Abstract, and Hispanic Primes.</w:t>
      </w:r>
    </w:p>
    <w:p w14:paraId="01DCE2C1" w14:textId="77777777" w:rsidR="00E740A7" w:rsidRDefault="00E740A7">
      <w:pPr>
        <w:rPr>
          <w:rFonts w:ascii="Times New Roman" w:hAnsi="Times New Roman" w:cs="Times New Roman"/>
          <w:sz w:val="24"/>
          <w:szCs w:val="24"/>
        </w:rPr>
      </w:pPr>
      <w:r>
        <w:rPr>
          <w:rFonts w:ascii="Times New Roman" w:hAnsi="Times New Roman" w:cs="Times New Roman"/>
          <w:sz w:val="24"/>
          <w:szCs w:val="24"/>
        </w:rPr>
        <w:br w:type="page"/>
      </w:r>
    </w:p>
    <w:p w14:paraId="11F3C787"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Tool:</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78CA6134" wp14:editId="07000387">
            <wp:extent cx="1196252" cy="914400"/>
            <wp:effectExtent l="19050" t="0" r="3898" b="0"/>
            <wp:docPr id="1" name="Picture 1" descr="C:\data_2013\Scherer_2013\Task\Study1\TOOL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_2013\Scherer_2013\Task\Study1\TOOL1.BMP"/>
                    <pic:cNvPicPr>
                      <a:picLocks noChangeAspect="1" noChangeArrowheads="1"/>
                    </pic:cNvPicPr>
                  </pic:nvPicPr>
                  <pic:blipFill>
                    <a:blip r:embed="rId18"/>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693FA6E" wp14:editId="15FB2422">
            <wp:extent cx="1196252" cy="914400"/>
            <wp:effectExtent l="19050" t="0" r="3898" b="0"/>
            <wp:docPr id="6" name="Picture 2" descr="C:\data_2013\Scherer_2013\Task\Study1\TOOL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_2013\Scherer_2013\Task\Study1\TOOL2.BMP"/>
                    <pic:cNvPicPr>
                      <a:picLocks noChangeAspect="1" noChangeArrowheads="1"/>
                    </pic:cNvPicPr>
                  </pic:nvPicPr>
                  <pic:blipFill>
                    <a:blip r:embed="rId19"/>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5EA5DB7B" wp14:editId="1BE1E131">
            <wp:extent cx="1196251" cy="914400"/>
            <wp:effectExtent l="19050" t="0" r="3899" b="0"/>
            <wp:docPr id="7" name="Picture 3" descr="C:\data_2013\Scherer_2013\Task\Study1\TOOL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ata_2013\Scherer_2013\Task\Study1\TOOL3.BMP"/>
                    <pic:cNvPicPr>
                      <a:picLocks noChangeAspect="1" noChangeArrowheads="1"/>
                    </pic:cNvPicPr>
                  </pic:nvPicPr>
                  <pic:blipFill>
                    <a:blip r:embed="rId20"/>
                    <a:srcRect/>
                    <a:stretch>
                      <a:fillRect/>
                    </a:stretch>
                  </pic:blipFill>
                  <pic:spPr bwMode="auto">
                    <a:xfrm>
                      <a:off x="0" y="0"/>
                      <a:ext cx="119625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4388D0AB" wp14:editId="72BA0EFA">
            <wp:extent cx="1196252" cy="914400"/>
            <wp:effectExtent l="19050" t="0" r="3898" b="0"/>
            <wp:docPr id="8" name="Picture 4" descr="C:\data_2013\Scherer_2013\Task\Study1\TOOL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ata_2013\Scherer_2013\Task\Study1\TOOL4.BMP"/>
                    <pic:cNvPicPr>
                      <a:picLocks noChangeAspect="1" noChangeArrowheads="1"/>
                    </pic:cNvPicPr>
                  </pic:nvPicPr>
                  <pic:blipFill>
                    <a:blip r:embed="rId21"/>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14:paraId="503A4F79"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Gun:</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66DD8B5F" wp14:editId="5C38B3C5">
            <wp:extent cx="1196252" cy="914400"/>
            <wp:effectExtent l="19050" t="0" r="3898" b="0"/>
            <wp:docPr id="9" name="Picture 5" descr="C:\data_2013\Scherer_2013\Task\Study1\WEAPON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a_2013\Scherer_2013\Task\Study1\WEAPON1.BMP"/>
                    <pic:cNvPicPr>
                      <a:picLocks noChangeAspect="1" noChangeArrowheads="1"/>
                    </pic:cNvPicPr>
                  </pic:nvPicPr>
                  <pic:blipFill>
                    <a:blip r:embed="rId22"/>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6557ADD" wp14:editId="18573226">
            <wp:extent cx="1196252" cy="914400"/>
            <wp:effectExtent l="19050" t="0" r="3898" b="0"/>
            <wp:docPr id="10" name="Picture 6" descr="C:\data_2013\Scherer_2013\Task\Study1\WEAPON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ata_2013\Scherer_2013\Task\Study1\WEAPON2.BMP"/>
                    <pic:cNvPicPr>
                      <a:picLocks noChangeAspect="1" noChangeArrowheads="1"/>
                    </pic:cNvPicPr>
                  </pic:nvPicPr>
                  <pic:blipFill>
                    <a:blip r:embed="rId23"/>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642BA8AE" wp14:editId="79F302FC">
            <wp:extent cx="1196251" cy="914400"/>
            <wp:effectExtent l="19050" t="0" r="3899" b="0"/>
            <wp:docPr id="11" name="Picture 7" descr="C:\data_2013\Scherer_2013\Task\Study1\WEAPON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ata_2013\Scherer_2013\Task\Study1\WEAPON3.BMP"/>
                    <pic:cNvPicPr>
                      <a:picLocks noChangeAspect="1" noChangeArrowheads="1"/>
                    </pic:cNvPicPr>
                  </pic:nvPicPr>
                  <pic:blipFill>
                    <a:blip r:embed="rId24"/>
                    <a:srcRect/>
                    <a:stretch>
                      <a:fillRect/>
                    </a:stretch>
                  </pic:blipFill>
                  <pic:spPr bwMode="auto">
                    <a:xfrm>
                      <a:off x="0" y="0"/>
                      <a:ext cx="119625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7AC66D56" wp14:editId="295D7CBF">
            <wp:extent cx="1196252" cy="914400"/>
            <wp:effectExtent l="19050" t="0" r="3898" b="0"/>
            <wp:docPr id="12" name="Picture 8" descr="C:\data_2013\Scherer_2013\Task\Study1\WEAPON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ata_2013\Scherer_2013\Task\Study1\WEAPON4.BMP"/>
                    <pic:cNvPicPr>
                      <a:picLocks noChangeAspect="1" noChangeArrowheads="1"/>
                    </pic:cNvPicPr>
                  </pic:nvPicPr>
                  <pic:blipFill>
                    <a:blip r:embed="rId25"/>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14:paraId="6807C619"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Neutral Object:  </w:t>
      </w:r>
      <w:r w:rsidR="001679F0" w:rsidRPr="00632098">
        <w:rPr>
          <w:rFonts w:ascii="Times New Roman" w:hAnsi="Times New Roman" w:cs="Times New Roman"/>
          <w:noProof/>
          <w:sz w:val="24"/>
          <w:szCs w:val="24"/>
        </w:rPr>
        <w:drawing>
          <wp:inline distT="0" distB="0" distL="0" distR="0" wp14:anchorId="028772A6" wp14:editId="2145F3D1">
            <wp:extent cx="1204201" cy="914400"/>
            <wp:effectExtent l="19050" t="0" r="0" b="0"/>
            <wp:docPr id="13" name="Picture 9" descr="C:\data_2013\Scherer_2013\Task\Study1\bwneu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ata_2013\Scherer_2013\Task\Study1\bwneut1.BMP"/>
                    <pic:cNvPicPr>
                      <a:picLocks noChangeAspect="1" noChangeArrowheads="1"/>
                    </pic:cNvPicPr>
                  </pic:nvPicPr>
                  <pic:blipFill>
                    <a:blip r:embed="rId26"/>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13A76489" wp14:editId="17C88A74">
            <wp:extent cx="1204201" cy="914400"/>
            <wp:effectExtent l="19050" t="0" r="0" b="0"/>
            <wp:docPr id="14" name="Picture 10" descr="C:\data_2013\Scherer_2013\Task\Study1\bwneu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ata_2013\Scherer_2013\Task\Study1\bwneut2.BMP"/>
                    <pic:cNvPicPr>
                      <a:picLocks noChangeAspect="1" noChangeArrowheads="1"/>
                    </pic:cNvPicPr>
                  </pic:nvPicPr>
                  <pic:blipFill>
                    <a:blip r:embed="rId27"/>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3743DD7" wp14:editId="1D750F57">
            <wp:extent cx="1204201" cy="914400"/>
            <wp:effectExtent l="19050" t="0" r="0" b="0"/>
            <wp:docPr id="15" name="Picture 11" descr="C:\data_2013\Scherer_2013\Task\Study1\bwneu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ata_2013\Scherer_2013\Task\Study1\bwneut3.bmp"/>
                    <pic:cNvPicPr>
                      <a:picLocks noChangeAspect="1" noChangeArrowheads="1"/>
                    </pic:cNvPicPr>
                  </pic:nvPicPr>
                  <pic:blipFill>
                    <a:blip r:embed="rId28"/>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EDA32DB" wp14:editId="03DDC285">
            <wp:extent cx="1204201" cy="914400"/>
            <wp:effectExtent l="19050" t="0" r="0" b="0"/>
            <wp:docPr id="16" name="Picture 12" descr="C:\data_2013\Scherer_2013\Task\Study1\bwneut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ata_2013\Scherer_2013\Task\Study1\bwneut4.bmp"/>
                    <pic:cNvPicPr>
                      <a:picLocks noChangeAspect="1" noChangeArrowheads="1"/>
                    </pic:cNvPicPr>
                  </pic:nvPicPr>
                  <pic:blipFill>
                    <a:blip r:embed="rId29"/>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14:paraId="0D479190"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Neutral abstract:</w:t>
      </w:r>
      <w:r w:rsidRPr="00632098">
        <w:rPr>
          <w:rFonts w:ascii="Times New Roman" w:hAnsi="Times New Roman" w:cs="Times New Roman"/>
          <w:noProof/>
          <w:sz w:val="24"/>
          <w:szCs w:val="24"/>
        </w:rPr>
        <w:t xml:space="preserve"> </w:t>
      </w:r>
      <w:r w:rsidRPr="00632098">
        <w:rPr>
          <w:rFonts w:ascii="Times New Roman" w:hAnsi="Times New Roman" w:cs="Times New Roman"/>
          <w:noProof/>
          <w:sz w:val="24"/>
          <w:szCs w:val="24"/>
        </w:rPr>
        <w:drawing>
          <wp:inline distT="0" distB="0" distL="0" distR="0" wp14:anchorId="6D7C1C50" wp14:editId="4D572B83">
            <wp:extent cx="1204201" cy="914400"/>
            <wp:effectExtent l="19050" t="0" r="0" b="0"/>
            <wp:docPr id="33" name="Picture 28" descr="C:\data_2013\Scherer_2013\Task\Study1\absneu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ata_2013\Scherer_2013\Task\Study1\absneut3.bmp"/>
                    <pic:cNvPicPr>
                      <a:picLocks noChangeAspect="1" noChangeArrowheads="1"/>
                    </pic:cNvPicPr>
                  </pic:nvPicPr>
                  <pic:blipFill>
                    <a:blip r:embed="rId30"/>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14:anchorId="242D2392" wp14:editId="72BA6FDA">
            <wp:extent cx="1204201" cy="914400"/>
            <wp:effectExtent l="19050" t="0" r="0" b="0"/>
            <wp:docPr id="34" name="Picture 27" descr="C:\data_2013\Scherer_2013\Task\Study1\absneu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ata_2013\Scherer_2013\Task\Study1\absneut2.bmp"/>
                    <pic:cNvPicPr>
                      <a:picLocks noChangeAspect="1" noChangeArrowheads="1"/>
                    </pic:cNvPicPr>
                  </pic:nvPicPr>
                  <pic:blipFill>
                    <a:blip r:embed="rId31"/>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14:anchorId="7561F9E6" wp14:editId="4ABCE890">
            <wp:extent cx="1204201" cy="914400"/>
            <wp:effectExtent l="19050" t="0" r="0" b="0"/>
            <wp:docPr id="35" name="Picture 26" descr="C:\data_2013\Scherer_2013\Task\Study1\absneu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ata_2013\Scherer_2013\Task\Study1\absneut1.bmp"/>
                    <pic:cNvPicPr>
                      <a:picLocks noChangeAspect="1" noChangeArrowheads="1"/>
                    </pic:cNvPicPr>
                  </pic:nvPicPr>
                  <pic:blipFill>
                    <a:blip r:embed="rId32"/>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Pr="00632098">
        <w:rPr>
          <w:rFonts w:ascii="Times New Roman" w:hAnsi="Times New Roman" w:cs="Times New Roman"/>
          <w:noProof/>
          <w:sz w:val="24"/>
          <w:szCs w:val="24"/>
        </w:rPr>
        <w:drawing>
          <wp:inline distT="0" distB="0" distL="0" distR="0" wp14:anchorId="4C32A777" wp14:editId="4E4F6130">
            <wp:extent cx="1204201" cy="914400"/>
            <wp:effectExtent l="19050" t="0" r="0" b="0"/>
            <wp:docPr id="36" name="Picture 25" descr="C:\data_2013\Scherer_2013\Task\Study1\absneut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ata_2013\Scherer_2013\Task\Study1\absneut4.bmp"/>
                    <pic:cNvPicPr>
                      <a:picLocks noChangeAspect="1" noChangeArrowheads="1"/>
                    </pic:cNvPicPr>
                  </pic:nvPicPr>
                  <pic:blipFill>
                    <a:blip r:embed="rId33"/>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14:paraId="0DA80B0C"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Black:</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565049ED" wp14:editId="6130DA9E">
            <wp:extent cx="1204201" cy="914400"/>
            <wp:effectExtent l="19050" t="0" r="0" b="0"/>
            <wp:docPr id="17" name="Picture 13" descr="C:\data_2013\Scherer_2013\Task\Study1\black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ata_2013\Scherer_2013\Task\Study1\blackFace1.bmp"/>
                    <pic:cNvPicPr>
                      <a:picLocks noChangeAspect="1" noChangeArrowheads="1"/>
                    </pic:cNvPicPr>
                  </pic:nvPicPr>
                  <pic:blipFill>
                    <a:blip r:embed="rId34"/>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A3FD137" wp14:editId="6D4A0172">
            <wp:extent cx="1184524" cy="914400"/>
            <wp:effectExtent l="19050" t="0" r="0" b="0"/>
            <wp:docPr id="18" name="Picture 14" descr="C:\data_2013\Scherer_2013\Task\Study1\black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ata_2013\Scherer_2013\Task\Study1\blackFace2.bmp"/>
                    <pic:cNvPicPr>
                      <a:picLocks noChangeAspect="1" noChangeArrowheads="1"/>
                    </pic:cNvPicPr>
                  </pic:nvPicPr>
                  <pic:blipFill>
                    <a:blip r:embed="rId35"/>
                    <a:srcRect/>
                    <a:stretch>
                      <a:fillRect/>
                    </a:stretch>
                  </pic:blipFill>
                  <pic:spPr bwMode="auto">
                    <a:xfrm>
                      <a:off x="0" y="0"/>
                      <a:ext cx="118452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4B2663C8" wp14:editId="1ACEC2C1">
            <wp:extent cx="1204201" cy="914400"/>
            <wp:effectExtent l="19050" t="0" r="0" b="0"/>
            <wp:docPr id="19" name="Picture 15" descr="C:\data_2013\Scherer_2013\Task\Study1\black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ata_2013\Scherer_2013\Task\Study1\blackFace3.bmp"/>
                    <pic:cNvPicPr>
                      <a:picLocks noChangeAspect="1" noChangeArrowheads="1"/>
                    </pic:cNvPicPr>
                  </pic:nvPicPr>
                  <pic:blipFill>
                    <a:blip r:embed="rId36"/>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9122A74" wp14:editId="18F34A6F">
            <wp:extent cx="1204201" cy="914400"/>
            <wp:effectExtent l="19050" t="0" r="0" b="0"/>
            <wp:docPr id="20" name="Picture 16" descr="C:\data_2013\Scherer_2013\Task\Study1\black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ata_2013\Scherer_2013\Task\Study1\blackFace4.bmp"/>
                    <pic:cNvPicPr>
                      <a:picLocks noChangeAspect="1" noChangeArrowheads="1"/>
                    </pic:cNvPicPr>
                  </pic:nvPicPr>
                  <pic:blipFill>
                    <a:blip r:embed="rId37"/>
                    <a:srcRect/>
                    <a:stretch>
                      <a:fillRect/>
                    </a:stretch>
                  </pic:blipFill>
                  <pic:spPr bwMode="auto">
                    <a:xfrm>
                      <a:off x="0" y="0"/>
                      <a:ext cx="1204201" cy="914400"/>
                    </a:xfrm>
                    <a:prstGeom prst="rect">
                      <a:avLst/>
                    </a:prstGeom>
                    <a:noFill/>
                    <a:ln w="9525">
                      <a:noFill/>
                      <a:miter lim="800000"/>
                      <a:headEnd/>
                      <a:tailEnd/>
                    </a:ln>
                  </pic:spPr>
                </pic:pic>
              </a:graphicData>
            </a:graphic>
          </wp:inline>
        </w:drawing>
      </w:r>
    </w:p>
    <w:p w14:paraId="02BC74A6"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White: </w:t>
      </w:r>
      <w:r>
        <w:rPr>
          <w:rFonts w:ascii="Times New Roman" w:hAnsi="Times New Roman" w:cs="Times New Roman"/>
          <w:sz w:val="24"/>
          <w:szCs w:val="24"/>
        </w:rPr>
        <w:tab/>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487B30D5" wp14:editId="390D312C">
            <wp:extent cx="1204201" cy="914400"/>
            <wp:effectExtent l="19050" t="0" r="0" b="0"/>
            <wp:docPr id="21" name="Picture 17" descr="C:\data_2013\Scherer_2013\Task\Study1\white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ata_2013\Scherer_2013\Task\Study1\whiteFace1.bmp"/>
                    <pic:cNvPicPr>
                      <a:picLocks noChangeAspect="1" noChangeArrowheads="1"/>
                    </pic:cNvPicPr>
                  </pic:nvPicPr>
                  <pic:blipFill>
                    <a:blip r:embed="rId38"/>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4A243E00" wp14:editId="6B6B57BF">
            <wp:extent cx="1204201" cy="914400"/>
            <wp:effectExtent l="19050" t="0" r="0" b="0"/>
            <wp:docPr id="22" name="Picture 18" descr="C:\data_2013\Scherer_2013\Task\Study1\white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ata_2013\Scherer_2013\Task\Study1\whiteFace2.bmp"/>
                    <pic:cNvPicPr>
                      <a:picLocks noChangeAspect="1" noChangeArrowheads="1"/>
                    </pic:cNvPicPr>
                  </pic:nvPicPr>
                  <pic:blipFill>
                    <a:blip r:embed="rId39"/>
                    <a:srcRect/>
                    <a:stretch>
                      <a:fillRect/>
                    </a:stretch>
                  </pic:blipFill>
                  <pic:spPr bwMode="auto">
                    <a:xfrm>
                      <a:off x="0" y="0"/>
                      <a:ext cx="1204201"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10121ABF" wp14:editId="2198DBA5">
            <wp:extent cx="1196252" cy="914400"/>
            <wp:effectExtent l="19050" t="0" r="3898" b="0"/>
            <wp:docPr id="23" name="Picture 19" descr="C:\data_2013\Scherer_2013\Task\Study1\white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ata_2013\Scherer_2013\Task\Study1\whiteface3.bmp"/>
                    <pic:cNvPicPr>
                      <a:picLocks noChangeAspect="1" noChangeArrowheads="1"/>
                    </pic:cNvPicPr>
                  </pic:nvPicPr>
                  <pic:blipFill>
                    <a:blip r:embed="rId40"/>
                    <a:srcRect/>
                    <a:stretch>
                      <a:fillRect/>
                    </a:stretch>
                  </pic:blipFill>
                  <pic:spPr bwMode="auto">
                    <a:xfrm>
                      <a:off x="0" y="0"/>
                      <a:ext cx="1196252"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02EFCA5" wp14:editId="259F0628">
            <wp:extent cx="1196252" cy="914400"/>
            <wp:effectExtent l="19050" t="0" r="3898" b="0"/>
            <wp:docPr id="24" name="Picture 20" descr="C:\data_2013\Scherer_2013\Task\Study1\white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ata_2013\Scherer_2013\Task\Study1\whiteFace4.bmp"/>
                    <pic:cNvPicPr>
                      <a:picLocks noChangeAspect="1" noChangeArrowheads="1"/>
                    </pic:cNvPicPr>
                  </pic:nvPicPr>
                  <pic:blipFill>
                    <a:blip r:embed="rId41"/>
                    <a:srcRect/>
                    <a:stretch>
                      <a:fillRect/>
                    </a:stretch>
                  </pic:blipFill>
                  <pic:spPr bwMode="auto">
                    <a:xfrm>
                      <a:off x="0" y="0"/>
                      <a:ext cx="1196252" cy="914400"/>
                    </a:xfrm>
                    <a:prstGeom prst="rect">
                      <a:avLst/>
                    </a:prstGeom>
                    <a:noFill/>
                    <a:ln w="9525">
                      <a:noFill/>
                      <a:miter lim="800000"/>
                      <a:headEnd/>
                      <a:tailEnd/>
                    </a:ln>
                  </pic:spPr>
                </pic:pic>
              </a:graphicData>
            </a:graphic>
          </wp:inline>
        </w:drawing>
      </w:r>
    </w:p>
    <w:p w14:paraId="12D3BB01" w14:textId="77777777" w:rsidR="00632098" w:rsidRDefault="0063209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Hispanic:</w:t>
      </w:r>
      <w:r>
        <w:rPr>
          <w:rFonts w:ascii="Times New Roman" w:hAnsi="Times New Roman" w:cs="Times New Roman"/>
          <w:sz w:val="24"/>
          <w:szCs w:val="24"/>
        </w:rPr>
        <w:tab/>
        <w:t xml:space="preserve">   </w:t>
      </w:r>
      <w:r w:rsidR="001679F0" w:rsidRPr="00632098">
        <w:rPr>
          <w:rFonts w:ascii="Times New Roman" w:hAnsi="Times New Roman" w:cs="Times New Roman"/>
          <w:noProof/>
          <w:sz w:val="24"/>
          <w:szCs w:val="24"/>
        </w:rPr>
        <w:drawing>
          <wp:inline distT="0" distB="0" distL="0" distR="0" wp14:anchorId="60BBF98F" wp14:editId="2661C0B0">
            <wp:extent cx="1192714" cy="914400"/>
            <wp:effectExtent l="19050" t="0" r="7436" b="0"/>
            <wp:docPr id="28" name="Picture 24" descr="C:\data_2013\Scherer_2013\Task\Study1\hispFac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ata_2013\Scherer_2013\Task\Study1\hispFace3.bmp"/>
                    <pic:cNvPicPr>
                      <a:picLocks noChangeAspect="1" noChangeArrowheads="1"/>
                    </pic:cNvPicPr>
                  </pic:nvPicPr>
                  <pic:blipFill>
                    <a:blip r:embed="rId42"/>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0F29DC55" wp14:editId="53F66BCA">
            <wp:extent cx="1192714" cy="914400"/>
            <wp:effectExtent l="19050" t="0" r="7436" b="0"/>
            <wp:docPr id="27" name="Picture 23" descr="C:\data_2013\Scherer_2013\Task\Study1\hispFac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ata_2013\Scherer_2013\Task\Study1\hispFace2.bmp"/>
                    <pic:cNvPicPr>
                      <a:picLocks noChangeAspect="1" noChangeArrowheads="1"/>
                    </pic:cNvPicPr>
                  </pic:nvPicPr>
                  <pic:blipFill>
                    <a:blip r:embed="rId43"/>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2F920617" wp14:editId="100074CE">
            <wp:extent cx="1192714" cy="914400"/>
            <wp:effectExtent l="19050" t="0" r="7436" b="0"/>
            <wp:docPr id="26" name="Picture 22" descr="C:\data_2013\Scherer_2013\Task\Study1\hispFac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ata_2013\Scherer_2013\Task\Study1\hispFace1.bmp"/>
                    <pic:cNvPicPr>
                      <a:picLocks noChangeAspect="1" noChangeArrowheads="1"/>
                    </pic:cNvPicPr>
                  </pic:nvPicPr>
                  <pic:blipFill>
                    <a:blip r:embed="rId44"/>
                    <a:srcRect/>
                    <a:stretch>
                      <a:fillRect/>
                    </a:stretch>
                  </pic:blipFill>
                  <pic:spPr bwMode="auto">
                    <a:xfrm>
                      <a:off x="0" y="0"/>
                      <a:ext cx="1192714" cy="914400"/>
                    </a:xfrm>
                    <a:prstGeom prst="rect">
                      <a:avLst/>
                    </a:prstGeom>
                    <a:noFill/>
                    <a:ln w="9525">
                      <a:noFill/>
                      <a:miter lim="800000"/>
                      <a:headEnd/>
                      <a:tailEnd/>
                    </a:ln>
                  </pic:spPr>
                </pic:pic>
              </a:graphicData>
            </a:graphic>
          </wp:inline>
        </w:drawing>
      </w:r>
      <w:r w:rsidR="001679F0" w:rsidRPr="00632098">
        <w:rPr>
          <w:rFonts w:ascii="Times New Roman" w:hAnsi="Times New Roman" w:cs="Times New Roman"/>
          <w:noProof/>
          <w:sz w:val="24"/>
          <w:szCs w:val="24"/>
        </w:rPr>
        <w:drawing>
          <wp:inline distT="0" distB="0" distL="0" distR="0" wp14:anchorId="7C8DAB25" wp14:editId="61EBA001">
            <wp:extent cx="1192714" cy="914400"/>
            <wp:effectExtent l="19050" t="0" r="7436" b="0"/>
            <wp:docPr id="25" name="Picture 21" descr="C:\data_2013\Scherer_2013\Task\Study1\hispFace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ata_2013\Scherer_2013\Task\Study1\hispFace4.bmp"/>
                    <pic:cNvPicPr>
                      <a:picLocks noChangeAspect="1" noChangeArrowheads="1"/>
                    </pic:cNvPicPr>
                  </pic:nvPicPr>
                  <pic:blipFill>
                    <a:blip r:embed="rId45"/>
                    <a:srcRect/>
                    <a:stretch>
                      <a:fillRect/>
                    </a:stretch>
                  </pic:blipFill>
                  <pic:spPr bwMode="auto">
                    <a:xfrm>
                      <a:off x="0" y="0"/>
                      <a:ext cx="1192714" cy="914400"/>
                    </a:xfrm>
                    <a:prstGeom prst="rect">
                      <a:avLst/>
                    </a:prstGeom>
                    <a:noFill/>
                    <a:ln w="9525">
                      <a:noFill/>
                      <a:miter lim="800000"/>
                      <a:headEnd/>
                      <a:tailEnd/>
                    </a:ln>
                  </pic:spPr>
                </pic:pic>
              </a:graphicData>
            </a:graphic>
          </wp:inline>
        </w:drawing>
      </w:r>
    </w:p>
    <w:p w14:paraId="5FB9DFC5" w14:textId="77777777" w:rsidR="005E0B7D" w:rsidRPr="00856612" w:rsidRDefault="005E0B7D" w:rsidP="00EE55B6">
      <w:pPr>
        <w:spacing w:after="0" w:line="480" w:lineRule="auto"/>
        <w:rPr>
          <w:rFonts w:ascii="Times New Roman" w:hAnsi="Times New Roman" w:cs="Times New Roman"/>
          <w:sz w:val="24"/>
          <w:szCs w:val="24"/>
        </w:rPr>
      </w:pPr>
    </w:p>
    <w:sectPr w:rsidR="005E0B7D" w:rsidRPr="00856612" w:rsidSect="00E520B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 w:author="Bartholowlap" w:date="2016-12-18T21:03:00Z" w:initials="BDB">
    <w:p w14:paraId="637B1247" w14:textId="77777777" w:rsidR="00C66E64" w:rsidRDefault="00C66E64">
      <w:pPr>
        <w:pStyle w:val="CommentText"/>
      </w:pPr>
      <w:r>
        <w:rPr>
          <w:rStyle w:val="CommentReference"/>
        </w:rPr>
        <w:annotationRef/>
      </w:r>
      <w:r>
        <w:t>I like this Intro, but find it to be too long by at least a page. More generally the paper is pretty lengthy for a two-study, behavior-only package.  Even though JESP doesn’t impose a page limit for regular articles, in my experience they don’t like super-long papers.  Not sure what to do about it, if anything, but if you can find ways to tighten it that would be good.</w:t>
      </w:r>
    </w:p>
  </w:comment>
  <w:comment w:id="63" w:author="Hilgard, Joseph" w:date="2016-12-18T21:03:00Z" w:initials="HJ">
    <w:p w14:paraId="3FCE6018" w14:textId="3E6CA196" w:rsidR="00C66E64" w:rsidRDefault="00C66E64">
      <w:pPr>
        <w:pStyle w:val="CommentText"/>
      </w:pPr>
      <w:r>
        <w:rPr>
          <w:rStyle w:val="CommentReference"/>
        </w:rPr>
        <w:annotationRef/>
      </w:r>
      <w:r>
        <w:rPr>
          <w:rFonts w:ascii="Times New Roman" w:hAnsi="Times New Roman" w:cs="Times New Roman"/>
          <w:noProof/>
          <w:sz w:val="24"/>
          <w:szCs w:val="24"/>
        </w:rPr>
        <w:t>"</w:t>
      </w:r>
      <w:r>
        <w:rPr>
          <w:rFonts w:ascii="Times New Roman" w:hAnsi="Times New Roman" w:cs="Times New Roman"/>
          <w:sz w:val="24"/>
          <w:szCs w:val="24"/>
        </w:rPr>
        <w:t>in which pertinent stimuli are presented, such as those provided by the instructions of the task, thoughts and behaviors performed immediately before the task, or the choice of ostensibly irrelevant control stimuli used in the task.</w:t>
      </w:r>
      <w:r>
        <w:rPr>
          <w:rFonts w:ascii="Times New Roman" w:hAnsi="Times New Roman" w:cs="Times New Roman"/>
          <w:noProof/>
          <w:sz w:val="24"/>
          <w:szCs w:val="24"/>
        </w:rPr>
        <w:t>" We didn't elaborate on instructions, thoughts and behaviors, etc. so I pruned it.</w:t>
      </w:r>
      <w:r>
        <w:rPr>
          <w:rFonts w:ascii="Times New Roman" w:hAnsi="Times New Roman" w:cs="Times New Roman"/>
          <w:sz w:val="24"/>
          <w:szCs w:val="24"/>
        </w:rPr>
        <w:t xml:space="preserve">  </w:t>
      </w:r>
    </w:p>
  </w:comment>
  <w:comment w:id="127" w:author="Hilgard, Joseph" w:date="2016-12-18T21:03:00Z" w:initials="HJ">
    <w:p w14:paraId="78F07209" w14:textId="3E5429AC" w:rsidR="00C66E64" w:rsidRDefault="00C66E64">
      <w:pPr>
        <w:pStyle w:val="CommentText"/>
      </w:pPr>
      <w:r>
        <w:rPr>
          <w:rStyle w:val="CommentReference"/>
        </w:rPr>
        <w:annotationRef/>
      </w:r>
      <w:r>
        <w:rPr>
          <w:noProof/>
        </w:rPr>
        <w:t xml:space="preserve">I think this paragraph could probably be cut – just need a sentence re: </w:t>
      </w:r>
    </w:p>
  </w:comment>
  <w:comment w:id="131" w:author="Hilgard, Joseph" w:date="2016-12-18T21:03:00Z" w:initials="HJ">
    <w:p w14:paraId="54F6A6C2" w14:textId="15684110" w:rsidR="00C66E64" w:rsidRDefault="00C66E64">
      <w:pPr>
        <w:pStyle w:val="CommentText"/>
      </w:pPr>
      <w:r>
        <w:rPr>
          <w:rStyle w:val="CommentReference"/>
        </w:rPr>
        <w:annotationRef/>
      </w:r>
      <w:r>
        <w:rPr>
          <w:noProof/>
        </w:rPr>
        <w:t>this is vague.</w:t>
      </w:r>
    </w:p>
  </w:comment>
  <w:comment w:id="184" w:author="Hilgard, Joseph" w:date="2016-12-18T21:03:00Z" w:initials="HJ">
    <w:p w14:paraId="67F8C281" w14:textId="43B1F67B" w:rsidR="00C66E64" w:rsidRDefault="00C66E64">
      <w:pPr>
        <w:pStyle w:val="CommentText"/>
      </w:pPr>
      <w:r>
        <w:rPr>
          <w:rStyle w:val="CommentReference"/>
        </w:rPr>
        <w:annotationRef/>
      </w:r>
      <w:r>
        <w:t>The first three paragraphs do not seem related to the following paragraphs</w:t>
      </w:r>
    </w:p>
  </w:comment>
  <w:comment w:id="196" w:author="Joe" w:date="2016-12-18T21:03:00Z" w:initials="J">
    <w:p w14:paraId="572EEC1D" w14:textId="77777777" w:rsidR="00C66E64" w:rsidRDefault="00C66E64">
      <w:pPr>
        <w:pStyle w:val="CommentText"/>
      </w:pPr>
      <w:r>
        <w:rPr>
          <w:rStyle w:val="CommentReference"/>
        </w:rPr>
        <w:annotationRef/>
      </w:r>
      <w:r>
        <w:t>Might shorten this all with a citation of Lai et al as summary &amp; mention implementation intention, counterstereotypic scenario or exemplars.</w:t>
      </w:r>
    </w:p>
  </w:comment>
  <w:comment w:id="257" w:author="bartholowlab" w:date="2016-12-18T21:03:00Z" w:initials="b">
    <w:p w14:paraId="3E250348" w14:textId="77777777" w:rsidR="00C66E64" w:rsidRDefault="00C66E64">
      <w:pPr>
        <w:pStyle w:val="CommentText"/>
      </w:pPr>
      <w:r>
        <w:rPr>
          <w:rStyle w:val="CommentReference"/>
        </w:rPr>
        <w:annotationRef/>
      </w:r>
      <w:r>
        <w:t>I don’t want to cite a damn book chapter but I might have to</w:t>
      </w:r>
    </w:p>
  </w:comment>
  <w:comment w:id="316" w:author="Hilgard, Joseph" w:date="2016-12-18T21:03:00Z" w:initials="HJ">
    <w:p w14:paraId="0242C479" w14:textId="0D665768" w:rsidR="00C66E64" w:rsidRDefault="00C66E64">
      <w:pPr>
        <w:pStyle w:val="CommentText"/>
      </w:pPr>
      <w:r>
        <w:rPr>
          <w:rStyle w:val="CommentReference"/>
        </w:rPr>
        <w:annotationRef/>
      </w:r>
      <w:r>
        <w:t>This part is still muddy</w:t>
      </w:r>
    </w:p>
  </w:comment>
  <w:comment w:id="343" w:author="Hilgard, Joseph" w:date="2016-12-18T21:03:00Z" w:initials="HJ">
    <w:p w14:paraId="6E8D66E2" w14:textId="6821ECD0" w:rsidR="00C66E64" w:rsidRDefault="00C66E64">
      <w:pPr>
        <w:pStyle w:val="CommentText"/>
      </w:pPr>
      <w:r>
        <w:rPr>
          <w:rStyle w:val="CommentReference"/>
        </w:rPr>
        <w:annotationRef/>
      </w:r>
      <w:r>
        <w:t>What about effects of prime and of target?</w:t>
      </w:r>
      <w:r w:rsidR="00D43253">
        <w:t xml:space="preserve"> Might be best to just put a full ANOVA table in supplement…</w:t>
      </w:r>
    </w:p>
  </w:comment>
  <w:comment w:id="344" w:author="Hilgard, Joseph" w:date="2016-12-18T21:03:00Z" w:initials="HJ">
    <w:p w14:paraId="579D34CF" w14:textId="2873BB58" w:rsidR="00C66E64" w:rsidRDefault="00C66E64">
      <w:pPr>
        <w:pStyle w:val="CommentText"/>
      </w:pPr>
      <w:r>
        <w:rPr>
          <w:rStyle w:val="CommentReference"/>
        </w:rPr>
        <w:annotationRef/>
      </w:r>
      <w:r>
        <w:rPr>
          <w:rStyle w:val="CommentReference"/>
        </w:rPr>
        <w:t>In the multilevel logistic model</w:t>
      </w:r>
      <w:r>
        <w:t>, the result is very significant: p = .002. But in a paired t-test, it is not: p = .059.</w:t>
      </w:r>
    </w:p>
  </w:comment>
  <w:comment w:id="345" w:author="Hilgard, Joseph" w:date="2016-12-18T21:03:00Z" w:initials="HJ">
    <w:p w14:paraId="30477656" w14:textId="5BEB1D3C" w:rsidR="00C66E64" w:rsidRDefault="00C66E64">
      <w:pPr>
        <w:pStyle w:val="CommentText"/>
      </w:pPr>
      <w:r>
        <w:rPr>
          <w:rStyle w:val="CommentReference"/>
        </w:rPr>
        <w:annotationRef/>
      </w:r>
      <w:r>
        <w:t>I’m a little leery of the massive effect size here – did something go wrong?</w:t>
      </w:r>
    </w:p>
  </w:comment>
  <w:comment w:id="346" w:author="Hilgard, Joseph" w:date="2016-12-18T21:03:00Z" w:initials="HJ">
    <w:p w14:paraId="6A8AA89E" w14:textId="77777777" w:rsidR="00C66E64" w:rsidRDefault="00C66E64">
      <w:pPr>
        <w:pStyle w:val="CommentText"/>
      </w:pPr>
      <w:r>
        <w:rPr>
          <w:rStyle w:val="CommentReference"/>
        </w:rPr>
        <w:annotationRef/>
      </w:r>
      <w:r>
        <w:t>It really is that clear, I guess.</w:t>
      </w:r>
    </w:p>
    <w:p w14:paraId="41397E19" w14:textId="77777777" w:rsidR="00C66E64" w:rsidRDefault="00C66E64">
      <w:pPr>
        <w:pStyle w:val="CommentText"/>
      </w:pPr>
    </w:p>
    <w:p w14:paraId="2462EA31" w14:textId="17EF1ADD" w:rsidR="00C66E64" w:rsidRDefault="00C66E64">
      <w:pPr>
        <w:pStyle w:val="CommentText"/>
      </w:pPr>
      <w:r>
        <w:t>It is possible some subjects misunderstood the instructions, but it seems unlikely. Some subjects under some conditions have 32-40% accuracy, but their mean accuracy is good. Neutral-White accuracy dips as low as 40%, black-white accuracy can dip as low as 50%. Had they wholly misunderstood the instructions their neutral-tool accuracy would be 100% and their neutral-Black accuracy would be 0%.</w:t>
      </w:r>
    </w:p>
  </w:comment>
  <w:comment w:id="349" w:author="Hilgard, Joseph" w:date="2016-12-18T21:03:00Z" w:initials="HJ">
    <w:p w14:paraId="323B7DCB" w14:textId="44E9FC96" w:rsidR="00C66E64" w:rsidRDefault="00C66E64">
      <w:pPr>
        <w:pStyle w:val="CommentText"/>
      </w:pPr>
      <w:r>
        <w:rPr>
          <w:rStyle w:val="CommentReference"/>
        </w:rPr>
        <w:annotationRef/>
      </w:r>
      <w:r>
        <w:t>Oh! Am I putting all this in tables instead of the text?</w:t>
      </w:r>
    </w:p>
  </w:comment>
  <w:comment w:id="350" w:author="Hilgard, Joseph" w:date="2016-12-18T21:03:00Z" w:initials="HJ">
    <w:p w14:paraId="64B2DA26" w14:textId="1449FC95" w:rsidR="00C66E64" w:rsidRDefault="00C66E64">
      <w:pPr>
        <w:pStyle w:val="CommentText"/>
      </w:pPr>
      <w:r>
        <w:rPr>
          <w:rStyle w:val="CommentReference"/>
        </w:rPr>
        <w:annotationRef/>
      </w:r>
      <w:r>
        <w:t>Check these</w:t>
      </w:r>
    </w:p>
  </w:comment>
  <w:comment w:id="351" w:author="Hilgard, Joseph" w:date="2016-12-18T21:03:00Z" w:initials="HJ">
    <w:p w14:paraId="79519E44" w14:textId="0456B2E8" w:rsidR="00C66E64" w:rsidRDefault="00C66E64">
      <w:pPr>
        <w:pStyle w:val="CommentText"/>
      </w:pPr>
      <w:r>
        <w:rPr>
          <w:rStyle w:val="CommentReference"/>
        </w:rPr>
        <w:annotationRef/>
      </w:r>
      <w:r>
        <w:t>Check</w:t>
      </w:r>
    </w:p>
  </w:comment>
  <w:comment w:id="356" w:author="Hilgard, Joseph" w:date="2016-12-18T21:03:00Z" w:initials="HJ">
    <w:p w14:paraId="4D2DFDBE" w14:textId="77777777" w:rsidR="00C66E64" w:rsidRDefault="00C66E64" w:rsidP="007E69FF">
      <w:pPr>
        <w:pStyle w:val="CommentText"/>
      </w:pPr>
      <w:r>
        <w:rPr>
          <w:rStyle w:val="CommentReference"/>
        </w:rPr>
        <w:annotationRef/>
      </w:r>
      <w:r>
        <w:t xml:space="preserve">Old comment: </w:t>
      </w:r>
      <w:r>
        <w:rPr>
          <w:rStyle w:val="CommentReference"/>
        </w:rPr>
        <w:annotationRef/>
      </w:r>
      <w:r>
        <w:t>This still doesn’t seem like enough of an explanation.  You could say something like “Although other research has shown x y and z, the present research …blah blah [clarify how this study is different].”</w:t>
      </w:r>
    </w:p>
    <w:p w14:paraId="786C4C0B" w14:textId="77777777" w:rsidR="00C66E64" w:rsidRDefault="00C66E64" w:rsidP="007E69FF">
      <w:pPr>
        <w:pStyle w:val="CommentText"/>
      </w:pPr>
    </w:p>
    <w:p w14:paraId="6DAE4305" w14:textId="77777777" w:rsidR="00C66E64" w:rsidRDefault="00C66E64" w:rsidP="007E69FF">
      <w:pPr>
        <w:pStyle w:val="CommentText"/>
      </w:pPr>
      <w:r>
        <w:t>^^^^^^^^^^^^^^^^^^^^^^^^^^^^^^^^^^^^^^^^^^</w:t>
      </w:r>
    </w:p>
    <w:p w14:paraId="514E0EED" w14:textId="77777777" w:rsidR="00C66E64" w:rsidRDefault="00C66E64" w:rsidP="007E69FF">
      <w:pPr>
        <w:pStyle w:val="CommentText"/>
      </w:pPr>
    </w:p>
    <w:p w14:paraId="3A9F7A88" w14:textId="77777777" w:rsidR="00C66E64" w:rsidRDefault="00C66E64" w:rsidP="007E69FF">
      <w:pPr>
        <w:pStyle w:val="CommentText"/>
      </w:pPr>
      <w:r w:rsidRPr="00CB7F13">
        <w:rPr>
          <w:b/>
        </w:rPr>
        <w:t>BDB:</w:t>
      </w:r>
      <w:r>
        <w:t xml:space="preserve"> I tried to address Laura’s concern here, but am not overjoyed with what I’ve come up with.  Maybe you (either of you) can tweak this to be more readable. </w:t>
      </w:r>
    </w:p>
    <w:p w14:paraId="132C847B" w14:textId="77777777" w:rsidR="00C66E64" w:rsidRDefault="00C66E64">
      <w:pPr>
        <w:pStyle w:val="CommentText"/>
      </w:pPr>
    </w:p>
  </w:comment>
  <w:comment w:id="357" w:author="Hilgard, Joseph" w:date="2017-01-24T16:27:00Z" w:initials="HJ">
    <w:p w14:paraId="753804B9" w14:textId="2E161B4F" w:rsidR="00D43253" w:rsidRDefault="00D43253">
      <w:pPr>
        <w:pStyle w:val="CommentText"/>
      </w:pPr>
      <w:r>
        <w:rPr>
          <w:rStyle w:val="CommentReference"/>
        </w:rPr>
        <w:annotationRef/>
      </w:r>
      <w:r>
        <w:t>Seems like I’m speaking to the wrong point. Study 1 isn’t to demonstrate stability of Black-Gun bias, but rather that RM contrast effects exist, as seen by dramatic change in apparent White-Tool bias.</w:t>
      </w:r>
    </w:p>
  </w:comment>
  <w:comment w:id="362" w:author="Hilgard, Joseph" w:date="2016-12-18T21:03:00Z" w:initials="HJ">
    <w:p w14:paraId="4E9B8CF5" w14:textId="7CC0B86B" w:rsidR="00C66E64" w:rsidRDefault="00C66E64">
      <w:pPr>
        <w:pStyle w:val="CommentText"/>
      </w:pPr>
      <w:r>
        <w:rPr>
          <w:rStyle w:val="CommentReference"/>
        </w:rPr>
        <w:annotationRef/>
      </w:r>
      <w:r>
        <w:t>Sentence is much too long.</w:t>
      </w:r>
    </w:p>
  </w:comment>
  <w:comment w:id="409" w:author="bartholowlab" w:date="2016-12-18T21:03:00Z" w:initials="b">
    <w:p w14:paraId="2DE32AB1" w14:textId="77777777" w:rsidR="00C66E64" w:rsidRDefault="00C66E64">
      <w:pPr>
        <w:pStyle w:val="CommentText"/>
      </w:pPr>
      <w:r>
        <w:rPr>
          <w:rStyle w:val="CommentReference"/>
        </w:rPr>
        <w:annotationRef/>
      </w:r>
      <w:r>
        <w:t>Remove means and SDs from results sections for accuracy and PDP?</w:t>
      </w:r>
    </w:p>
  </w:comment>
  <w:comment w:id="410" w:author="Hilgard, Joseph" w:date="2016-12-18T21:03:00Z" w:initials="HJ">
    <w:p w14:paraId="641CE059" w14:textId="7510C293" w:rsidR="00C66E64" w:rsidRDefault="00C66E64">
      <w:pPr>
        <w:pStyle w:val="CommentText"/>
      </w:pPr>
      <w:r>
        <w:rPr>
          <w:rStyle w:val="CommentReference"/>
        </w:rPr>
        <w:annotationRef/>
      </w:r>
      <w:r>
        <w:t>main effect of prime, F(1, 24) = 3.66, p = .068</w:t>
      </w:r>
    </w:p>
  </w:comment>
  <w:comment w:id="513" w:author="Joe" w:date="2016-12-18T21:03:00Z" w:initials="J">
    <w:p w14:paraId="5C5C8EF8" w14:textId="773F6332" w:rsidR="00C66E64" w:rsidRDefault="00C66E64">
      <w:pPr>
        <w:pStyle w:val="CommentText"/>
      </w:pPr>
      <w:r>
        <w:rPr>
          <w:rStyle w:val="CommentReference"/>
        </w:rPr>
        <w:annotationRef/>
      </w:r>
      <w:r>
        <w:t xml:space="preserve">Because in typical WIT, black primes prepare gun response, but in modified WIT, black primes should prepare Black response. </w:t>
      </w:r>
    </w:p>
  </w:comment>
  <w:comment w:id="517" w:author="Hilgard, Joseph" w:date="2016-12-18T21:03:00Z" w:initials="HJ">
    <w:p w14:paraId="0EB6073C" w14:textId="3D438402" w:rsidR="00C66E64" w:rsidRDefault="00C66E64">
      <w:pPr>
        <w:pStyle w:val="CommentText"/>
      </w:pPr>
      <w:r>
        <w:rPr>
          <w:rStyle w:val="CommentReference"/>
        </w:rPr>
        <w:annotationRef/>
      </w:r>
      <w:r>
        <w:t>Check means for predicted direction.</w:t>
      </w:r>
    </w:p>
    <w:p w14:paraId="622C25E1" w14:textId="638C60CC" w:rsidR="00C66E64" w:rsidRDefault="00C66E64">
      <w:pPr>
        <w:pStyle w:val="CommentText"/>
      </w:pPr>
    </w:p>
    <w:p w14:paraId="1B6A65A7" w14:textId="795CA391" w:rsidR="00C66E64" w:rsidRDefault="00C66E64">
      <w:pPr>
        <w:pStyle w:val="CommentText"/>
      </w:pPr>
      <w:r>
        <w:t>Yes, it’s in the correct direction. Just not significant. See WIT3_analysis.R &gt; #Table</w:t>
      </w:r>
    </w:p>
    <w:p w14:paraId="583FC9C2" w14:textId="5E9DA011" w:rsidR="00C66E64" w:rsidRDefault="00C66E64">
      <w:pPr>
        <w:pStyle w:val="CommentText"/>
      </w:pPr>
    </w:p>
    <w:p w14:paraId="6012929A" w14:textId="4FFEB31A" w:rsidR="00C66E64" w:rsidRDefault="00C66E64">
      <w:pPr>
        <w:pStyle w:val="CommentText"/>
      </w:pPr>
      <w:r>
        <w:t>Is the Prime × Condition interaction relevant? It’s significant. It could be that the 3-way is powered by Condition affecting gun trials one way and not-gun trials the other way.</w:t>
      </w:r>
    </w:p>
    <w:p w14:paraId="7929C0D0" w14:textId="678DD7E7" w:rsidR="00C66E64" w:rsidRDefault="00C66E64">
      <w:pPr>
        <w:pStyle w:val="CommentText"/>
      </w:pPr>
    </w:p>
    <w:p w14:paraId="47A0A7A9" w14:textId="734C1365" w:rsidR="00C66E64" w:rsidRDefault="00C66E64">
      <w:pPr>
        <w:pStyle w:val="CommentText"/>
      </w:pPr>
      <w:r>
        <w:t>Consider a mini-meta if the parameters are appropriately comparable.</w:t>
      </w:r>
    </w:p>
  </w:comment>
  <w:comment w:id="531" w:author="Hilgard, Joseph" w:date="2017-01-24T17:50:00Z" w:initials="HJ">
    <w:p w14:paraId="47A90367" w14:textId="2C3C50DC" w:rsidR="004C68C8" w:rsidRDefault="004C68C8">
      <w:pPr>
        <w:pStyle w:val="CommentText"/>
      </w:pPr>
      <w:r>
        <w:rPr>
          <w:rStyle w:val="CommentReference"/>
        </w:rPr>
        <w:annotationRef/>
      </w:r>
      <w:r>
        <w:t>This is the Prime × Target interaction within just the Gun/Tool task, p = .043</w:t>
      </w:r>
    </w:p>
  </w:comment>
  <w:comment w:id="532" w:author="Hilgard, Joseph" w:date="2017-01-24T17:49:00Z" w:initials="HJ">
    <w:p w14:paraId="5C9AB994" w14:textId="5905516F" w:rsidR="004C68C8" w:rsidRDefault="004C68C8">
      <w:pPr>
        <w:pStyle w:val="CommentText"/>
      </w:pPr>
      <w:r>
        <w:rPr>
          <w:rStyle w:val="CommentReference"/>
        </w:rPr>
        <w:annotationRef/>
      </w:r>
      <w:r>
        <w:t>This is the Prime × Target interaction within just the Black/Gun task, p = .035</w:t>
      </w:r>
    </w:p>
  </w:comment>
  <w:comment w:id="534" w:author="Hilgard, Joseph" w:date="2017-01-24T17:52:00Z" w:initials="HJ">
    <w:p w14:paraId="4A10C055" w14:textId="163E72C2" w:rsidR="001A3FEA" w:rsidRDefault="001A3FEA">
      <w:pPr>
        <w:pStyle w:val="CommentText"/>
      </w:pPr>
      <w:r>
        <w:rPr>
          <w:rStyle w:val="CommentReference"/>
        </w:rPr>
        <w:annotationRef/>
      </w:r>
      <w:r>
        <w:t>I am having a hard time interpreting how big a problem that is given that the 3-way is there.</w:t>
      </w:r>
    </w:p>
  </w:comment>
  <w:comment w:id="556" w:author="Hilgard, Joseph" w:date="2016-12-18T21:03:00Z" w:initials="HJ">
    <w:p w14:paraId="6422A488" w14:textId="084A2D30" w:rsidR="00C66E64" w:rsidRDefault="00C66E64">
      <w:pPr>
        <w:pStyle w:val="CommentText"/>
      </w:pPr>
      <w:r>
        <w:rPr>
          <w:rStyle w:val="CommentReference"/>
        </w:rPr>
        <w:annotationRef/>
      </w:r>
      <w:r>
        <w:t xml:space="preserve">Subject # runs 1-105 but there are two 74s. </w:t>
      </w:r>
    </w:p>
  </w:comment>
  <w:comment w:id="557" w:author="Hilgard, Joseph" w:date="2016-12-18T21:03:00Z" w:initials="HJ">
    <w:p w14:paraId="0DF2419D" w14:textId="7B0C84CD" w:rsidR="00C66E64" w:rsidRDefault="00C66E64">
      <w:pPr>
        <w:pStyle w:val="CommentText"/>
      </w:pPr>
      <w:r>
        <w:rPr>
          <w:rStyle w:val="CommentReference"/>
        </w:rPr>
        <w:annotationRef/>
      </w:r>
      <w:r>
        <w:t>Could be 1 if we say its ok to use previous experiment’s Gun-Tool WIT</w:t>
      </w:r>
    </w:p>
  </w:comment>
  <w:comment w:id="570" w:author="Joe" w:date="2016-12-18T21:03:00Z" w:initials="J">
    <w:p w14:paraId="7BDBDDB5" w14:textId="52143B8B" w:rsidR="00C66E64" w:rsidRDefault="00C66E64">
      <w:pPr>
        <w:pStyle w:val="CommentText"/>
      </w:pPr>
      <w:r>
        <w:rPr>
          <w:rStyle w:val="CommentReference"/>
        </w:rPr>
        <w:annotationRef/>
      </w:r>
      <w:r>
        <w:t>Technically undefined… F = 0.00 is a rarity.</w:t>
      </w:r>
    </w:p>
  </w:comment>
  <w:comment w:id="580" w:author="Joe" w:date="2016-12-18T21:03:00Z" w:initials="J">
    <w:p w14:paraId="2C7AB322" w14:textId="68E95A09" w:rsidR="00C66E64" w:rsidRDefault="00C66E64">
      <w:pPr>
        <w:pStyle w:val="CommentText"/>
      </w:pPr>
      <w:r>
        <w:rPr>
          <w:rStyle w:val="CommentReference"/>
        </w:rPr>
        <w:annotationRef/>
      </w:r>
      <w:r>
        <w:t>If the 3-way is so negligible, shouldn’t these effect sizes be more similar?</w:t>
      </w:r>
    </w:p>
  </w:comment>
  <w:comment w:id="598" w:author="Joe" w:date="2016-12-18T21:03:00Z" w:initials="J">
    <w:p w14:paraId="24616D16" w14:textId="050F798F" w:rsidR="00C66E64" w:rsidRDefault="00C66E64">
      <w:pPr>
        <w:pStyle w:val="CommentText"/>
      </w:pPr>
      <w:r>
        <w:rPr>
          <w:rStyle w:val="CommentReference"/>
        </w:rPr>
        <w:annotationRef/>
      </w:r>
      <w:r>
        <w:t>This is significant (p = .042) in the logistic HLM…</w:t>
      </w:r>
    </w:p>
  </w:comment>
  <w:comment w:id="603" w:author="Joe" w:date="2016-12-18T21:03:00Z" w:initials="J">
    <w:p w14:paraId="47926232" w14:textId="55CDE7F6" w:rsidR="00C66E64" w:rsidRDefault="00C66E64">
      <w:pPr>
        <w:pStyle w:val="CommentText"/>
      </w:pPr>
      <w:r>
        <w:rPr>
          <w:rStyle w:val="CommentReference"/>
        </w:rPr>
        <w:annotationRef/>
      </w:r>
    </w:p>
  </w:comment>
  <w:comment w:id="622" w:author="Hilgard, Joseph" w:date="2016-12-18T21:03:00Z" w:initials="HJ">
    <w:p w14:paraId="27ED93DD" w14:textId="11EFBF96" w:rsidR="00C66E64" w:rsidRDefault="00C66E64">
      <w:pPr>
        <w:pStyle w:val="CommentText"/>
      </w:pPr>
      <w:r>
        <w:rPr>
          <w:rStyle w:val="CommentReference"/>
        </w:rPr>
        <w:annotationRef/>
      </w:r>
      <w:r>
        <w:t>Check for accuracy. What does that 3-way interaction imply?</w:t>
      </w:r>
    </w:p>
  </w:comment>
  <w:comment w:id="637" w:author="Hilgard, Joseph" w:date="2016-12-18T21:03:00Z" w:initials="HJ">
    <w:p w14:paraId="05706538" w14:textId="6548A7DC" w:rsidR="00C66E64" w:rsidRDefault="00C66E64">
      <w:pPr>
        <w:pStyle w:val="CommentText"/>
      </w:pPr>
      <w:r>
        <w:rPr>
          <w:rStyle w:val="CommentReference"/>
        </w:rPr>
        <w:annotationRef/>
      </w:r>
      <w:r>
        <w:t>Edit. You get the idea.</w:t>
      </w:r>
    </w:p>
  </w:comment>
  <w:comment w:id="642" w:author="Joe" w:date="2016-12-18T21:05:00Z" w:initials="J">
    <w:p w14:paraId="696A9F8C" w14:textId="1AB58C2C" w:rsidR="00C66E64" w:rsidRDefault="00C66E64">
      <w:pPr>
        <w:pStyle w:val="CommentText"/>
      </w:pPr>
      <w:r>
        <w:rPr>
          <w:rStyle w:val="CommentReference"/>
        </w:rPr>
        <w:annotationRef/>
      </w:r>
      <w:r>
        <w:t>Edit in light of Experiment 3</w:t>
      </w:r>
    </w:p>
  </w:comment>
  <w:comment w:id="643" w:author="bartholowlab" w:date="2016-12-18T21:03:00Z" w:initials="b">
    <w:p w14:paraId="7EE99121" w14:textId="77777777" w:rsidR="00C66E64" w:rsidRDefault="00C66E64" w:rsidP="001A3AE7">
      <w:pPr>
        <w:autoSpaceDE w:val="0"/>
        <w:autoSpaceDN w:val="0"/>
        <w:adjustRightInd w:val="0"/>
        <w:spacing w:after="0" w:line="240" w:lineRule="auto"/>
        <w:rPr>
          <w:rFonts w:ascii="Times New Roman" w:hAnsi="Times New Roman" w:cs="Times New Roman"/>
          <w:sz w:val="18"/>
          <w:szCs w:val="18"/>
        </w:rPr>
      </w:pPr>
      <w:r>
        <w:rPr>
          <w:rStyle w:val="CommentReference"/>
        </w:rPr>
        <w:annotationRef/>
      </w:r>
      <w:r>
        <w:t>“</w:t>
      </w:r>
      <w:r>
        <w:rPr>
          <w:rFonts w:ascii="Times New Roman" w:hAnsi="Times New Roman" w:cs="Times New Roman"/>
          <w:sz w:val="18"/>
          <w:szCs w:val="18"/>
        </w:rPr>
        <w:t>Findings of three experiments consistently confirmed the usefulness</w:t>
      </w:r>
    </w:p>
    <w:p w14:paraId="61718E1B" w14:textId="77777777" w:rsidR="00C66E64" w:rsidRDefault="00C66E64" w:rsidP="001A3AE7">
      <w:pPr>
        <w:autoSpaceDE w:val="0"/>
        <w:autoSpaceDN w:val="0"/>
        <w:adjustRightInd w:val="0"/>
        <w:spacing w:after="0" w:line="240" w:lineRule="auto"/>
      </w:pPr>
      <w:r>
        <w:rPr>
          <w:rFonts w:ascii="Times New Roman" w:hAnsi="Times New Roman" w:cs="Times New Roman"/>
          <w:sz w:val="18"/>
          <w:szCs w:val="18"/>
        </w:rPr>
        <w:t>of the IAT (implicit association test) for assessing differences in evaluative associations between pairs of semantic or social categories.”</w:t>
      </w:r>
    </w:p>
  </w:comment>
  <w:comment w:id="644" w:author="bartholowlab" w:date="2016-12-18T21:03:00Z" w:initials="b">
    <w:p w14:paraId="5C658A08" w14:textId="77777777" w:rsidR="00C66E64" w:rsidRDefault="00C66E64">
      <w:pPr>
        <w:pStyle w:val="CommentText"/>
      </w:pPr>
      <w:r>
        <w:rPr>
          <w:rStyle w:val="CommentReference"/>
        </w:rPr>
        <w:annotationRef/>
      </w:r>
      <w:r>
        <w:t>Might cut</w:t>
      </w:r>
    </w:p>
  </w:comment>
  <w:comment w:id="645" w:author="bartholowlab" w:date="2016-12-18T21:03:00Z" w:initials="b">
    <w:p w14:paraId="3E6D4825" w14:textId="77777777" w:rsidR="00C66E64" w:rsidRDefault="00C66E64">
      <w:pPr>
        <w:pStyle w:val="CommentText"/>
      </w:pPr>
      <w:r>
        <w:rPr>
          <w:rStyle w:val="CommentReference"/>
        </w:rPr>
        <w:annotationRef/>
      </w:r>
      <w:r>
        <w:t>Could cut</w:t>
      </w:r>
    </w:p>
  </w:comment>
  <w:comment w:id="646" w:author="Hilgard, Joseph" w:date="2016-12-18T21:03:00Z" w:initials="HJ">
    <w:p w14:paraId="12E6ECAF" w14:textId="399BC65C" w:rsidR="00C66E64" w:rsidRDefault="00C66E64">
      <w:pPr>
        <w:pStyle w:val="CommentText"/>
      </w:pPr>
      <w:r>
        <w:rPr>
          <w:rStyle w:val="CommentReference"/>
        </w:rPr>
        <w:annotationRef/>
      </w:r>
      <w:r>
        <w:t>Effect sizes…</w:t>
      </w:r>
    </w:p>
  </w:comment>
  <w:comment w:id="647" w:author="Hilgard, Joseph" w:date="2016-12-18T21:03:00Z" w:initials="HJ">
    <w:p w14:paraId="01D9E82C" w14:textId="3E4912CC" w:rsidR="00C66E64" w:rsidRDefault="00C66E64">
      <w:pPr>
        <w:pStyle w:val="CommentText"/>
      </w:pPr>
      <w:r>
        <w:rPr>
          <w:rStyle w:val="CommentReference"/>
        </w:rPr>
        <w:annotationRef/>
      </w:r>
      <w:r>
        <w:t>I think much of this can be discarded, esp if we’re going to a new journal.</w:t>
      </w:r>
    </w:p>
  </w:comment>
  <w:comment w:id="662" w:author="Hilgard, Joseph" w:date="2016-12-18T21:03:00Z" w:initials="HJ">
    <w:p w14:paraId="073EEA99" w14:textId="06C1A936" w:rsidR="00C66E64" w:rsidRDefault="00C66E64">
      <w:pPr>
        <w:pStyle w:val="CommentText"/>
      </w:pPr>
      <w:r>
        <w:rPr>
          <w:rStyle w:val="CommentReference"/>
        </w:rPr>
        <w:annotationRef/>
      </w:r>
      <w:r>
        <w:t xml:space="preserve">Could cite Giner-Sorolla, R. (2012) Science or Art? doi: </w:t>
      </w:r>
      <w:r>
        <w:rPr>
          <w:rFonts w:ascii="Arial" w:hAnsi="Arial" w:cs="Arial"/>
          <w:b/>
          <w:bCs/>
          <w:color w:val="333300"/>
          <w:sz w:val="14"/>
          <w:szCs w:val="14"/>
          <w:shd w:val="clear" w:color="auto" w:fill="FFFFFF"/>
        </w:rPr>
        <w:t>10.1177/1745691612457576</w:t>
      </w:r>
    </w:p>
  </w:comment>
  <w:comment w:id="746" w:author="bartholowlab" w:date="2016-12-18T21:03:00Z" w:initials="b">
    <w:p w14:paraId="01759B39" w14:textId="77777777" w:rsidR="00C66E64" w:rsidRDefault="00C66E64">
      <w:pPr>
        <w:pStyle w:val="CommentText"/>
      </w:pPr>
      <w:r>
        <w:rPr>
          <w:rStyle w:val="CommentReference"/>
        </w:rPr>
        <w:annotationRef/>
      </w:r>
      <w:r>
        <w:t>P1</w:t>
      </w:r>
    </w:p>
  </w:comment>
  <w:comment w:id="751" w:author="bartholowlab" w:date="2016-12-18T21:03:00Z" w:initials="b">
    <w:p w14:paraId="17D07CC7" w14:textId="77777777" w:rsidR="00C66E64" w:rsidRDefault="00C66E64">
      <w:pPr>
        <w:pStyle w:val="CommentText"/>
      </w:pPr>
      <w:r>
        <w:rPr>
          <w:rStyle w:val="CommentReference"/>
        </w:rPr>
        <w:annotationRef/>
      </w:r>
      <w:r>
        <w:t>P1</w:t>
      </w:r>
    </w:p>
  </w:comment>
  <w:comment w:id="756" w:author="bartholowlab" w:date="2016-12-18T21:03:00Z" w:initials="b">
    <w:p w14:paraId="344F9212" w14:textId="77777777" w:rsidR="00C66E64" w:rsidRDefault="00C66E64">
      <w:pPr>
        <w:pStyle w:val="CommentText"/>
      </w:pPr>
      <w:r>
        <w:rPr>
          <w:rStyle w:val="CommentReference"/>
        </w:rPr>
        <w:annotationRef/>
      </w:r>
      <w:r>
        <w:t>P1</w:t>
      </w:r>
    </w:p>
  </w:comment>
  <w:comment w:id="815" w:author="bartholowlab" w:date="2016-12-18T21:03:00Z" w:initials="b">
    <w:p w14:paraId="6BA38F38" w14:textId="77777777" w:rsidR="00C66E64" w:rsidRDefault="00C66E64">
      <w:pPr>
        <w:pStyle w:val="CommentText"/>
      </w:pPr>
      <w:r>
        <w:rPr>
          <w:rStyle w:val="CommentReference"/>
        </w:rPr>
        <w:annotationRef/>
      </w:r>
      <w:r>
        <w:t>P1</w:t>
      </w:r>
    </w:p>
  </w:comment>
  <w:comment w:id="853" w:author="bartholowlab" w:date="2016-12-18T21:03:00Z" w:initials="b">
    <w:p w14:paraId="7CBA5542" w14:textId="77777777" w:rsidR="00C66E64" w:rsidRDefault="00C66E64">
      <w:pPr>
        <w:pStyle w:val="CommentText"/>
      </w:pPr>
      <w:r>
        <w:rPr>
          <w:rStyle w:val="CommentReference"/>
        </w:rPr>
        <w:annotationRef/>
      </w:r>
      <w:r>
        <w:t>Is there supposed to be a list of tables / table captions?</w:t>
      </w:r>
    </w:p>
    <w:p w14:paraId="1365BB97" w14:textId="77777777" w:rsidR="00C66E64" w:rsidRDefault="00C66E64">
      <w:pPr>
        <w:pStyle w:val="CommentText"/>
      </w:pPr>
    </w:p>
    <w:p w14:paraId="40DA5803" w14:textId="77777777" w:rsidR="00C66E64" w:rsidRDefault="00C66E64">
      <w:pPr>
        <w:pStyle w:val="CommentText"/>
      </w:pPr>
      <w:r>
        <w:t>Add tables of:</w:t>
      </w:r>
      <w:r>
        <w:br/>
        <w:t>Experiment 1:</w:t>
      </w:r>
    </w:p>
    <w:p w14:paraId="136F41DC" w14:textId="77777777" w:rsidR="00C66E64" w:rsidRDefault="00C66E64">
      <w:pPr>
        <w:pStyle w:val="CommentText"/>
      </w:pPr>
      <w:r>
        <w:t>RTs,</w:t>
      </w:r>
    </w:p>
    <w:p w14:paraId="2E3E5570" w14:textId="77777777" w:rsidR="00C66E64" w:rsidRDefault="00C66E64">
      <w:pPr>
        <w:pStyle w:val="CommentText"/>
      </w:pPr>
      <w:r>
        <w:t>PDP params</w:t>
      </w:r>
    </w:p>
    <w:p w14:paraId="28606C3A" w14:textId="77777777" w:rsidR="00C66E64" w:rsidRDefault="00C66E64">
      <w:pPr>
        <w:pStyle w:val="CommentText"/>
      </w:pPr>
      <w:r>
        <w:t>Experiment 2:</w:t>
      </w:r>
    </w:p>
    <w:p w14:paraId="1624ABF0" w14:textId="77777777" w:rsidR="00C66E64" w:rsidRDefault="00C66E64">
      <w:pPr>
        <w:pStyle w:val="CommentText"/>
      </w:pPr>
      <w:r>
        <w:t>RTs,</w:t>
      </w:r>
    </w:p>
    <w:p w14:paraId="17E4D8E0" w14:textId="77777777" w:rsidR="00C66E64" w:rsidRDefault="00C66E64">
      <w:pPr>
        <w:pStyle w:val="CommentText"/>
      </w:pPr>
      <w:r>
        <w:t>PDP params</w:t>
      </w:r>
    </w:p>
    <w:p w14:paraId="4160D62D" w14:textId="77777777" w:rsidR="00C66E64" w:rsidRDefault="00C66E64">
      <w:pPr>
        <w:pStyle w:val="CommentText"/>
      </w:pPr>
    </w:p>
    <w:p w14:paraId="3B055D28" w14:textId="77777777" w:rsidR="00C66E64" w:rsidRDefault="00C66E64">
      <w:pPr>
        <w:pStyle w:val="CommentText"/>
      </w:pPr>
      <w:r>
        <w:t>SDs would be 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7B1247" w15:done="0"/>
  <w15:commentEx w15:paraId="3FCE6018" w15:done="0"/>
  <w15:commentEx w15:paraId="78F07209" w15:done="0"/>
  <w15:commentEx w15:paraId="54F6A6C2" w15:done="0"/>
  <w15:commentEx w15:paraId="67F8C281" w15:done="0"/>
  <w15:commentEx w15:paraId="572EEC1D" w15:done="0"/>
  <w15:commentEx w15:paraId="3E250348" w15:done="0"/>
  <w15:commentEx w15:paraId="0242C479" w15:done="0"/>
  <w15:commentEx w15:paraId="6E8D66E2" w15:done="0"/>
  <w15:commentEx w15:paraId="579D34CF" w15:done="0"/>
  <w15:commentEx w15:paraId="30477656" w15:done="0"/>
  <w15:commentEx w15:paraId="2462EA31" w15:paraIdParent="30477656" w15:done="0"/>
  <w15:commentEx w15:paraId="323B7DCB" w15:done="0"/>
  <w15:commentEx w15:paraId="64B2DA26" w15:done="0"/>
  <w15:commentEx w15:paraId="79519E44" w15:done="0"/>
  <w15:commentEx w15:paraId="132C847B" w15:done="0"/>
  <w15:commentEx w15:paraId="753804B9" w15:done="0"/>
  <w15:commentEx w15:paraId="4E9B8CF5" w15:done="0"/>
  <w15:commentEx w15:paraId="2DE32AB1" w15:done="0"/>
  <w15:commentEx w15:paraId="641CE059" w15:done="0"/>
  <w15:commentEx w15:paraId="5C5C8EF8" w15:done="0"/>
  <w15:commentEx w15:paraId="47A0A7A9" w15:done="0"/>
  <w15:commentEx w15:paraId="47A90367" w15:done="0"/>
  <w15:commentEx w15:paraId="5C9AB994" w15:done="0"/>
  <w15:commentEx w15:paraId="4A10C055" w15:done="0"/>
  <w15:commentEx w15:paraId="6422A488" w15:done="0"/>
  <w15:commentEx w15:paraId="0DF2419D" w15:done="0"/>
  <w15:commentEx w15:paraId="7BDBDDB5" w15:done="0"/>
  <w15:commentEx w15:paraId="2C7AB322" w15:done="0"/>
  <w15:commentEx w15:paraId="24616D16" w15:done="0"/>
  <w15:commentEx w15:paraId="47926232" w15:done="0"/>
  <w15:commentEx w15:paraId="27ED93DD" w15:done="0"/>
  <w15:commentEx w15:paraId="05706538" w15:done="0"/>
  <w15:commentEx w15:paraId="696A9F8C" w15:done="0"/>
  <w15:commentEx w15:paraId="61718E1B" w15:done="0"/>
  <w15:commentEx w15:paraId="5C658A08" w15:done="0"/>
  <w15:commentEx w15:paraId="3E6D4825" w15:done="0"/>
  <w15:commentEx w15:paraId="12E6ECAF" w15:done="0"/>
  <w15:commentEx w15:paraId="01D9E82C" w15:done="0"/>
  <w15:commentEx w15:paraId="073EEA99" w15:done="0"/>
  <w15:commentEx w15:paraId="01759B39" w15:done="0"/>
  <w15:commentEx w15:paraId="17D07CC7" w15:done="0"/>
  <w15:commentEx w15:paraId="344F9212" w15:done="0"/>
  <w15:commentEx w15:paraId="6BA38F38" w15:done="0"/>
  <w15:commentEx w15:paraId="3B055D2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6CC861" w14:textId="77777777" w:rsidR="00222EA0" w:rsidRDefault="00222EA0" w:rsidP="006D5DED">
      <w:pPr>
        <w:spacing w:after="0" w:line="240" w:lineRule="auto"/>
      </w:pPr>
      <w:r>
        <w:separator/>
      </w:r>
    </w:p>
  </w:endnote>
  <w:endnote w:type="continuationSeparator" w:id="0">
    <w:p w14:paraId="44977AFD" w14:textId="77777777" w:rsidR="00222EA0" w:rsidRDefault="00222EA0" w:rsidP="006D5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794CD" w14:textId="77777777" w:rsidR="00C66E64" w:rsidRDefault="00C66E64" w:rsidP="00B21C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047735" w14:textId="77777777" w:rsidR="00C66E64" w:rsidRDefault="00C66E64" w:rsidP="009B63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AB76D" w14:textId="77777777" w:rsidR="00C66E64" w:rsidRDefault="00C66E64" w:rsidP="00B21C81">
    <w:pPr>
      <w:pStyle w:val="Footer"/>
      <w:framePr w:wrap="around" w:vAnchor="text" w:hAnchor="margin" w:xAlign="right" w:y="1"/>
      <w:rPr>
        <w:rStyle w:val="PageNumber"/>
      </w:rPr>
    </w:pPr>
  </w:p>
  <w:p w14:paraId="3F0BC81C" w14:textId="77777777" w:rsidR="00C66E64" w:rsidRDefault="00C66E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6917D4" w14:textId="77777777" w:rsidR="00222EA0" w:rsidRDefault="00222EA0" w:rsidP="006D5DED">
      <w:pPr>
        <w:spacing w:after="0" w:line="240" w:lineRule="auto"/>
      </w:pPr>
      <w:r>
        <w:separator/>
      </w:r>
    </w:p>
  </w:footnote>
  <w:footnote w:type="continuationSeparator" w:id="0">
    <w:p w14:paraId="0F2F3763" w14:textId="77777777" w:rsidR="00222EA0" w:rsidRDefault="00222EA0" w:rsidP="006D5DED">
      <w:pPr>
        <w:spacing w:after="0" w:line="240" w:lineRule="auto"/>
      </w:pPr>
      <w:r>
        <w:continuationSeparator/>
      </w:r>
    </w:p>
  </w:footnote>
  <w:footnote w:id="1">
    <w:p w14:paraId="12A27DA6" w14:textId="77777777" w:rsidR="00C66E64" w:rsidRPr="00D953BB" w:rsidRDefault="00C66E64">
      <w:pPr>
        <w:pStyle w:val="FootnoteText"/>
        <w:rPr>
          <w:rFonts w:ascii="Times New Roman" w:hAnsi="Times New Roman" w:cs="Times New Roman"/>
        </w:rPr>
      </w:pPr>
      <w:r w:rsidRPr="00D953BB">
        <w:rPr>
          <w:rStyle w:val="FootnoteReference"/>
          <w:rFonts w:ascii="Times New Roman" w:hAnsi="Times New Roman" w:cs="Times New Roman"/>
        </w:rPr>
        <w:footnoteRef/>
      </w:r>
      <w:r w:rsidRPr="00D953BB">
        <w:rPr>
          <w:rFonts w:ascii="Times New Roman" w:hAnsi="Times New Roman" w:cs="Times New Roman"/>
        </w:rPr>
        <w:t xml:space="preserve"> Image numbers 6570.2, 7002, 7025, </w:t>
      </w:r>
      <w:r>
        <w:rPr>
          <w:rFonts w:ascii="Times New Roman" w:hAnsi="Times New Roman" w:cs="Times New Roman"/>
        </w:rPr>
        <w:t xml:space="preserve">and </w:t>
      </w:r>
      <w:r w:rsidRPr="00D953BB">
        <w:rPr>
          <w:rFonts w:ascii="Times New Roman" w:hAnsi="Times New Roman" w:cs="Times New Roman"/>
        </w:rPr>
        <w:t>7175, as used in Scherer &amp; Lambert (</w:t>
      </w:r>
      <w:del w:id="334" w:author="bartholowlab" w:date="2014-09-15T14:10:00Z">
        <w:r w:rsidRPr="00D953BB" w:rsidDel="005A3E95">
          <w:rPr>
            <w:rFonts w:ascii="Times New Roman" w:hAnsi="Times New Roman" w:cs="Times New Roman"/>
          </w:rPr>
          <w:delText>2009a</w:delText>
        </w:r>
      </w:del>
      <w:ins w:id="335" w:author="bartholowlab" w:date="2014-09-15T14:10:00Z">
        <w:r>
          <w:rPr>
            <w:rFonts w:ascii="Times New Roman" w:hAnsi="Times New Roman" w:cs="Times New Roman"/>
          </w:rPr>
          <w:t>2009</w:t>
        </w:r>
      </w:ins>
      <w:r w:rsidRPr="00D953BB">
        <w:rPr>
          <w:rFonts w:ascii="Times New Roman" w:hAnsi="Times New Roman" w:cs="Times New Roman"/>
        </w:rPr>
        <w:t>).</w:t>
      </w:r>
    </w:p>
  </w:footnote>
  <w:footnote w:id="2">
    <w:p w14:paraId="7EBB0159" w14:textId="77777777" w:rsidR="00C66E64" w:rsidRPr="006229EB" w:rsidRDefault="00C66E64">
      <w:pPr>
        <w:pStyle w:val="FootnoteText"/>
        <w:rPr>
          <w:rFonts w:ascii="Times New Roman" w:hAnsi="Times New Roman" w:cs="Times New Roman"/>
        </w:rPr>
      </w:pPr>
      <w:r w:rsidRPr="00B3022D">
        <w:rPr>
          <w:rStyle w:val="FootnoteReference"/>
          <w:rFonts w:ascii="Times New Roman" w:hAnsi="Times New Roman" w:cs="Times New Roman"/>
        </w:rPr>
        <w:footnoteRef/>
      </w:r>
      <w:r w:rsidRPr="00B3022D">
        <w:rPr>
          <w:rFonts w:ascii="Times New Roman" w:hAnsi="Times New Roman" w:cs="Times New Roman"/>
        </w:rPr>
        <w:t xml:space="preserve"> This exclusion did not influence the patterns of means or significant effects.</w:t>
      </w:r>
      <w:r>
        <w:rPr>
          <w:rFonts w:ascii="Times New Roman" w:hAnsi="Times New Roman" w:cs="Times New Roman"/>
        </w:rPr>
        <w:t xml:space="preserve">  Curious readers are welcome to </w:t>
      </w:r>
      <w:r w:rsidRPr="006229EB">
        <w:rPr>
          <w:rFonts w:ascii="Times New Roman" w:hAnsi="Times New Roman" w:cs="Times New Roman"/>
        </w:rPr>
        <w:t>download the data and code.</w:t>
      </w:r>
    </w:p>
  </w:footnote>
  <w:footnote w:id="3">
    <w:p w14:paraId="73E63F61" w14:textId="50863B72" w:rsidR="00C66E64" w:rsidRPr="006229EB" w:rsidRDefault="00C66E64">
      <w:pPr>
        <w:pStyle w:val="FootnoteText"/>
        <w:rPr>
          <w:rFonts w:ascii="Times New Roman" w:hAnsi="Times New Roman" w:cs="Times New Roman"/>
        </w:rPr>
      </w:pPr>
      <w:r w:rsidRPr="006229EB">
        <w:rPr>
          <w:rStyle w:val="FootnoteReference"/>
          <w:rFonts w:ascii="Times New Roman" w:hAnsi="Times New Roman" w:cs="Times New Roman"/>
        </w:rPr>
        <w:footnoteRef/>
      </w:r>
      <w:r w:rsidRPr="006229EB">
        <w:rPr>
          <w:rFonts w:ascii="Times New Roman" w:hAnsi="Times New Roman" w:cs="Times New Roman"/>
        </w:rPr>
        <w:t xml:space="preserve"> Results were also analyzed using multilevel logistic models to predict the probability of a correct response on each trial given the condition, prime, and target. Those results are available in the supplement. The simpler ANOVA model is presented here because it is easy to interpret and yields effect size η</w:t>
      </w:r>
      <w:r w:rsidRPr="006229EB">
        <w:rPr>
          <w:rFonts w:ascii="Times New Roman" w:hAnsi="Times New Roman" w:cs="Times New Roman"/>
          <w:vertAlign w:val="subscript"/>
        </w:rPr>
        <w:t>p</w:t>
      </w:r>
      <w:r w:rsidRPr="006229EB">
        <w:rPr>
          <w:rFonts w:ascii="Times New Roman" w:hAnsi="Times New Roman" w:cs="Times New Roman"/>
          <w:vertAlign w:val="superscript"/>
        </w:rPr>
        <w:t>2</w:t>
      </w:r>
      <w:r w:rsidRPr="006229EB">
        <w:rPr>
          <w:rFonts w:ascii="Times New Roman" w:hAnsi="Times New Roman" w:cs="Times New Roman"/>
        </w:rPr>
        <w:t xml:space="preserve">. </w:t>
      </w:r>
    </w:p>
  </w:footnote>
  <w:footnote w:id="4">
    <w:p w14:paraId="672FAE70" w14:textId="2BF4EDB4" w:rsidR="00C66E64" w:rsidRPr="00BE20CB" w:rsidRDefault="00C66E64">
      <w:pPr>
        <w:pStyle w:val="FootnoteText"/>
        <w:rPr>
          <w:rFonts w:ascii="Times New Roman" w:hAnsi="Times New Roman" w:cs="Times New Roman"/>
        </w:rPr>
      </w:pPr>
      <w:r>
        <w:rPr>
          <w:rStyle w:val="FootnoteReference"/>
        </w:rPr>
        <w:footnoteRef/>
      </w:r>
      <w:r>
        <w:t xml:space="preserve"> </w:t>
      </w:r>
      <w:r w:rsidRPr="00BE20CB">
        <w:rPr>
          <w:rFonts w:ascii="Times New Roman" w:hAnsi="Times New Roman" w:cs="Times New Roman"/>
        </w:rPr>
        <w:t>Because the current form of the WIT used a response-time deadline, the primary performance metric is accuracy rates, not reaction times (RTs).  However, RT data also were</w:t>
      </w:r>
      <w:r>
        <w:rPr>
          <w:rFonts w:ascii="Times New Roman" w:hAnsi="Times New Roman" w:cs="Times New Roman"/>
        </w:rPr>
        <w:t xml:space="preserve"> analyzed</w:t>
      </w:r>
      <w:del w:id="342" w:author="bartholowlab" w:date="2014-09-15T13:01:00Z">
        <w:r w:rsidRPr="00BE20CB" w:rsidDel="00A30D3E">
          <w:rPr>
            <w:rFonts w:ascii="Times New Roman" w:hAnsi="Times New Roman" w:cs="Times New Roman"/>
          </w:rPr>
          <w:delText xml:space="preserve"> analyzed for the sake of completeness and to rule out the possibility of speed-accuracy tradeoffs</w:delText>
        </w:r>
      </w:del>
      <w:r w:rsidRPr="00BE20CB">
        <w:rPr>
          <w:rFonts w:ascii="Times New Roman" w:hAnsi="Times New Roman" w:cs="Times New Roman"/>
        </w:rPr>
        <w:t xml:space="preserve">.  </w:t>
      </w:r>
      <w:r>
        <w:rPr>
          <w:rFonts w:ascii="Times New Roman" w:hAnsi="Times New Roman" w:cs="Times New Roman"/>
        </w:rPr>
        <w:t>These analyses are reported in the supplemental materials.</w:t>
      </w:r>
    </w:p>
  </w:footnote>
  <w:footnote w:id="5">
    <w:p w14:paraId="2B43E950" w14:textId="77777777" w:rsidR="00C66E64" w:rsidRPr="00C76E4F" w:rsidRDefault="00C66E64" w:rsidP="00E36EF8">
      <w:pPr>
        <w:pStyle w:val="FootnoteText"/>
      </w:pPr>
      <w:r>
        <w:rPr>
          <w:rStyle w:val="FootnoteReference"/>
        </w:rPr>
        <w:footnoteRef/>
      </w:r>
      <w:r>
        <w:t xml:space="preserve"> These faces were acquired through Google image search. By accident, one Hispanic face was of George Zimmerman, the defendant in the infamous court case </w:t>
      </w:r>
      <w:r>
        <w:rPr>
          <w:i/>
        </w:rPr>
        <w:t>State of Florida v. George Zimmerman</w:t>
      </w:r>
      <w:r>
        <w:t>.  Data collection was completed months before the trial: the last subject was collected on May 8, 2013, while the trial ran from June 24</w:t>
      </w:r>
      <w:r w:rsidRPr="00025FB1">
        <w:rPr>
          <w:vertAlign w:val="superscript"/>
        </w:rPr>
        <w:t>th</w:t>
      </w:r>
      <w:r>
        <w:t xml:space="preserve"> to July 18</w:t>
      </w:r>
      <w:r w:rsidRPr="00025FB1">
        <w:rPr>
          <w:vertAlign w:val="superscript"/>
        </w:rPr>
        <w:t>th</w:t>
      </w:r>
      <w:r>
        <w:t>, 2013.  Neither any participant nor any researcher recognized Zimmerman during the pilot test and experiment.  Cropping this face to make it more similar to the usual WIT primes may have made it harder to recognize.  Excluding this prime from analysis did not change the pattern of results.  Even if this picture were somehow causing the Hispanic faces as a category to be more strongly associated with guns, this would not complicate interpretation of the results, which support the hypotheses through changes in Hispanic-gun association across conditions.</w:t>
      </w:r>
    </w:p>
  </w:footnote>
  <w:footnote w:id="6">
    <w:p w14:paraId="675A67BE" w14:textId="77777777" w:rsidR="00C66E64" w:rsidRDefault="00C66E64" w:rsidP="00A916BC">
      <w:pPr>
        <w:pStyle w:val="FootnoteText"/>
      </w:pPr>
      <w:r>
        <w:rPr>
          <w:rStyle w:val="FootnoteReference"/>
        </w:rPr>
        <w:footnoteRef/>
      </w:r>
      <w:r>
        <w:t xml:space="preserve"> Images used were IAPS numbers 7184, 7185, 7186, and 7187.</w:t>
      </w:r>
    </w:p>
  </w:footnote>
  <w:footnote w:id="7">
    <w:p w14:paraId="124AE162" w14:textId="77777777" w:rsidR="00C66E64" w:rsidRDefault="00C66E64">
      <w:pPr>
        <w:pStyle w:val="FootnoteText"/>
      </w:pPr>
      <w:r>
        <w:rPr>
          <w:rStyle w:val="FootnoteReference"/>
        </w:rPr>
        <w:footnoteRef/>
      </w:r>
      <w:r>
        <w:t xml:space="preserve"> Again, exclusion of these participants did not change the pattern of means or significance of effects, and readers are welcome to download and re-analyze the data.</w:t>
      </w:r>
    </w:p>
  </w:footnote>
  <w:footnote w:id="8">
    <w:p w14:paraId="5DB51BA8" w14:textId="77777777" w:rsidR="00C66E64" w:rsidRDefault="00C66E64">
      <w:pPr>
        <w:pStyle w:val="FootnoteText"/>
      </w:pPr>
      <w:r>
        <w:rPr>
          <w:rStyle w:val="FootnoteReference"/>
        </w:rPr>
        <w:footnoteRef/>
      </w:r>
      <w:r>
        <w:t xml:space="preserve"> Reaction times were also analyzed for rigor’s sake.  These analyses are available in the supplement.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20458" w14:textId="32DA8439" w:rsidR="00C66E64" w:rsidRPr="00F80A30" w:rsidRDefault="00C66E64" w:rsidP="00F80A30">
    <w:pPr>
      <w:pStyle w:val="Header"/>
      <w:jc w:val="right"/>
      <w:rPr>
        <w:rFonts w:ascii="Times New Roman" w:hAnsi="Times New Roman" w:cs="Times New Roman"/>
      </w:rPr>
    </w:pPr>
    <w:r w:rsidRPr="00F80A30">
      <w:rPr>
        <w:rFonts w:ascii="Times New Roman" w:hAnsi="Times New Roman" w:cs="Times New Roman"/>
      </w:rPr>
      <w:t>CONTRAST EFFECTS IN THE WEAPONS IDENTIFICATION TASK</w:t>
    </w:r>
    <w:r w:rsidRPr="00F80A30">
      <w:rPr>
        <w:rFonts w:ascii="Times New Roman" w:hAnsi="Times New Roman" w:cs="Times New Roman"/>
      </w:rPr>
      <w:tab/>
    </w:r>
    <w:r w:rsidRPr="00F80A30">
      <w:rPr>
        <w:rFonts w:ascii="Times New Roman" w:hAnsi="Times New Roman" w:cs="Times New Roman"/>
      </w:rPr>
      <w:fldChar w:fldCharType="begin"/>
    </w:r>
    <w:r w:rsidRPr="00F80A30">
      <w:rPr>
        <w:rFonts w:ascii="Times New Roman" w:hAnsi="Times New Roman" w:cs="Times New Roman"/>
      </w:rPr>
      <w:instrText xml:space="preserve"> PAGE   \* MERGEFORMAT </w:instrText>
    </w:r>
    <w:r w:rsidRPr="00F80A30">
      <w:rPr>
        <w:rFonts w:ascii="Times New Roman" w:hAnsi="Times New Roman" w:cs="Times New Roman"/>
      </w:rPr>
      <w:fldChar w:fldCharType="separate"/>
    </w:r>
    <w:r w:rsidR="00C55F16">
      <w:rPr>
        <w:rFonts w:ascii="Times New Roman" w:hAnsi="Times New Roman" w:cs="Times New Roman"/>
        <w:noProof/>
      </w:rPr>
      <w:t>24</w:t>
    </w:r>
    <w:r w:rsidRPr="00F80A30">
      <w:rPr>
        <w:rFonts w:ascii="Times New Roman" w:hAnsi="Times New Roman" w:cs="Times New Roman"/>
        <w:noProof/>
      </w:rPr>
      <w:fldChar w:fldCharType="end"/>
    </w:r>
  </w:p>
  <w:p w14:paraId="361D775D" w14:textId="77777777" w:rsidR="00C66E64" w:rsidRDefault="00C66E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DDB83" w14:textId="714C2713" w:rsidR="00C66E64" w:rsidRPr="006515C1" w:rsidRDefault="00C66E64">
    <w:pPr>
      <w:pStyle w:val="Header"/>
      <w:rPr>
        <w:rFonts w:ascii="Times New Roman" w:hAnsi="Times New Roman" w:cs="Times New Roman"/>
      </w:rPr>
    </w:pPr>
    <w:r w:rsidRPr="007C3706">
      <w:rPr>
        <w:rFonts w:ascii="Times New Roman" w:hAnsi="Times New Roman" w:cs="Times New Roman"/>
      </w:rPr>
      <w:t>Running head: CONTRAST EFFECTS IN THE WEAPONS IDENTIFICATION TASK</w:t>
    </w:r>
    <w:r w:rsidRPr="007C3706">
      <w:rPr>
        <w:rFonts w:ascii="Times New Roman" w:hAnsi="Times New Roman" w:cs="Times New Roman"/>
      </w:rPr>
      <w:tab/>
    </w:r>
    <w:r w:rsidRPr="007C3706">
      <w:rPr>
        <w:rFonts w:ascii="Times New Roman" w:hAnsi="Times New Roman" w:cs="Times New Roman"/>
      </w:rPr>
      <w:fldChar w:fldCharType="begin"/>
    </w:r>
    <w:r w:rsidRPr="007C3706">
      <w:rPr>
        <w:rFonts w:ascii="Times New Roman" w:hAnsi="Times New Roman" w:cs="Times New Roman"/>
      </w:rPr>
      <w:instrText xml:space="preserve"> PAGE   \* MERGEFORMAT </w:instrText>
    </w:r>
    <w:r w:rsidRPr="007C3706">
      <w:rPr>
        <w:rFonts w:ascii="Times New Roman" w:hAnsi="Times New Roman" w:cs="Times New Roman"/>
      </w:rPr>
      <w:fldChar w:fldCharType="separate"/>
    </w:r>
    <w:r w:rsidR="00C55F16">
      <w:rPr>
        <w:rFonts w:ascii="Times New Roman" w:hAnsi="Times New Roman" w:cs="Times New Roman"/>
        <w:noProof/>
      </w:rPr>
      <w:t>1</w:t>
    </w:r>
    <w:r w:rsidRPr="007C3706">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E38ED"/>
    <w:multiLevelType w:val="hybridMultilevel"/>
    <w:tmpl w:val="CF7AF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seph">
    <w15:presenceInfo w15:providerId="None" w15:userId="Hilgard, Jose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F4C"/>
    <w:rsid w:val="00000AE9"/>
    <w:rsid w:val="00000C7B"/>
    <w:rsid w:val="00001F81"/>
    <w:rsid w:val="00002085"/>
    <w:rsid w:val="00002AE6"/>
    <w:rsid w:val="0000305F"/>
    <w:rsid w:val="000041B1"/>
    <w:rsid w:val="00005506"/>
    <w:rsid w:val="000060B5"/>
    <w:rsid w:val="00007CA7"/>
    <w:rsid w:val="00012113"/>
    <w:rsid w:val="000124CB"/>
    <w:rsid w:val="000127EC"/>
    <w:rsid w:val="00013E41"/>
    <w:rsid w:val="00015EA5"/>
    <w:rsid w:val="0001696A"/>
    <w:rsid w:val="0002296C"/>
    <w:rsid w:val="00023C9B"/>
    <w:rsid w:val="00023E56"/>
    <w:rsid w:val="00023EA0"/>
    <w:rsid w:val="00024065"/>
    <w:rsid w:val="00024C26"/>
    <w:rsid w:val="000256CD"/>
    <w:rsid w:val="000256D2"/>
    <w:rsid w:val="00025FB1"/>
    <w:rsid w:val="00034C89"/>
    <w:rsid w:val="0003548E"/>
    <w:rsid w:val="00035581"/>
    <w:rsid w:val="000411EE"/>
    <w:rsid w:val="00042823"/>
    <w:rsid w:val="00044D1A"/>
    <w:rsid w:val="000455E9"/>
    <w:rsid w:val="0005028E"/>
    <w:rsid w:val="0005253B"/>
    <w:rsid w:val="00054766"/>
    <w:rsid w:val="00054ED1"/>
    <w:rsid w:val="00055B1F"/>
    <w:rsid w:val="00056899"/>
    <w:rsid w:val="000575C6"/>
    <w:rsid w:val="000577FD"/>
    <w:rsid w:val="000606DF"/>
    <w:rsid w:val="00061784"/>
    <w:rsid w:val="00061AF7"/>
    <w:rsid w:val="00061E8F"/>
    <w:rsid w:val="000621FF"/>
    <w:rsid w:val="00063328"/>
    <w:rsid w:val="00063A41"/>
    <w:rsid w:val="000700F0"/>
    <w:rsid w:val="00072774"/>
    <w:rsid w:val="0007301D"/>
    <w:rsid w:val="00073EE0"/>
    <w:rsid w:val="00074A8C"/>
    <w:rsid w:val="00075CD5"/>
    <w:rsid w:val="000760E8"/>
    <w:rsid w:val="000813F7"/>
    <w:rsid w:val="000853C2"/>
    <w:rsid w:val="00085D62"/>
    <w:rsid w:val="00087C01"/>
    <w:rsid w:val="000912B8"/>
    <w:rsid w:val="0009195B"/>
    <w:rsid w:val="00092982"/>
    <w:rsid w:val="0009363E"/>
    <w:rsid w:val="00093793"/>
    <w:rsid w:val="000940E8"/>
    <w:rsid w:val="00095B84"/>
    <w:rsid w:val="000962EE"/>
    <w:rsid w:val="000A0DF5"/>
    <w:rsid w:val="000A1727"/>
    <w:rsid w:val="000A2063"/>
    <w:rsid w:val="000B20FC"/>
    <w:rsid w:val="000B3674"/>
    <w:rsid w:val="000B6FF8"/>
    <w:rsid w:val="000C03BC"/>
    <w:rsid w:val="000C099F"/>
    <w:rsid w:val="000C4457"/>
    <w:rsid w:val="000C7F5C"/>
    <w:rsid w:val="000D47D5"/>
    <w:rsid w:val="000D4AA5"/>
    <w:rsid w:val="000D67BF"/>
    <w:rsid w:val="000E3E17"/>
    <w:rsid w:val="000E6FB8"/>
    <w:rsid w:val="000F246C"/>
    <w:rsid w:val="000F45AE"/>
    <w:rsid w:val="000F579A"/>
    <w:rsid w:val="001028CF"/>
    <w:rsid w:val="00103F04"/>
    <w:rsid w:val="00104D4F"/>
    <w:rsid w:val="0010575F"/>
    <w:rsid w:val="0011029D"/>
    <w:rsid w:val="00110822"/>
    <w:rsid w:val="00111B7D"/>
    <w:rsid w:val="00112626"/>
    <w:rsid w:val="00112D51"/>
    <w:rsid w:val="0011343A"/>
    <w:rsid w:val="00113E19"/>
    <w:rsid w:val="0011456F"/>
    <w:rsid w:val="00115051"/>
    <w:rsid w:val="00116AA5"/>
    <w:rsid w:val="00116B46"/>
    <w:rsid w:val="00117CFB"/>
    <w:rsid w:val="0012538C"/>
    <w:rsid w:val="00126366"/>
    <w:rsid w:val="00126648"/>
    <w:rsid w:val="0012708D"/>
    <w:rsid w:val="001274BF"/>
    <w:rsid w:val="00134CAB"/>
    <w:rsid w:val="0013534A"/>
    <w:rsid w:val="001371C1"/>
    <w:rsid w:val="00137C2E"/>
    <w:rsid w:val="00140F76"/>
    <w:rsid w:val="00144D63"/>
    <w:rsid w:val="0014623F"/>
    <w:rsid w:val="00146D5F"/>
    <w:rsid w:val="001473AF"/>
    <w:rsid w:val="00147F68"/>
    <w:rsid w:val="001501CE"/>
    <w:rsid w:val="0015182D"/>
    <w:rsid w:val="001546F9"/>
    <w:rsid w:val="00160624"/>
    <w:rsid w:val="00161395"/>
    <w:rsid w:val="001615BE"/>
    <w:rsid w:val="00162756"/>
    <w:rsid w:val="0016303B"/>
    <w:rsid w:val="00163106"/>
    <w:rsid w:val="00163467"/>
    <w:rsid w:val="00163BC0"/>
    <w:rsid w:val="00163BCB"/>
    <w:rsid w:val="001679F0"/>
    <w:rsid w:val="001725A4"/>
    <w:rsid w:val="001726C9"/>
    <w:rsid w:val="00172E53"/>
    <w:rsid w:val="00172FF4"/>
    <w:rsid w:val="001731AC"/>
    <w:rsid w:val="00173A33"/>
    <w:rsid w:val="00174077"/>
    <w:rsid w:val="00175868"/>
    <w:rsid w:val="001801AA"/>
    <w:rsid w:val="00181940"/>
    <w:rsid w:val="0018501E"/>
    <w:rsid w:val="00187A7C"/>
    <w:rsid w:val="0019006E"/>
    <w:rsid w:val="001911B1"/>
    <w:rsid w:val="00192745"/>
    <w:rsid w:val="00192ECA"/>
    <w:rsid w:val="00194984"/>
    <w:rsid w:val="00194D95"/>
    <w:rsid w:val="0019542E"/>
    <w:rsid w:val="001A0167"/>
    <w:rsid w:val="001A13C6"/>
    <w:rsid w:val="001A3A77"/>
    <w:rsid w:val="001A3AE7"/>
    <w:rsid w:val="001A3E27"/>
    <w:rsid w:val="001A3FEA"/>
    <w:rsid w:val="001A6AC8"/>
    <w:rsid w:val="001A79A3"/>
    <w:rsid w:val="001B071E"/>
    <w:rsid w:val="001B0B1D"/>
    <w:rsid w:val="001B18AE"/>
    <w:rsid w:val="001B3452"/>
    <w:rsid w:val="001B5CE7"/>
    <w:rsid w:val="001C1222"/>
    <w:rsid w:val="001C447E"/>
    <w:rsid w:val="001D0C7B"/>
    <w:rsid w:val="001D15AD"/>
    <w:rsid w:val="001D4875"/>
    <w:rsid w:val="001D683B"/>
    <w:rsid w:val="001E05CC"/>
    <w:rsid w:val="001E0E7E"/>
    <w:rsid w:val="001E1EF9"/>
    <w:rsid w:val="001E2202"/>
    <w:rsid w:val="001E395F"/>
    <w:rsid w:val="001E4FC2"/>
    <w:rsid w:val="001E5132"/>
    <w:rsid w:val="001E7332"/>
    <w:rsid w:val="001E7CDD"/>
    <w:rsid w:val="001F05EF"/>
    <w:rsid w:val="001F1573"/>
    <w:rsid w:val="001F1FB7"/>
    <w:rsid w:val="001F2EBE"/>
    <w:rsid w:val="001F3A58"/>
    <w:rsid w:val="001F4302"/>
    <w:rsid w:val="001F4864"/>
    <w:rsid w:val="001F4C77"/>
    <w:rsid w:val="001F4D7F"/>
    <w:rsid w:val="001F4FEA"/>
    <w:rsid w:val="001F6F3D"/>
    <w:rsid w:val="001F7AD8"/>
    <w:rsid w:val="001F7EA8"/>
    <w:rsid w:val="002053C2"/>
    <w:rsid w:val="0020580C"/>
    <w:rsid w:val="00205CB9"/>
    <w:rsid w:val="002071B5"/>
    <w:rsid w:val="00210CE0"/>
    <w:rsid w:val="002128DC"/>
    <w:rsid w:val="00222EA0"/>
    <w:rsid w:val="00223044"/>
    <w:rsid w:val="002234C9"/>
    <w:rsid w:val="00223769"/>
    <w:rsid w:val="00224980"/>
    <w:rsid w:val="002258B5"/>
    <w:rsid w:val="002260F5"/>
    <w:rsid w:val="00226232"/>
    <w:rsid w:val="00226B4B"/>
    <w:rsid w:val="00230178"/>
    <w:rsid w:val="00230C01"/>
    <w:rsid w:val="00232B82"/>
    <w:rsid w:val="00232F81"/>
    <w:rsid w:val="0023398C"/>
    <w:rsid w:val="00233A79"/>
    <w:rsid w:val="002351B9"/>
    <w:rsid w:val="00240E1B"/>
    <w:rsid w:val="00241440"/>
    <w:rsid w:val="00241665"/>
    <w:rsid w:val="0024256C"/>
    <w:rsid w:val="0024323D"/>
    <w:rsid w:val="002432E5"/>
    <w:rsid w:val="00243C70"/>
    <w:rsid w:val="00245783"/>
    <w:rsid w:val="00245A47"/>
    <w:rsid w:val="0024668B"/>
    <w:rsid w:val="00247C14"/>
    <w:rsid w:val="002526B9"/>
    <w:rsid w:val="00253C6C"/>
    <w:rsid w:val="00255EE8"/>
    <w:rsid w:val="002575FB"/>
    <w:rsid w:val="0026018B"/>
    <w:rsid w:val="002625F7"/>
    <w:rsid w:val="0026512A"/>
    <w:rsid w:val="00266BD0"/>
    <w:rsid w:val="00266C7F"/>
    <w:rsid w:val="002704B2"/>
    <w:rsid w:val="00271726"/>
    <w:rsid w:val="00273833"/>
    <w:rsid w:val="002762F1"/>
    <w:rsid w:val="00276435"/>
    <w:rsid w:val="00276FD2"/>
    <w:rsid w:val="002805FA"/>
    <w:rsid w:val="0028089A"/>
    <w:rsid w:val="00282D90"/>
    <w:rsid w:val="00287F9A"/>
    <w:rsid w:val="0029241A"/>
    <w:rsid w:val="00295FD6"/>
    <w:rsid w:val="002978D9"/>
    <w:rsid w:val="002A18AE"/>
    <w:rsid w:val="002A3264"/>
    <w:rsid w:val="002A39B7"/>
    <w:rsid w:val="002A3C64"/>
    <w:rsid w:val="002A472D"/>
    <w:rsid w:val="002A5627"/>
    <w:rsid w:val="002A6C3E"/>
    <w:rsid w:val="002A7D77"/>
    <w:rsid w:val="002B50DB"/>
    <w:rsid w:val="002B621B"/>
    <w:rsid w:val="002C010C"/>
    <w:rsid w:val="002C3A19"/>
    <w:rsid w:val="002C3FD2"/>
    <w:rsid w:val="002D02BD"/>
    <w:rsid w:val="002D1BC0"/>
    <w:rsid w:val="002D3352"/>
    <w:rsid w:val="002D35F0"/>
    <w:rsid w:val="002D39B4"/>
    <w:rsid w:val="002D487E"/>
    <w:rsid w:val="002D4935"/>
    <w:rsid w:val="002E015C"/>
    <w:rsid w:val="002E08C2"/>
    <w:rsid w:val="002E3DBD"/>
    <w:rsid w:val="002E5261"/>
    <w:rsid w:val="002E5470"/>
    <w:rsid w:val="002E67BD"/>
    <w:rsid w:val="002E7A54"/>
    <w:rsid w:val="002F1516"/>
    <w:rsid w:val="002F5F60"/>
    <w:rsid w:val="00300465"/>
    <w:rsid w:val="003013F0"/>
    <w:rsid w:val="003027E5"/>
    <w:rsid w:val="00302A29"/>
    <w:rsid w:val="003043E6"/>
    <w:rsid w:val="003062C3"/>
    <w:rsid w:val="003108B9"/>
    <w:rsid w:val="003156D4"/>
    <w:rsid w:val="003163C1"/>
    <w:rsid w:val="00316DAB"/>
    <w:rsid w:val="00317B29"/>
    <w:rsid w:val="00320CA4"/>
    <w:rsid w:val="00320DEB"/>
    <w:rsid w:val="0032153F"/>
    <w:rsid w:val="0032221B"/>
    <w:rsid w:val="003224C9"/>
    <w:rsid w:val="0032257E"/>
    <w:rsid w:val="00322596"/>
    <w:rsid w:val="00322E8E"/>
    <w:rsid w:val="0032557D"/>
    <w:rsid w:val="00325D43"/>
    <w:rsid w:val="00332FFB"/>
    <w:rsid w:val="003330D4"/>
    <w:rsid w:val="003347C0"/>
    <w:rsid w:val="0034010A"/>
    <w:rsid w:val="0034139A"/>
    <w:rsid w:val="00342C6D"/>
    <w:rsid w:val="00342DF0"/>
    <w:rsid w:val="003432BC"/>
    <w:rsid w:val="00347B3F"/>
    <w:rsid w:val="0035047E"/>
    <w:rsid w:val="003531A3"/>
    <w:rsid w:val="0036017F"/>
    <w:rsid w:val="00361FE7"/>
    <w:rsid w:val="00363413"/>
    <w:rsid w:val="00363593"/>
    <w:rsid w:val="003638BE"/>
    <w:rsid w:val="00364226"/>
    <w:rsid w:val="0036632E"/>
    <w:rsid w:val="00367D24"/>
    <w:rsid w:val="00371702"/>
    <w:rsid w:val="003719E2"/>
    <w:rsid w:val="00372134"/>
    <w:rsid w:val="003732A7"/>
    <w:rsid w:val="00373BE3"/>
    <w:rsid w:val="00375842"/>
    <w:rsid w:val="00376C49"/>
    <w:rsid w:val="00376D1D"/>
    <w:rsid w:val="0038028D"/>
    <w:rsid w:val="0038079E"/>
    <w:rsid w:val="00380EEA"/>
    <w:rsid w:val="00384163"/>
    <w:rsid w:val="003914FA"/>
    <w:rsid w:val="00391746"/>
    <w:rsid w:val="00391CC4"/>
    <w:rsid w:val="003931CC"/>
    <w:rsid w:val="00396696"/>
    <w:rsid w:val="0039747F"/>
    <w:rsid w:val="003A0A96"/>
    <w:rsid w:val="003A1991"/>
    <w:rsid w:val="003A2ED2"/>
    <w:rsid w:val="003A52D0"/>
    <w:rsid w:val="003A5C46"/>
    <w:rsid w:val="003A758B"/>
    <w:rsid w:val="003B181A"/>
    <w:rsid w:val="003B1D36"/>
    <w:rsid w:val="003B1E02"/>
    <w:rsid w:val="003B5D17"/>
    <w:rsid w:val="003C0750"/>
    <w:rsid w:val="003C1CA9"/>
    <w:rsid w:val="003C3A89"/>
    <w:rsid w:val="003C427B"/>
    <w:rsid w:val="003D1972"/>
    <w:rsid w:val="003D2C9E"/>
    <w:rsid w:val="003D44AC"/>
    <w:rsid w:val="003D4534"/>
    <w:rsid w:val="003D488C"/>
    <w:rsid w:val="003D4901"/>
    <w:rsid w:val="003D4F68"/>
    <w:rsid w:val="003D5327"/>
    <w:rsid w:val="003D7054"/>
    <w:rsid w:val="003D7EA7"/>
    <w:rsid w:val="003E5DA2"/>
    <w:rsid w:val="003E5F8D"/>
    <w:rsid w:val="003E6945"/>
    <w:rsid w:val="003F02A6"/>
    <w:rsid w:val="003F0AA3"/>
    <w:rsid w:val="003F1E10"/>
    <w:rsid w:val="003F23FE"/>
    <w:rsid w:val="003F26EC"/>
    <w:rsid w:val="003F3484"/>
    <w:rsid w:val="003F6401"/>
    <w:rsid w:val="004000BC"/>
    <w:rsid w:val="004012BC"/>
    <w:rsid w:val="004024AE"/>
    <w:rsid w:val="0040326D"/>
    <w:rsid w:val="0040613C"/>
    <w:rsid w:val="00410381"/>
    <w:rsid w:val="00410848"/>
    <w:rsid w:val="00412B18"/>
    <w:rsid w:val="004130AC"/>
    <w:rsid w:val="00413F38"/>
    <w:rsid w:val="0041548C"/>
    <w:rsid w:val="00415D48"/>
    <w:rsid w:val="0041789F"/>
    <w:rsid w:val="004200F4"/>
    <w:rsid w:val="00422416"/>
    <w:rsid w:val="00423AD9"/>
    <w:rsid w:val="00427A3C"/>
    <w:rsid w:val="00430161"/>
    <w:rsid w:val="004303DF"/>
    <w:rsid w:val="004327B1"/>
    <w:rsid w:val="004360FC"/>
    <w:rsid w:val="004365B9"/>
    <w:rsid w:val="00436AA7"/>
    <w:rsid w:val="0044068D"/>
    <w:rsid w:val="00441741"/>
    <w:rsid w:val="004426FB"/>
    <w:rsid w:val="00445613"/>
    <w:rsid w:val="004508BC"/>
    <w:rsid w:val="004513AB"/>
    <w:rsid w:val="00453B44"/>
    <w:rsid w:val="004556B5"/>
    <w:rsid w:val="00455842"/>
    <w:rsid w:val="00457664"/>
    <w:rsid w:val="00461632"/>
    <w:rsid w:val="004619E3"/>
    <w:rsid w:val="0046237A"/>
    <w:rsid w:val="00462622"/>
    <w:rsid w:val="004637B1"/>
    <w:rsid w:val="004660C2"/>
    <w:rsid w:val="00466837"/>
    <w:rsid w:val="0047232E"/>
    <w:rsid w:val="00472683"/>
    <w:rsid w:val="004729A5"/>
    <w:rsid w:val="00472CFC"/>
    <w:rsid w:val="00474BAF"/>
    <w:rsid w:val="00481817"/>
    <w:rsid w:val="00482F3E"/>
    <w:rsid w:val="00484869"/>
    <w:rsid w:val="004849E6"/>
    <w:rsid w:val="0049262A"/>
    <w:rsid w:val="0049272E"/>
    <w:rsid w:val="00493D96"/>
    <w:rsid w:val="004952B7"/>
    <w:rsid w:val="004961E3"/>
    <w:rsid w:val="00496E1B"/>
    <w:rsid w:val="004A2F46"/>
    <w:rsid w:val="004A3E87"/>
    <w:rsid w:val="004A457A"/>
    <w:rsid w:val="004A473E"/>
    <w:rsid w:val="004A5A02"/>
    <w:rsid w:val="004B09AB"/>
    <w:rsid w:val="004B17E6"/>
    <w:rsid w:val="004B3376"/>
    <w:rsid w:val="004B5847"/>
    <w:rsid w:val="004B58F0"/>
    <w:rsid w:val="004B5E87"/>
    <w:rsid w:val="004B707F"/>
    <w:rsid w:val="004C05D0"/>
    <w:rsid w:val="004C0804"/>
    <w:rsid w:val="004C1C4E"/>
    <w:rsid w:val="004C3427"/>
    <w:rsid w:val="004C3DD0"/>
    <w:rsid w:val="004C5515"/>
    <w:rsid w:val="004C5C9E"/>
    <w:rsid w:val="004C68C8"/>
    <w:rsid w:val="004C69BB"/>
    <w:rsid w:val="004C7BAD"/>
    <w:rsid w:val="004D0067"/>
    <w:rsid w:val="004D01F2"/>
    <w:rsid w:val="004D17B2"/>
    <w:rsid w:val="004D1A23"/>
    <w:rsid w:val="004D3BBE"/>
    <w:rsid w:val="004D3C8B"/>
    <w:rsid w:val="004D3E43"/>
    <w:rsid w:val="004E0EA8"/>
    <w:rsid w:val="004E0EAD"/>
    <w:rsid w:val="004E4A8A"/>
    <w:rsid w:val="004E59BC"/>
    <w:rsid w:val="004E65FF"/>
    <w:rsid w:val="004E703F"/>
    <w:rsid w:val="004F0A22"/>
    <w:rsid w:val="004F0B8A"/>
    <w:rsid w:val="004F20E2"/>
    <w:rsid w:val="004F3237"/>
    <w:rsid w:val="004F3C97"/>
    <w:rsid w:val="004F5712"/>
    <w:rsid w:val="004F6223"/>
    <w:rsid w:val="004F6AE2"/>
    <w:rsid w:val="004F709E"/>
    <w:rsid w:val="00502ABA"/>
    <w:rsid w:val="005042A0"/>
    <w:rsid w:val="00506410"/>
    <w:rsid w:val="00506E81"/>
    <w:rsid w:val="00507493"/>
    <w:rsid w:val="00507E20"/>
    <w:rsid w:val="00510C5C"/>
    <w:rsid w:val="00510C7B"/>
    <w:rsid w:val="00510D88"/>
    <w:rsid w:val="0051104B"/>
    <w:rsid w:val="00512649"/>
    <w:rsid w:val="00515769"/>
    <w:rsid w:val="00516E64"/>
    <w:rsid w:val="005217D0"/>
    <w:rsid w:val="00523A3C"/>
    <w:rsid w:val="00524040"/>
    <w:rsid w:val="0052582D"/>
    <w:rsid w:val="005266EB"/>
    <w:rsid w:val="00526DD4"/>
    <w:rsid w:val="005315DA"/>
    <w:rsid w:val="00534BA2"/>
    <w:rsid w:val="0053602E"/>
    <w:rsid w:val="00537F91"/>
    <w:rsid w:val="005408D7"/>
    <w:rsid w:val="00540A5E"/>
    <w:rsid w:val="00540D43"/>
    <w:rsid w:val="005426FD"/>
    <w:rsid w:val="0054484B"/>
    <w:rsid w:val="00544872"/>
    <w:rsid w:val="00546423"/>
    <w:rsid w:val="005475B0"/>
    <w:rsid w:val="005507DD"/>
    <w:rsid w:val="005509B1"/>
    <w:rsid w:val="00554768"/>
    <w:rsid w:val="00554C9E"/>
    <w:rsid w:val="00556213"/>
    <w:rsid w:val="005622F3"/>
    <w:rsid w:val="00563013"/>
    <w:rsid w:val="0056523B"/>
    <w:rsid w:val="0057029C"/>
    <w:rsid w:val="005710FC"/>
    <w:rsid w:val="00572338"/>
    <w:rsid w:val="005733EE"/>
    <w:rsid w:val="00573FC8"/>
    <w:rsid w:val="005776ED"/>
    <w:rsid w:val="00577A88"/>
    <w:rsid w:val="00580A85"/>
    <w:rsid w:val="00581969"/>
    <w:rsid w:val="00581B97"/>
    <w:rsid w:val="00581EDB"/>
    <w:rsid w:val="00585899"/>
    <w:rsid w:val="00590695"/>
    <w:rsid w:val="0059681F"/>
    <w:rsid w:val="00596CA0"/>
    <w:rsid w:val="00597C14"/>
    <w:rsid w:val="005A0416"/>
    <w:rsid w:val="005A050C"/>
    <w:rsid w:val="005A1351"/>
    <w:rsid w:val="005A1DE9"/>
    <w:rsid w:val="005A233A"/>
    <w:rsid w:val="005A235F"/>
    <w:rsid w:val="005A3E95"/>
    <w:rsid w:val="005A483B"/>
    <w:rsid w:val="005A6199"/>
    <w:rsid w:val="005A6271"/>
    <w:rsid w:val="005A761F"/>
    <w:rsid w:val="005A76AF"/>
    <w:rsid w:val="005B0765"/>
    <w:rsid w:val="005B1F3B"/>
    <w:rsid w:val="005B34F2"/>
    <w:rsid w:val="005B4A78"/>
    <w:rsid w:val="005B4B28"/>
    <w:rsid w:val="005B6695"/>
    <w:rsid w:val="005B6ED9"/>
    <w:rsid w:val="005B72A3"/>
    <w:rsid w:val="005B7860"/>
    <w:rsid w:val="005C27CA"/>
    <w:rsid w:val="005C485B"/>
    <w:rsid w:val="005C760A"/>
    <w:rsid w:val="005C7D61"/>
    <w:rsid w:val="005C7D78"/>
    <w:rsid w:val="005D07BE"/>
    <w:rsid w:val="005D0B0A"/>
    <w:rsid w:val="005D2CC0"/>
    <w:rsid w:val="005D2CD6"/>
    <w:rsid w:val="005D43DE"/>
    <w:rsid w:val="005D4954"/>
    <w:rsid w:val="005D53F0"/>
    <w:rsid w:val="005D62CE"/>
    <w:rsid w:val="005D6654"/>
    <w:rsid w:val="005D6720"/>
    <w:rsid w:val="005D7128"/>
    <w:rsid w:val="005E0B7D"/>
    <w:rsid w:val="005E0E44"/>
    <w:rsid w:val="005E2817"/>
    <w:rsid w:val="005E57F9"/>
    <w:rsid w:val="005E5F8A"/>
    <w:rsid w:val="005E6F54"/>
    <w:rsid w:val="005F0558"/>
    <w:rsid w:val="005F1010"/>
    <w:rsid w:val="005F1714"/>
    <w:rsid w:val="005F1ADC"/>
    <w:rsid w:val="005F2F32"/>
    <w:rsid w:val="005F44AA"/>
    <w:rsid w:val="005F4867"/>
    <w:rsid w:val="005F6637"/>
    <w:rsid w:val="005F7E97"/>
    <w:rsid w:val="00601640"/>
    <w:rsid w:val="00603062"/>
    <w:rsid w:val="006044E4"/>
    <w:rsid w:val="0060457A"/>
    <w:rsid w:val="006062F8"/>
    <w:rsid w:val="00606B72"/>
    <w:rsid w:val="00607253"/>
    <w:rsid w:val="00607384"/>
    <w:rsid w:val="006078A4"/>
    <w:rsid w:val="00610254"/>
    <w:rsid w:val="00610BAD"/>
    <w:rsid w:val="00611607"/>
    <w:rsid w:val="00612996"/>
    <w:rsid w:val="006142A8"/>
    <w:rsid w:val="00614733"/>
    <w:rsid w:val="00615BD0"/>
    <w:rsid w:val="00615DCF"/>
    <w:rsid w:val="00617A36"/>
    <w:rsid w:val="0062048C"/>
    <w:rsid w:val="006207F9"/>
    <w:rsid w:val="00621392"/>
    <w:rsid w:val="006229EB"/>
    <w:rsid w:val="006302A1"/>
    <w:rsid w:val="00630E20"/>
    <w:rsid w:val="00632098"/>
    <w:rsid w:val="006328D8"/>
    <w:rsid w:val="006364B8"/>
    <w:rsid w:val="00640300"/>
    <w:rsid w:val="00640455"/>
    <w:rsid w:val="0064289F"/>
    <w:rsid w:val="00643B33"/>
    <w:rsid w:val="00644950"/>
    <w:rsid w:val="006455D9"/>
    <w:rsid w:val="00646A84"/>
    <w:rsid w:val="00646AA4"/>
    <w:rsid w:val="00647220"/>
    <w:rsid w:val="00650DF6"/>
    <w:rsid w:val="006515C1"/>
    <w:rsid w:val="00652CAA"/>
    <w:rsid w:val="00653082"/>
    <w:rsid w:val="0065321A"/>
    <w:rsid w:val="00653A6D"/>
    <w:rsid w:val="00653B51"/>
    <w:rsid w:val="00653EF7"/>
    <w:rsid w:val="006543F7"/>
    <w:rsid w:val="006561F5"/>
    <w:rsid w:val="006569B3"/>
    <w:rsid w:val="00661C85"/>
    <w:rsid w:val="00662431"/>
    <w:rsid w:val="00663617"/>
    <w:rsid w:val="00663623"/>
    <w:rsid w:val="00663734"/>
    <w:rsid w:val="00665086"/>
    <w:rsid w:val="006659FB"/>
    <w:rsid w:val="0067366D"/>
    <w:rsid w:val="0067387B"/>
    <w:rsid w:val="00673B05"/>
    <w:rsid w:val="00673C8C"/>
    <w:rsid w:val="0067476E"/>
    <w:rsid w:val="00677874"/>
    <w:rsid w:val="00677D96"/>
    <w:rsid w:val="006829A9"/>
    <w:rsid w:val="00684E89"/>
    <w:rsid w:val="0068505D"/>
    <w:rsid w:val="00687031"/>
    <w:rsid w:val="00687CBA"/>
    <w:rsid w:val="0069502B"/>
    <w:rsid w:val="00697EC9"/>
    <w:rsid w:val="006A0DF0"/>
    <w:rsid w:val="006A0EFF"/>
    <w:rsid w:val="006A12A1"/>
    <w:rsid w:val="006A2183"/>
    <w:rsid w:val="006A238E"/>
    <w:rsid w:val="006A37E9"/>
    <w:rsid w:val="006A4CAE"/>
    <w:rsid w:val="006A4F65"/>
    <w:rsid w:val="006A5ACE"/>
    <w:rsid w:val="006A6224"/>
    <w:rsid w:val="006A6EDB"/>
    <w:rsid w:val="006B03D8"/>
    <w:rsid w:val="006B1DE9"/>
    <w:rsid w:val="006C114D"/>
    <w:rsid w:val="006C161D"/>
    <w:rsid w:val="006C1A5B"/>
    <w:rsid w:val="006C1DBF"/>
    <w:rsid w:val="006C1F20"/>
    <w:rsid w:val="006C2C69"/>
    <w:rsid w:val="006C517B"/>
    <w:rsid w:val="006D14C7"/>
    <w:rsid w:val="006D3993"/>
    <w:rsid w:val="006D39D3"/>
    <w:rsid w:val="006D3E09"/>
    <w:rsid w:val="006D4A0D"/>
    <w:rsid w:val="006D4DD4"/>
    <w:rsid w:val="006D5DED"/>
    <w:rsid w:val="006E068C"/>
    <w:rsid w:val="006E1FBD"/>
    <w:rsid w:val="006E2CF7"/>
    <w:rsid w:val="006E3153"/>
    <w:rsid w:val="006F22DD"/>
    <w:rsid w:val="006F42D3"/>
    <w:rsid w:val="006F4F38"/>
    <w:rsid w:val="006F528C"/>
    <w:rsid w:val="006F52D8"/>
    <w:rsid w:val="006F596F"/>
    <w:rsid w:val="00703AD6"/>
    <w:rsid w:val="00703DD2"/>
    <w:rsid w:val="00704348"/>
    <w:rsid w:val="007048B5"/>
    <w:rsid w:val="00705982"/>
    <w:rsid w:val="007059EA"/>
    <w:rsid w:val="00706911"/>
    <w:rsid w:val="00710DED"/>
    <w:rsid w:val="00711FB5"/>
    <w:rsid w:val="00712BF6"/>
    <w:rsid w:val="007137D9"/>
    <w:rsid w:val="007146FC"/>
    <w:rsid w:val="0071482E"/>
    <w:rsid w:val="00717AB6"/>
    <w:rsid w:val="007201D6"/>
    <w:rsid w:val="00720593"/>
    <w:rsid w:val="00721D8E"/>
    <w:rsid w:val="00722391"/>
    <w:rsid w:val="00723788"/>
    <w:rsid w:val="007247BA"/>
    <w:rsid w:val="00727090"/>
    <w:rsid w:val="00727C42"/>
    <w:rsid w:val="007319CD"/>
    <w:rsid w:val="0073235B"/>
    <w:rsid w:val="00733EA5"/>
    <w:rsid w:val="0073476A"/>
    <w:rsid w:val="00734F14"/>
    <w:rsid w:val="0073630D"/>
    <w:rsid w:val="00741CF0"/>
    <w:rsid w:val="00743791"/>
    <w:rsid w:val="00744718"/>
    <w:rsid w:val="00744D9C"/>
    <w:rsid w:val="007457E8"/>
    <w:rsid w:val="00746645"/>
    <w:rsid w:val="00746774"/>
    <w:rsid w:val="00747F27"/>
    <w:rsid w:val="007500C1"/>
    <w:rsid w:val="00750179"/>
    <w:rsid w:val="00752071"/>
    <w:rsid w:val="0075296F"/>
    <w:rsid w:val="00753FED"/>
    <w:rsid w:val="00755694"/>
    <w:rsid w:val="00755E7A"/>
    <w:rsid w:val="00761966"/>
    <w:rsid w:val="0076464C"/>
    <w:rsid w:val="00765115"/>
    <w:rsid w:val="007653A1"/>
    <w:rsid w:val="00765BE9"/>
    <w:rsid w:val="007670F9"/>
    <w:rsid w:val="00770EC9"/>
    <w:rsid w:val="00775A3D"/>
    <w:rsid w:val="00777540"/>
    <w:rsid w:val="0077794A"/>
    <w:rsid w:val="00777E66"/>
    <w:rsid w:val="00782DEB"/>
    <w:rsid w:val="00783365"/>
    <w:rsid w:val="00783DD5"/>
    <w:rsid w:val="0078609B"/>
    <w:rsid w:val="007875D1"/>
    <w:rsid w:val="00790ADF"/>
    <w:rsid w:val="007915F2"/>
    <w:rsid w:val="00791AE9"/>
    <w:rsid w:val="0079317C"/>
    <w:rsid w:val="00793E49"/>
    <w:rsid w:val="007944F8"/>
    <w:rsid w:val="00797BBB"/>
    <w:rsid w:val="007A0568"/>
    <w:rsid w:val="007A22A4"/>
    <w:rsid w:val="007A5F65"/>
    <w:rsid w:val="007A7601"/>
    <w:rsid w:val="007B288C"/>
    <w:rsid w:val="007B4E68"/>
    <w:rsid w:val="007B7247"/>
    <w:rsid w:val="007B7B90"/>
    <w:rsid w:val="007C2E3C"/>
    <w:rsid w:val="007C3706"/>
    <w:rsid w:val="007C48CE"/>
    <w:rsid w:val="007C7C7B"/>
    <w:rsid w:val="007D137F"/>
    <w:rsid w:val="007D49C8"/>
    <w:rsid w:val="007D69CC"/>
    <w:rsid w:val="007E01ED"/>
    <w:rsid w:val="007E0B63"/>
    <w:rsid w:val="007E3753"/>
    <w:rsid w:val="007E43FB"/>
    <w:rsid w:val="007E4921"/>
    <w:rsid w:val="007E6642"/>
    <w:rsid w:val="007E69FF"/>
    <w:rsid w:val="007E6E30"/>
    <w:rsid w:val="007E7A49"/>
    <w:rsid w:val="007F12DA"/>
    <w:rsid w:val="007F14A0"/>
    <w:rsid w:val="007F1959"/>
    <w:rsid w:val="007F43F7"/>
    <w:rsid w:val="007F4E68"/>
    <w:rsid w:val="00800151"/>
    <w:rsid w:val="008008C7"/>
    <w:rsid w:val="00800FB2"/>
    <w:rsid w:val="00801D8C"/>
    <w:rsid w:val="008021EB"/>
    <w:rsid w:val="00804F59"/>
    <w:rsid w:val="00805363"/>
    <w:rsid w:val="00806B39"/>
    <w:rsid w:val="00807F07"/>
    <w:rsid w:val="008101A5"/>
    <w:rsid w:val="008104B6"/>
    <w:rsid w:val="00811230"/>
    <w:rsid w:val="00811D72"/>
    <w:rsid w:val="00812058"/>
    <w:rsid w:val="0081518D"/>
    <w:rsid w:val="008156A0"/>
    <w:rsid w:val="00815A6D"/>
    <w:rsid w:val="008162FE"/>
    <w:rsid w:val="008179B2"/>
    <w:rsid w:val="008204AF"/>
    <w:rsid w:val="00821520"/>
    <w:rsid w:val="00821B1B"/>
    <w:rsid w:val="0082273E"/>
    <w:rsid w:val="00825651"/>
    <w:rsid w:val="00827484"/>
    <w:rsid w:val="00827B1D"/>
    <w:rsid w:val="00827F26"/>
    <w:rsid w:val="00827F70"/>
    <w:rsid w:val="0083078D"/>
    <w:rsid w:val="00832C0B"/>
    <w:rsid w:val="00833F6C"/>
    <w:rsid w:val="008356F7"/>
    <w:rsid w:val="00840B7E"/>
    <w:rsid w:val="00841FFB"/>
    <w:rsid w:val="00843790"/>
    <w:rsid w:val="00844A5D"/>
    <w:rsid w:val="00846971"/>
    <w:rsid w:val="00846A78"/>
    <w:rsid w:val="0084715D"/>
    <w:rsid w:val="008476C7"/>
    <w:rsid w:val="00847961"/>
    <w:rsid w:val="00850628"/>
    <w:rsid w:val="00851689"/>
    <w:rsid w:val="00851E34"/>
    <w:rsid w:val="00852F02"/>
    <w:rsid w:val="00853D6B"/>
    <w:rsid w:val="00854B92"/>
    <w:rsid w:val="00855C93"/>
    <w:rsid w:val="00855EC8"/>
    <w:rsid w:val="00856161"/>
    <w:rsid w:val="00856612"/>
    <w:rsid w:val="00860548"/>
    <w:rsid w:val="0086392F"/>
    <w:rsid w:val="0086582A"/>
    <w:rsid w:val="00865D14"/>
    <w:rsid w:val="008679B8"/>
    <w:rsid w:val="00876025"/>
    <w:rsid w:val="00877700"/>
    <w:rsid w:val="00877E05"/>
    <w:rsid w:val="00881B28"/>
    <w:rsid w:val="00884FF1"/>
    <w:rsid w:val="008861B8"/>
    <w:rsid w:val="008863DB"/>
    <w:rsid w:val="00886A20"/>
    <w:rsid w:val="008872B0"/>
    <w:rsid w:val="0088747A"/>
    <w:rsid w:val="0089125A"/>
    <w:rsid w:val="00892374"/>
    <w:rsid w:val="00892DB0"/>
    <w:rsid w:val="00892E04"/>
    <w:rsid w:val="008943F8"/>
    <w:rsid w:val="00895F47"/>
    <w:rsid w:val="0089755D"/>
    <w:rsid w:val="008A1664"/>
    <w:rsid w:val="008A1827"/>
    <w:rsid w:val="008A1C71"/>
    <w:rsid w:val="008A32BC"/>
    <w:rsid w:val="008A5041"/>
    <w:rsid w:val="008A6DF4"/>
    <w:rsid w:val="008B1B09"/>
    <w:rsid w:val="008B6D57"/>
    <w:rsid w:val="008C09BA"/>
    <w:rsid w:val="008C1F98"/>
    <w:rsid w:val="008C57FA"/>
    <w:rsid w:val="008C6BB0"/>
    <w:rsid w:val="008C7013"/>
    <w:rsid w:val="008D0D8C"/>
    <w:rsid w:val="008D130D"/>
    <w:rsid w:val="008D1CF5"/>
    <w:rsid w:val="008D4A6F"/>
    <w:rsid w:val="008D50F8"/>
    <w:rsid w:val="008D676E"/>
    <w:rsid w:val="008D6F1B"/>
    <w:rsid w:val="008E0050"/>
    <w:rsid w:val="008E2446"/>
    <w:rsid w:val="008E2E46"/>
    <w:rsid w:val="008E3B4D"/>
    <w:rsid w:val="008E40DD"/>
    <w:rsid w:val="008E42BC"/>
    <w:rsid w:val="008E513B"/>
    <w:rsid w:val="008E5645"/>
    <w:rsid w:val="008E5AF8"/>
    <w:rsid w:val="008E6FED"/>
    <w:rsid w:val="008F09C4"/>
    <w:rsid w:val="008F0DA0"/>
    <w:rsid w:val="008F289B"/>
    <w:rsid w:val="008F296E"/>
    <w:rsid w:val="008F354A"/>
    <w:rsid w:val="008F5DDE"/>
    <w:rsid w:val="008F5F35"/>
    <w:rsid w:val="008F718F"/>
    <w:rsid w:val="008F721F"/>
    <w:rsid w:val="009018F3"/>
    <w:rsid w:val="009028FB"/>
    <w:rsid w:val="00903E76"/>
    <w:rsid w:val="00905DF6"/>
    <w:rsid w:val="00906E2F"/>
    <w:rsid w:val="00907275"/>
    <w:rsid w:val="00907DF5"/>
    <w:rsid w:val="00911E67"/>
    <w:rsid w:val="009137CA"/>
    <w:rsid w:val="009148B0"/>
    <w:rsid w:val="00915B09"/>
    <w:rsid w:val="00916023"/>
    <w:rsid w:val="009167C3"/>
    <w:rsid w:val="00917259"/>
    <w:rsid w:val="00917F0C"/>
    <w:rsid w:val="009233B4"/>
    <w:rsid w:val="0092664A"/>
    <w:rsid w:val="00927230"/>
    <w:rsid w:val="00931042"/>
    <w:rsid w:val="009310E8"/>
    <w:rsid w:val="009313F2"/>
    <w:rsid w:val="00932F3C"/>
    <w:rsid w:val="009331E7"/>
    <w:rsid w:val="00933FE7"/>
    <w:rsid w:val="0093410C"/>
    <w:rsid w:val="00935650"/>
    <w:rsid w:val="009375C1"/>
    <w:rsid w:val="0094020D"/>
    <w:rsid w:val="0094291B"/>
    <w:rsid w:val="00943C7C"/>
    <w:rsid w:val="00944407"/>
    <w:rsid w:val="0094460F"/>
    <w:rsid w:val="009463F7"/>
    <w:rsid w:val="00950A03"/>
    <w:rsid w:val="00952164"/>
    <w:rsid w:val="0095222B"/>
    <w:rsid w:val="00955B01"/>
    <w:rsid w:val="00961445"/>
    <w:rsid w:val="009623BB"/>
    <w:rsid w:val="00964DB4"/>
    <w:rsid w:val="0096696D"/>
    <w:rsid w:val="0096700F"/>
    <w:rsid w:val="00970AB4"/>
    <w:rsid w:val="009711D4"/>
    <w:rsid w:val="00971535"/>
    <w:rsid w:val="00976246"/>
    <w:rsid w:val="009763A7"/>
    <w:rsid w:val="00977B51"/>
    <w:rsid w:val="009803D1"/>
    <w:rsid w:val="009821D6"/>
    <w:rsid w:val="009825C1"/>
    <w:rsid w:val="00985160"/>
    <w:rsid w:val="00985B51"/>
    <w:rsid w:val="00986D0E"/>
    <w:rsid w:val="0099179D"/>
    <w:rsid w:val="009920D4"/>
    <w:rsid w:val="009A18E6"/>
    <w:rsid w:val="009A23BD"/>
    <w:rsid w:val="009A4306"/>
    <w:rsid w:val="009A57F0"/>
    <w:rsid w:val="009B157F"/>
    <w:rsid w:val="009B1CBC"/>
    <w:rsid w:val="009B3373"/>
    <w:rsid w:val="009B5ACD"/>
    <w:rsid w:val="009B5C2C"/>
    <w:rsid w:val="009B63E2"/>
    <w:rsid w:val="009B7CDA"/>
    <w:rsid w:val="009C2A82"/>
    <w:rsid w:val="009C5150"/>
    <w:rsid w:val="009C5EDF"/>
    <w:rsid w:val="009C7B4A"/>
    <w:rsid w:val="009D0097"/>
    <w:rsid w:val="009D1200"/>
    <w:rsid w:val="009D1C8D"/>
    <w:rsid w:val="009D5981"/>
    <w:rsid w:val="009D7D33"/>
    <w:rsid w:val="009E2235"/>
    <w:rsid w:val="009E3B22"/>
    <w:rsid w:val="009E4216"/>
    <w:rsid w:val="009E58BD"/>
    <w:rsid w:val="009F0121"/>
    <w:rsid w:val="009F21B0"/>
    <w:rsid w:val="009F2C72"/>
    <w:rsid w:val="009F728B"/>
    <w:rsid w:val="00A06EA3"/>
    <w:rsid w:val="00A06F8C"/>
    <w:rsid w:val="00A07838"/>
    <w:rsid w:val="00A1050D"/>
    <w:rsid w:val="00A12080"/>
    <w:rsid w:val="00A12881"/>
    <w:rsid w:val="00A12ED4"/>
    <w:rsid w:val="00A15BF0"/>
    <w:rsid w:val="00A15C5A"/>
    <w:rsid w:val="00A17BCB"/>
    <w:rsid w:val="00A20C0A"/>
    <w:rsid w:val="00A2116B"/>
    <w:rsid w:val="00A21726"/>
    <w:rsid w:val="00A23CD7"/>
    <w:rsid w:val="00A24482"/>
    <w:rsid w:val="00A30568"/>
    <w:rsid w:val="00A30D3E"/>
    <w:rsid w:val="00A3164F"/>
    <w:rsid w:val="00A32257"/>
    <w:rsid w:val="00A3431D"/>
    <w:rsid w:val="00A4079A"/>
    <w:rsid w:val="00A47A19"/>
    <w:rsid w:val="00A52FBD"/>
    <w:rsid w:val="00A53F3B"/>
    <w:rsid w:val="00A618DE"/>
    <w:rsid w:val="00A64F37"/>
    <w:rsid w:val="00A67F30"/>
    <w:rsid w:val="00A700A3"/>
    <w:rsid w:val="00A729B4"/>
    <w:rsid w:val="00A754A8"/>
    <w:rsid w:val="00A7645A"/>
    <w:rsid w:val="00A768A3"/>
    <w:rsid w:val="00A80B2F"/>
    <w:rsid w:val="00A83AF2"/>
    <w:rsid w:val="00A83B4E"/>
    <w:rsid w:val="00A83CBE"/>
    <w:rsid w:val="00A8417F"/>
    <w:rsid w:val="00A87357"/>
    <w:rsid w:val="00A916BC"/>
    <w:rsid w:val="00A92D46"/>
    <w:rsid w:val="00A9430B"/>
    <w:rsid w:val="00A94D33"/>
    <w:rsid w:val="00A957B7"/>
    <w:rsid w:val="00A977E7"/>
    <w:rsid w:val="00AA11E8"/>
    <w:rsid w:val="00AA25FE"/>
    <w:rsid w:val="00AA3C31"/>
    <w:rsid w:val="00AA4863"/>
    <w:rsid w:val="00AA55A0"/>
    <w:rsid w:val="00AA5B3E"/>
    <w:rsid w:val="00AA768C"/>
    <w:rsid w:val="00AB0CD2"/>
    <w:rsid w:val="00AB161D"/>
    <w:rsid w:val="00AB3849"/>
    <w:rsid w:val="00AB39D8"/>
    <w:rsid w:val="00AB4B9C"/>
    <w:rsid w:val="00AB6179"/>
    <w:rsid w:val="00AB7D97"/>
    <w:rsid w:val="00AC1C26"/>
    <w:rsid w:val="00AC2491"/>
    <w:rsid w:val="00AC5829"/>
    <w:rsid w:val="00AC7538"/>
    <w:rsid w:val="00AC79D1"/>
    <w:rsid w:val="00AD097C"/>
    <w:rsid w:val="00AD0F7E"/>
    <w:rsid w:val="00AD104C"/>
    <w:rsid w:val="00AD18AD"/>
    <w:rsid w:val="00AD2D37"/>
    <w:rsid w:val="00AD3418"/>
    <w:rsid w:val="00AD4ECD"/>
    <w:rsid w:val="00AD548D"/>
    <w:rsid w:val="00AD6DF6"/>
    <w:rsid w:val="00AE2C5C"/>
    <w:rsid w:val="00AE47F4"/>
    <w:rsid w:val="00AE5947"/>
    <w:rsid w:val="00AE5EA7"/>
    <w:rsid w:val="00AF1208"/>
    <w:rsid w:val="00AF1489"/>
    <w:rsid w:val="00AF1A34"/>
    <w:rsid w:val="00AF1BE1"/>
    <w:rsid w:val="00AF2AF7"/>
    <w:rsid w:val="00AF3E96"/>
    <w:rsid w:val="00AF6054"/>
    <w:rsid w:val="00B02E39"/>
    <w:rsid w:val="00B044D8"/>
    <w:rsid w:val="00B0583C"/>
    <w:rsid w:val="00B06747"/>
    <w:rsid w:val="00B07FC2"/>
    <w:rsid w:val="00B123AE"/>
    <w:rsid w:val="00B13623"/>
    <w:rsid w:val="00B218C4"/>
    <w:rsid w:val="00B21C81"/>
    <w:rsid w:val="00B21CAA"/>
    <w:rsid w:val="00B24E78"/>
    <w:rsid w:val="00B3022D"/>
    <w:rsid w:val="00B3131E"/>
    <w:rsid w:val="00B32437"/>
    <w:rsid w:val="00B33F45"/>
    <w:rsid w:val="00B34678"/>
    <w:rsid w:val="00B35C21"/>
    <w:rsid w:val="00B363FF"/>
    <w:rsid w:val="00B37107"/>
    <w:rsid w:val="00B40807"/>
    <w:rsid w:val="00B414FD"/>
    <w:rsid w:val="00B427A4"/>
    <w:rsid w:val="00B46037"/>
    <w:rsid w:val="00B46EEF"/>
    <w:rsid w:val="00B50672"/>
    <w:rsid w:val="00B51257"/>
    <w:rsid w:val="00B51F1A"/>
    <w:rsid w:val="00B53189"/>
    <w:rsid w:val="00B53AB0"/>
    <w:rsid w:val="00B5426C"/>
    <w:rsid w:val="00B544D5"/>
    <w:rsid w:val="00B54C18"/>
    <w:rsid w:val="00B565B9"/>
    <w:rsid w:val="00B5694B"/>
    <w:rsid w:val="00B60A8E"/>
    <w:rsid w:val="00B6106F"/>
    <w:rsid w:val="00B63E31"/>
    <w:rsid w:val="00B646F4"/>
    <w:rsid w:val="00B64A76"/>
    <w:rsid w:val="00B64B16"/>
    <w:rsid w:val="00B67E96"/>
    <w:rsid w:val="00B708A8"/>
    <w:rsid w:val="00B71067"/>
    <w:rsid w:val="00B71A0A"/>
    <w:rsid w:val="00B71BE0"/>
    <w:rsid w:val="00B7234F"/>
    <w:rsid w:val="00B72526"/>
    <w:rsid w:val="00B738B9"/>
    <w:rsid w:val="00B75C23"/>
    <w:rsid w:val="00B75DD0"/>
    <w:rsid w:val="00B76836"/>
    <w:rsid w:val="00B812BA"/>
    <w:rsid w:val="00B81B67"/>
    <w:rsid w:val="00B83217"/>
    <w:rsid w:val="00B832C9"/>
    <w:rsid w:val="00B83DF9"/>
    <w:rsid w:val="00B84AAA"/>
    <w:rsid w:val="00B85DF9"/>
    <w:rsid w:val="00B9270E"/>
    <w:rsid w:val="00B92EFA"/>
    <w:rsid w:val="00B93592"/>
    <w:rsid w:val="00B93E9D"/>
    <w:rsid w:val="00B95DAA"/>
    <w:rsid w:val="00B96F41"/>
    <w:rsid w:val="00BA0347"/>
    <w:rsid w:val="00BA0CAF"/>
    <w:rsid w:val="00BA1F80"/>
    <w:rsid w:val="00BA38D9"/>
    <w:rsid w:val="00BA5FFE"/>
    <w:rsid w:val="00BA6656"/>
    <w:rsid w:val="00BA7A75"/>
    <w:rsid w:val="00BB0EB6"/>
    <w:rsid w:val="00BB2BD5"/>
    <w:rsid w:val="00BB46E6"/>
    <w:rsid w:val="00BB5039"/>
    <w:rsid w:val="00BB541B"/>
    <w:rsid w:val="00BB5A74"/>
    <w:rsid w:val="00BB73DD"/>
    <w:rsid w:val="00BB752C"/>
    <w:rsid w:val="00BC0FB9"/>
    <w:rsid w:val="00BC1EC6"/>
    <w:rsid w:val="00BC2F91"/>
    <w:rsid w:val="00BC5F49"/>
    <w:rsid w:val="00BC611F"/>
    <w:rsid w:val="00BC79F5"/>
    <w:rsid w:val="00BC7B39"/>
    <w:rsid w:val="00BD01AB"/>
    <w:rsid w:val="00BD0900"/>
    <w:rsid w:val="00BD1068"/>
    <w:rsid w:val="00BD1677"/>
    <w:rsid w:val="00BD2B0A"/>
    <w:rsid w:val="00BD4503"/>
    <w:rsid w:val="00BD4A0F"/>
    <w:rsid w:val="00BD4F5C"/>
    <w:rsid w:val="00BD6E3B"/>
    <w:rsid w:val="00BE0334"/>
    <w:rsid w:val="00BE20CB"/>
    <w:rsid w:val="00BE2DA2"/>
    <w:rsid w:val="00BE3B44"/>
    <w:rsid w:val="00BE6A3C"/>
    <w:rsid w:val="00BE7A79"/>
    <w:rsid w:val="00BF0BF2"/>
    <w:rsid w:val="00BF0EAD"/>
    <w:rsid w:val="00BF1033"/>
    <w:rsid w:val="00BF1BA1"/>
    <w:rsid w:val="00BF4152"/>
    <w:rsid w:val="00BF682E"/>
    <w:rsid w:val="00BF6A1A"/>
    <w:rsid w:val="00C017F2"/>
    <w:rsid w:val="00C01A74"/>
    <w:rsid w:val="00C02A21"/>
    <w:rsid w:val="00C042D0"/>
    <w:rsid w:val="00C0654D"/>
    <w:rsid w:val="00C11873"/>
    <w:rsid w:val="00C12515"/>
    <w:rsid w:val="00C13A44"/>
    <w:rsid w:val="00C1450E"/>
    <w:rsid w:val="00C14D61"/>
    <w:rsid w:val="00C1531D"/>
    <w:rsid w:val="00C159E1"/>
    <w:rsid w:val="00C20599"/>
    <w:rsid w:val="00C2289D"/>
    <w:rsid w:val="00C23855"/>
    <w:rsid w:val="00C23BBF"/>
    <w:rsid w:val="00C25268"/>
    <w:rsid w:val="00C25F9D"/>
    <w:rsid w:val="00C26277"/>
    <w:rsid w:val="00C270AA"/>
    <w:rsid w:val="00C27B5E"/>
    <w:rsid w:val="00C32E79"/>
    <w:rsid w:val="00C34FCB"/>
    <w:rsid w:val="00C404D4"/>
    <w:rsid w:val="00C44669"/>
    <w:rsid w:val="00C4607F"/>
    <w:rsid w:val="00C469CD"/>
    <w:rsid w:val="00C46BE8"/>
    <w:rsid w:val="00C47734"/>
    <w:rsid w:val="00C47DE3"/>
    <w:rsid w:val="00C47EA6"/>
    <w:rsid w:val="00C50167"/>
    <w:rsid w:val="00C51693"/>
    <w:rsid w:val="00C51EE1"/>
    <w:rsid w:val="00C5374D"/>
    <w:rsid w:val="00C537B4"/>
    <w:rsid w:val="00C55F16"/>
    <w:rsid w:val="00C55F19"/>
    <w:rsid w:val="00C573B5"/>
    <w:rsid w:val="00C60414"/>
    <w:rsid w:val="00C633FE"/>
    <w:rsid w:val="00C636A9"/>
    <w:rsid w:val="00C640E0"/>
    <w:rsid w:val="00C66E64"/>
    <w:rsid w:val="00C72CB0"/>
    <w:rsid w:val="00C755F3"/>
    <w:rsid w:val="00C75F91"/>
    <w:rsid w:val="00C76E19"/>
    <w:rsid w:val="00C76E4F"/>
    <w:rsid w:val="00C80E11"/>
    <w:rsid w:val="00C819F6"/>
    <w:rsid w:val="00C85C60"/>
    <w:rsid w:val="00C90E72"/>
    <w:rsid w:val="00C91211"/>
    <w:rsid w:val="00C937B2"/>
    <w:rsid w:val="00C95149"/>
    <w:rsid w:val="00C9534B"/>
    <w:rsid w:val="00C95F4C"/>
    <w:rsid w:val="00C96208"/>
    <w:rsid w:val="00C9672E"/>
    <w:rsid w:val="00C96736"/>
    <w:rsid w:val="00C970F2"/>
    <w:rsid w:val="00C97EB4"/>
    <w:rsid w:val="00CA0433"/>
    <w:rsid w:val="00CA2229"/>
    <w:rsid w:val="00CA39E0"/>
    <w:rsid w:val="00CA3F4C"/>
    <w:rsid w:val="00CA6328"/>
    <w:rsid w:val="00CA66E1"/>
    <w:rsid w:val="00CB610E"/>
    <w:rsid w:val="00CB763C"/>
    <w:rsid w:val="00CB7B7E"/>
    <w:rsid w:val="00CB7D7E"/>
    <w:rsid w:val="00CB7F13"/>
    <w:rsid w:val="00CC010F"/>
    <w:rsid w:val="00CC0FFD"/>
    <w:rsid w:val="00CC1F39"/>
    <w:rsid w:val="00CC22FF"/>
    <w:rsid w:val="00CC3828"/>
    <w:rsid w:val="00CC3D29"/>
    <w:rsid w:val="00CC3D31"/>
    <w:rsid w:val="00CC6891"/>
    <w:rsid w:val="00CC6F16"/>
    <w:rsid w:val="00CC7370"/>
    <w:rsid w:val="00CC7DEE"/>
    <w:rsid w:val="00CD1D1D"/>
    <w:rsid w:val="00CD33B7"/>
    <w:rsid w:val="00CD3608"/>
    <w:rsid w:val="00CD5242"/>
    <w:rsid w:val="00CD5B82"/>
    <w:rsid w:val="00CE0150"/>
    <w:rsid w:val="00CE0779"/>
    <w:rsid w:val="00CE1B16"/>
    <w:rsid w:val="00CE2AA9"/>
    <w:rsid w:val="00CE4EDD"/>
    <w:rsid w:val="00CE54E5"/>
    <w:rsid w:val="00CE5748"/>
    <w:rsid w:val="00CE7947"/>
    <w:rsid w:val="00CF02B0"/>
    <w:rsid w:val="00CF0BBC"/>
    <w:rsid w:val="00CF0EE4"/>
    <w:rsid w:val="00CF1E37"/>
    <w:rsid w:val="00CF3454"/>
    <w:rsid w:val="00CF43D8"/>
    <w:rsid w:val="00CF440B"/>
    <w:rsid w:val="00D01046"/>
    <w:rsid w:val="00D0148B"/>
    <w:rsid w:val="00D04381"/>
    <w:rsid w:val="00D05D56"/>
    <w:rsid w:val="00D07075"/>
    <w:rsid w:val="00D10361"/>
    <w:rsid w:val="00D10A5F"/>
    <w:rsid w:val="00D10B92"/>
    <w:rsid w:val="00D1121F"/>
    <w:rsid w:val="00D1185F"/>
    <w:rsid w:val="00D13353"/>
    <w:rsid w:val="00D1405E"/>
    <w:rsid w:val="00D14C1D"/>
    <w:rsid w:val="00D17296"/>
    <w:rsid w:val="00D17937"/>
    <w:rsid w:val="00D2001F"/>
    <w:rsid w:val="00D2023F"/>
    <w:rsid w:val="00D209C2"/>
    <w:rsid w:val="00D20D0E"/>
    <w:rsid w:val="00D22C33"/>
    <w:rsid w:val="00D24944"/>
    <w:rsid w:val="00D27234"/>
    <w:rsid w:val="00D3209E"/>
    <w:rsid w:val="00D331C6"/>
    <w:rsid w:val="00D34E37"/>
    <w:rsid w:val="00D40F18"/>
    <w:rsid w:val="00D41F6A"/>
    <w:rsid w:val="00D43253"/>
    <w:rsid w:val="00D44AE7"/>
    <w:rsid w:val="00D45ECF"/>
    <w:rsid w:val="00D46184"/>
    <w:rsid w:val="00D461D6"/>
    <w:rsid w:val="00D4740F"/>
    <w:rsid w:val="00D50707"/>
    <w:rsid w:val="00D53833"/>
    <w:rsid w:val="00D5655D"/>
    <w:rsid w:val="00D5729F"/>
    <w:rsid w:val="00D607B0"/>
    <w:rsid w:val="00D608F1"/>
    <w:rsid w:val="00D619D8"/>
    <w:rsid w:val="00D63F88"/>
    <w:rsid w:val="00D65F5E"/>
    <w:rsid w:val="00D6671F"/>
    <w:rsid w:val="00D70845"/>
    <w:rsid w:val="00D720B1"/>
    <w:rsid w:val="00D72FC9"/>
    <w:rsid w:val="00D732B5"/>
    <w:rsid w:val="00D73638"/>
    <w:rsid w:val="00D73D83"/>
    <w:rsid w:val="00D760D5"/>
    <w:rsid w:val="00D771A6"/>
    <w:rsid w:val="00D7757A"/>
    <w:rsid w:val="00D805D9"/>
    <w:rsid w:val="00D80E85"/>
    <w:rsid w:val="00D81E18"/>
    <w:rsid w:val="00D8240F"/>
    <w:rsid w:val="00D82720"/>
    <w:rsid w:val="00D83E29"/>
    <w:rsid w:val="00D8477A"/>
    <w:rsid w:val="00D85E47"/>
    <w:rsid w:val="00D87C00"/>
    <w:rsid w:val="00D91C6C"/>
    <w:rsid w:val="00D934B9"/>
    <w:rsid w:val="00D953BB"/>
    <w:rsid w:val="00D965FE"/>
    <w:rsid w:val="00D97183"/>
    <w:rsid w:val="00DA0A8C"/>
    <w:rsid w:val="00DA2121"/>
    <w:rsid w:val="00DA2337"/>
    <w:rsid w:val="00DA4B0D"/>
    <w:rsid w:val="00DA4C27"/>
    <w:rsid w:val="00DA609A"/>
    <w:rsid w:val="00DA7612"/>
    <w:rsid w:val="00DA7645"/>
    <w:rsid w:val="00DB0C9C"/>
    <w:rsid w:val="00DB0D6A"/>
    <w:rsid w:val="00DB0EBF"/>
    <w:rsid w:val="00DB3948"/>
    <w:rsid w:val="00DB3D8B"/>
    <w:rsid w:val="00DB5DAC"/>
    <w:rsid w:val="00DB713B"/>
    <w:rsid w:val="00DB7605"/>
    <w:rsid w:val="00DC492E"/>
    <w:rsid w:val="00DC4FF7"/>
    <w:rsid w:val="00DC78CB"/>
    <w:rsid w:val="00DD124F"/>
    <w:rsid w:val="00DD300E"/>
    <w:rsid w:val="00DD411D"/>
    <w:rsid w:val="00DD59B5"/>
    <w:rsid w:val="00DD69D3"/>
    <w:rsid w:val="00DE06BE"/>
    <w:rsid w:val="00DE278C"/>
    <w:rsid w:val="00DE31AC"/>
    <w:rsid w:val="00DE7D81"/>
    <w:rsid w:val="00DF0C70"/>
    <w:rsid w:val="00DF3461"/>
    <w:rsid w:val="00DF3B9F"/>
    <w:rsid w:val="00DF4462"/>
    <w:rsid w:val="00DF4C4C"/>
    <w:rsid w:val="00DF4EDF"/>
    <w:rsid w:val="00DF5B54"/>
    <w:rsid w:val="00E019B4"/>
    <w:rsid w:val="00E021F2"/>
    <w:rsid w:val="00E0282A"/>
    <w:rsid w:val="00E030B5"/>
    <w:rsid w:val="00E049F6"/>
    <w:rsid w:val="00E12C00"/>
    <w:rsid w:val="00E12CAF"/>
    <w:rsid w:val="00E154B6"/>
    <w:rsid w:val="00E170C0"/>
    <w:rsid w:val="00E17C30"/>
    <w:rsid w:val="00E212F6"/>
    <w:rsid w:val="00E215C8"/>
    <w:rsid w:val="00E22175"/>
    <w:rsid w:val="00E22711"/>
    <w:rsid w:val="00E238F2"/>
    <w:rsid w:val="00E27D38"/>
    <w:rsid w:val="00E3010D"/>
    <w:rsid w:val="00E30668"/>
    <w:rsid w:val="00E34189"/>
    <w:rsid w:val="00E344A7"/>
    <w:rsid w:val="00E34786"/>
    <w:rsid w:val="00E35562"/>
    <w:rsid w:val="00E36EF8"/>
    <w:rsid w:val="00E40D09"/>
    <w:rsid w:val="00E41F91"/>
    <w:rsid w:val="00E455BA"/>
    <w:rsid w:val="00E45946"/>
    <w:rsid w:val="00E5009F"/>
    <w:rsid w:val="00E502ED"/>
    <w:rsid w:val="00E507A2"/>
    <w:rsid w:val="00E520B7"/>
    <w:rsid w:val="00E53476"/>
    <w:rsid w:val="00E542E4"/>
    <w:rsid w:val="00E54496"/>
    <w:rsid w:val="00E547E1"/>
    <w:rsid w:val="00E54AA9"/>
    <w:rsid w:val="00E55630"/>
    <w:rsid w:val="00E56AE9"/>
    <w:rsid w:val="00E57601"/>
    <w:rsid w:val="00E61235"/>
    <w:rsid w:val="00E616DD"/>
    <w:rsid w:val="00E62D98"/>
    <w:rsid w:val="00E63658"/>
    <w:rsid w:val="00E63B01"/>
    <w:rsid w:val="00E63C09"/>
    <w:rsid w:val="00E63DB4"/>
    <w:rsid w:val="00E6466A"/>
    <w:rsid w:val="00E654EE"/>
    <w:rsid w:val="00E66845"/>
    <w:rsid w:val="00E677D1"/>
    <w:rsid w:val="00E707DA"/>
    <w:rsid w:val="00E71968"/>
    <w:rsid w:val="00E71FC9"/>
    <w:rsid w:val="00E730CD"/>
    <w:rsid w:val="00E73F03"/>
    <w:rsid w:val="00E740A7"/>
    <w:rsid w:val="00E74619"/>
    <w:rsid w:val="00E74FDE"/>
    <w:rsid w:val="00E760C6"/>
    <w:rsid w:val="00E765C7"/>
    <w:rsid w:val="00E76CD4"/>
    <w:rsid w:val="00E80C64"/>
    <w:rsid w:val="00E849E5"/>
    <w:rsid w:val="00E854CC"/>
    <w:rsid w:val="00E86126"/>
    <w:rsid w:val="00E87AEB"/>
    <w:rsid w:val="00E87F37"/>
    <w:rsid w:val="00E92B0A"/>
    <w:rsid w:val="00E92C06"/>
    <w:rsid w:val="00E94C40"/>
    <w:rsid w:val="00E95C43"/>
    <w:rsid w:val="00E964C5"/>
    <w:rsid w:val="00E975BC"/>
    <w:rsid w:val="00E978ED"/>
    <w:rsid w:val="00EA11FD"/>
    <w:rsid w:val="00EA3BE3"/>
    <w:rsid w:val="00EA5BFC"/>
    <w:rsid w:val="00EA6BB5"/>
    <w:rsid w:val="00EA7C6C"/>
    <w:rsid w:val="00EB1C0C"/>
    <w:rsid w:val="00EB26C3"/>
    <w:rsid w:val="00EB3F4C"/>
    <w:rsid w:val="00EB53D7"/>
    <w:rsid w:val="00EB54BC"/>
    <w:rsid w:val="00EC13A2"/>
    <w:rsid w:val="00EC3221"/>
    <w:rsid w:val="00EC43F7"/>
    <w:rsid w:val="00EC6B5A"/>
    <w:rsid w:val="00ED0F5C"/>
    <w:rsid w:val="00ED42B9"/>
    <w:rsid w:val="00ED49F0"/>
    <w:rsid w:val="00ED6587"/>
    <w:rsid w:val="00EE17BF"/>
    <w:rsid w:val="00EE46D9"/>
    <w:rsid w:val="00EE5501"/>
    <w:rsid w:val="00EE55B6"/>
    <w:rsid w:val="00EE7588"/>
    <w:rsid w:val="00EF1543"/>
    <w:rsid w:val="00EF280A"/>
    <w:rsid w:val="00EF50B9"/>
    <w:rsid w:val="00EF5356"/>
    <w:rsid w:val="00EF6474"/>
    <w:rsid w:val="00EF7347"/>
    <w:rsid w:val="00F0091B"/>
    <w:rsid w:val="00F01A07"/>
    <w:rsid w:val="00F01B44"/>
    <w:rsid w:val="00F021CF"/>
    <w:rsid w:val="00F0230C"/>
    <w:rsid w:val="00F0255A"/>
    <w:rsid w:val="00F027EC"/>
    <w:rsid w:val="00F02E22"/>
    <w:rsid w:val="00F04ECF"/>
    <w:rsid w:val="00F101FF"/>
    <w:rsid w:val="00F10B1D"/>
    <w:rsid w:val="00F111BC"/>
    <w:rsid w:val="00F13296"/>
    <w:rsid w:val="00F14802"/>
    <w:rsid w:val="00F2002F"/>
    <w:rsid w:val="00F20E1F"/>
    <w:rsid w:val="00F215FB"/>
    <w:rsid w:val="00F257D4"/>
    <w:rsid w:val="00F25FDC"/>
    <w:rsid w:val="00F26F9C"/>
    <w:rsid w:val="00F27AC9"/>
    <w:rsid w:val="00F31DEB"/>
    <w:rsid w:val="00F33667"/>
    <w:rsid w:val="00F339D1"/>
    <w:rsid w:val="00F34043"/>
    <w:rsid w:val="00F34577"/>
    <w:rsid w:val="00F35A0E"/>
    <w:rsid w:val="00F36009"/>
    <w:rsid w:val="00F3614A"/>
    <w:rsid w:val="00F37DEA"/>
    <w:rsid w:val="00F43064"/>
    <w:rsid w:val="00F4551C"/>
    <w:rsid w:val="00F473DC"/>
    <w:rsid w:val="00F506F8"/>
    <w:rsid w:val="00F50CF7"/>
    <w:rsid w:val="00F54227"/>
    <w:rsid w:val="00F5596A"/>
    <w:rsid w:val="00F55DEE"/>
    <w:rsid w:val="00F5619A"/>
    <w:rsid w:val="00F57051"/>
    <w:rsid w:val="00F5781F"/>
    <w:rsid w:val="00F606B1"/>
    <w:rsid w:val="00F60B19"/>
    <w:rsid w:val="00F64BDD"/>
    <w:rsid w:val="00F66A19"/>
    <w:rsid w:val="00F70FBA"/>
    <w:rsid w:val="00F71DD6"/>
    <w:rsid w:val="00F7373D"/>
    <w:rsid w:val="00F73E35"/>
    <w:rsid w:val="00F745AD"/>
    <w:rsid w:val="00F779DC"/>
    <w:rsid w:val="00F80A30"/>
    <w:rsid w:val="00F81A72"/>
    <w:rsid w:val="00F83441"/>
    <w:rsid w:val="00F869CF"/>
    <w:rsid w:val="00F903CD"/>
    <w:rsid w:val="00F90822"/>
    <w:rsid w:val="00F91663"/>
    <w:rsid w:val="00F921CE"/>
    <w:rsid w:val="00F9245C"/>
    <w:rsid w:val="00F94111"/>
    <w:rsid w:val="00F9429A"/>
    <w:rsid w:val="00F94437"/>
    <w:rsid w:val="00F95C05"/>
    <w:rsid w:val="00FA0852"/>
    <w:rsid w:val="00FA1C41"/>
    <w:rsid w:val="00FA1DC4"/>
    <w:rsid w:val="00FA220F"/>
    <w:rsid w:val="00FA249F"/>
    <w:rsid w:val="00FA36AD"/>
    <w:rsid w:val="00FA5FFC"/>
    <w:rsid w:val="00FA6271"/>
    <w:rsid w:val="00FA671B"/>
    <w:rsid w:val="00FB0AAC"/>
    <w:rsid w:val="00FB103B"/>
    <w:rsid w:val="00FB20AC"/>
    <w:rsid w:val="00FB2980"/>
    <w:rsid w:val="00FB2CF5"/>
    <w:rsid w:val="00FB2EF0"/>
    <w:rsid w:val="00FB456F"/>
    <w:rsid w:val="00FC069D"/>
    <w:rsid w:val="00FC33F9"/>
    <w:rsid w:val="00FC3FBD"/>
    <w:rsid w:val="00FC74AD"/>
    <w:rsid w:val="00FD036F"/>
    <w:rsid w:val="00FD0906"/>
    <w:rsid w:val="00FD285E"/>
    <w:rsid w:val="00FD2BE1"/>
    <w:rsid w:val="00FD3326"/>
    <w:rsid w:val="00FD51BF"/>
    <w:rsid w:val="00FD57D0"/>
    <w:rsid w:val="00FD5D59"/>
    <w:rsid w:val="00FD5FF3"/>
    <w:rsid w:val="00FD6895"/>
    <w:rsid w:val="00FD7BAB"/>
    <w:rsid w:val="00FE031F"/>
    <w:rsid w:val="00FE06D3"/>
    <w:rsid w:val="00FE14B7"/>
    <w:rsid w:val="00FE2AA4"/>
    <w:rsid w:val="00FE2DF1"/>
    <w:rsid w:val="00FE372B"/>
    <w:rsid w:val="00FE5851"/>
    <w:rsid w:val="00FE62D8"/>
    <w:rsid w:val="00FE706A"/>
    <w:rsid w:val="00FF0636"/>
    <w:rsid w:val="00FF0B7D"/>
    <w:rsid w:val="00FF1B51"/>
    <w:rsid w:val="00FF2492"/>
    <w:rsid w:val="00FF42BB"/>
    <w:rsid w:val="00FF4325"/>
    <w:rsid w:val="00FF5BD7"/>
    <w:rsid w:val="00FF6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B77E64"/>
  <w15:docId w15:val="{C6750B30-BA0F-4159-9066-EFAB0A0C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164F"/>
    <w:rPr>
      <w:sz w:val="16"/>
      <w:szCs w:val="16"/>
    </w:rPr>
  </w:style>
  <w:style w:type="paragraph" w:styleId="CommentText">
    <w:name w:val="annotation text"/>
    <w:basedOn w:val="Normal"/>
    <w:link w:val="CommentTextChar"/>
    <w:uiPriority w:val="99"/>
    <w:unhideWhenUsed/>
    <w:rsid w:val="00A3164F"/>
    <w:pPr>
      <w:spacing w:line="240" w:lineRule="auto"/>
    </w:pPr>
    <w:rPr>
      <w:sz w:val="20"/>
      <w:szCs w:val="20"/>
    </w:rPr>
  </w:style>
  <w:style w:type="character" w:customStyle="1" w:styleId="CommentTextChar">
    <w:name w:val="Comment Text Char"/>
    <w:basedOn w:val="DefaultParagraphFont"/>
    <w:link w:val="CommentText"/>
    <w:uiPriority w:val="99"/>
    <w:rsid w:val="00A3164F"/>
    <w:rPr>
      <w:sz w:val="20"/>
      <w:szCs w:val="20"/>
    </w:rPr>
  </w:style>
  <w:style w:type="paragraph" w:styleId="BalloonText">
    <w:name w:val="Balloon Text"/>
    <w:basedOn w:val="Normal"/>
    <w:link w:val="BalloonTextChar"/>
    <w:uiPriority w:val="99"/>
    <w:semiHidden/>
    <w:unhideWhenUsed/>
    <w:rsid w:val="00A31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64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D2001F"/>
    <w:rPr>
      <w:b/>
      <w:bCs/>
    </w:rPr>
  </w:style>
  <w:style w:type="character" w:customStyle="1" w:styleId="CommentSubjectChar">
    <w:name w:val="Comment Subject Char"/>
    <w:basedOn w:val="CommentTextChar"/>
    <w:link w:val="CommentSubject"/>
    <w:uiPriority w:val="99"/>
    <w:semiHidden/>
    <w:rsid w:val="00D2001F"/>
    <w:rPr>
      <w:b/>
      <w:bCs/>
      <w:sz w:val="20"/>
      <w:szCs w:val="20"/>
    </w:rPr>
  </w:style>
  <w:style w:type="paragraph" w:styleId="EndnoteText">
    <w:name w:val="endnote text"/>
    <w:basedOn w:val="Normal"/>
    <w:link w:val="EndnoteTextChar"/>
    <w:uiPriority w:val="99"/>
    <w:semiHidden/>
    <w:unhideWhenUsed/>
    <w:rsid w:val="006D5D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5DED"/>
    <w:rPr>
      <w:sz w:val="20"/>
      <w:szCs w:val="20"/>
    </w:rPr>
  </w:style>
  <w:style w:type="character" w:styleId="EndnoteReference">
    <w:name w:val="endnote reference"/>
    <w:basedOn w:val="DefaultParagraphFont"/>
    <w:uiPriority w:val="99"/>
    <w:semiHidden/>
    <w:unhideWhenUsed/>
    <w:rsid w:val="006D5DED"/>
    <w:rPr>
      <w:vertAlign w:val="superscript"/>
    </w:rPr>
  </w:style>
  <w:style w:type="paragraph" w:styleId="FootnoteText">
    <w:name w:val="footnote text"/>
    <w:basedOn w:val="Normal"/>
    <w:link w:val="FootnoteTextChar"/>
    <w:uiPriority w:val="99"/>
    <w:unhideWhenUsed/>
    <w:rsid w:val="006D5DED"/>
    <w:pPr>
      <w:spacing w:after="0" w:line="240" w:lineRule="auto"/>
    </w:pPr>
    <w:rPr>
      <w:sz w:val="20"/>
      <w:szCs w:val="20"/>
    </w:rPr>
  </w:style>
  <w:style w:type="character" w:customStyle="1" w:styleId="FootnoteTextChar">
    <w:name w:val="Footnote Text Char"/>
    <w:basedOn w:val="DefaultParagraphFont"/>
    <w:link w:val="FootnoteText"/>
    <w:uiPriority w:val="99"/>
    <w:rsid w:val="006D5DED"/>
    <w:rPr>
      <w:sz w:val="20"/>
      <w:szCs w:val="20"/>
    </w:rPr>
  </w:style>
  <w:style w:type="character" w:styleId="FootnoteReference">
    <w:name w:val="footnote reference"/>
    <w:basedOn w:val="DefaultParagraphFont"/>
    <w:uiPriority w:val="99"/>
    <w:semiHidden/>
    <w:unhideWhenUsed/>
    <w:rsid w:val="006D5DED"/>
    <w:rPr>
      <w:vertAlign w:val="superscript"/>
    </w:rPr>
  </w:style>
  <w:style w:type="paragraph" w:customStyle="1" w:styleId="Default">
    <w:name w:val="Default"/>
    <w:rsid w:val="00072774"/>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9B63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63E2"/>
  </w:style>
  <w:style w:type="character" w:styleId="PageNumber">
    <w:name w:val="page number"/>
    <w:basedOn w:val="DefaultParagraphFont"/>
    <w:uiPriority w:val="99"/>
    <w:semiHidden/>
    <w:unhideWhenUsed/>
    <w:rsid w:val="009B63E2"/>
  </w:style>
  <w:style w:type="paragraph" w:styleId="Revision">
    <w:name w:val="Revision"/>
    <w:hidden/>
    <w:uiPriority w:val="99"/>
    <w:semiHidden/>
    <w:rsid w:val="00BC2F91"/>
    <w:pPr>
      <w:spacing w:after="0" w:line="240" w:lineRule="auto"/>
    </w:pPr>
  </w:style>
  <w:style w:type="paragraph" w:styleId="Header">
    <w:name w:val="header"/>
    <w:basedOn w:val="Normal"/>
    <w:link w:val="HeaderChar"/>
    <w:uiPriority w:val="99"/>
    <w:unhideWhenUsed/>
    <w:rsid w:val="00E52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0B7"/>
  </w:style>
  <w:style w:type="character" w:styleId="Hyperlink">
    <w:name w:val="Hyperlink"/>
    <w:basedOn w:val="DefaultParagraphFont"/>
    <w:uiPriority w:val="99"/>
    <w:unhideWhenUsed/>
    <w:rsid w:val="006515C1"/>
    <w:rPr>
      <w:color w:val="0000FF" w:themeColor="hyperlink"/>
      <w:u w:val="single"/>
    </w:rPr>
  </w:style>
  <w:style w:type="character" w:customStyle="1" w:styleId="apple-converted-space">
    <w:name w:val="apple-converted-space"/>
    <w:basedOn w:val="DefaultParagraphFont"/>
    <w:rsid w:val="00384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9681">
      <w:bodyDiv w:val="1"/>
      <w:marLeft w:val="0"/>
      <w:marRight w:val="0"/>
      <w:marTop w:val="0"/>
      <w:marBottom w:val="0"/>
      <w:divBdr>
        <w:top w:val="none" w:sz="0" w:space="0" w:color="auto"/>
        <w:left w:val="none" w:sz="0" w:space="0" w:color="auto"/>
        <w:bottom w:val="none" w:sz="0" w:space="0" w:color="auto"/>
        <w:right w:val="none" w:sz="0" w:space="0" w:color="auto"/>
      </w:divBdr>
    </w:div>
    <w:div w:id="152139988">
      <w:bodyDiv w:val="1"/>
      <w:marLeft w:val="0"/>
      <w:marRight w:val="0"/>
      <w:marTop w:val="0"/>
      <w:marBottom w:val="0"/>
      <w:divBdr>
        <w:top w:val="none" w:sz="0" w:space="0" w:color="auto"/>
        <w:left w:val="none" w:sz="0" w:space="0" w:color="auto"/>
        <w:bottom w:val="none" w:sz="0" w:space="0" w:color="auto"/>
        <w:right w:val="none" w:sz="0" w:space="0" w:color="auto"/>
      </w:divBdr>
    </w:div>
    <w:div w:id="356473089">
      <w:bodyDiv w:val="1"/>
      <w:marLeft w:val="0"/>
      <w:marRight w:val="0"/>
      <w:marTop w:val="0"/>
      <w:marBottom w:val="0"/>
      <w:divBdr>
        <w:top w:val="none" w:sz="0" w:space="0" w:color="auto"/>
        <w:left w:val="none" w:sz="0" w:space="0" w:color="auto"/>
        <w:bottom w:val="none" w:sz="0" w:space="0" w:color="auto"/>
        <w:right w:val="none" w:sz="0" w:space="0" w:color="auto"/>
      </w:divBdr>
    </w:div>
    <w:div w:id="412240460">
      <w:bodyDiv w:val="1"/>
      <w:marLeft w:val="0"/>
      <w:marRight w:val="0"/>
      <w:marTop w:val="0"/>
      <w:marBottom w:val="0"/>
      <w:divBdr>
        <w:top w:val="none" w:sz="0" w:space="0" w:color="auto"/>
        <w:left w:val="none" w:sz="0" w:space="0" w:color="auto"/>
        <w:bottom w:val="none" w:sz="0" w:space="0" w:color="auto"/>
        <w:right w:val="none" w:sz="0" w:space="0" w:color="auto"/>
      </w:divBdr>
    </w:div>
    <w:div w:id="478114547">
      <w:bodyDiv w:val="1"/>
      <w:marLeft w:val="0"/>
      <w:marRight w:val="0"/>
      <w:marTop w:val="0"/>
      <w:marBottom w:val="0"/>
      <w:divBdr>
        <w:top w:val="none" w:sz="0" w:space="0" w:color="auto"/>
        <w:left w:val="none" w:sz="0" w:space="0" w:color="auto"/>
        <w:bottom w:val="none" w:sz="0" w:space="0" w:color="auto"/>
        <w:right w:val="none" w:sz="0" w:space="0" w:color="auto"/>
      </w:divBdr>
    </w:div>
    <w:div w:id="666834098">
      <w:bodyDiv w:val="1"/>
      <w:marLeft w:val="0"/>
      <w:marRight w:val="0"/>
      <w:marTop w:val="0"/>
      <w:marBottom w:val="0"/>
      <w:divBdr>
        <w:top w:val="none" w:sz="0" w:space="0" w:color="auto"/>
        <w:left w:val="none" w:sz="0" w:space="0" w:color="auto"/>
        <w:bottom w:val="none" w:sz="0" w:space="0" w:color="auto"/>
        <w:right w:val="none" w:sz="0" w:space="0" w:color="auto"/>
      </w:divBdr>
    </w:div>
    <w:div w:id="721636428">
      <w:bodyDiv w:val="1"/>
      <w:marLeft w:val="0"/>
      <w:marRight w:val="0"/>
      <w:marTop w:val="0"/>
      <w:marBottom w:val="0"/>
      <w:divBdr>
        <w:top w:val="none" w:sz="0" w:space="0" w:color="auto"/>
        <w:left w:val="none" w:sz="0" w:space="0" w:color="auto"/>
        <w:bottom w:val="none" w:sz="0" w:space="0" w:color="auto"/>
        <w:right w:val="none" w:sz="0" w:space="0" w:color="auto"/>
      </w:divBdr>
    </w:div>
    <w:div w:id="1175682321">
      <w:bodyDiv w:val="1"/>
      <w:marLeft w:val="0"/>
      <w:marRight w:val="0"/>
      <w:marTop w:val="0"/>
      <w:marBottom w:val="0"/>
      <w:divBdr>
        <w:top w:val="none" w:sz="0" w:space="0" w:color="auto"/>
        <w:left w:val="none" w:sz="0" w:space="0" w:color="auto"/>
        <w:bottom w:val="none" w:sz="0" w:space="0" w:color="auto"/>
        <w:right w:val="none" w:sz="0" w:space="0" w:color="auto"/>
      </w:divBdr>
    </w:div>
    <w:div w:id="1246108678">
      <w:bodyDiv w:val="1"/>
      <w:marLeft w:val="0"/>
      <w:marRight w:val="0"/>
      <w:marTop w:val="0"/>
      <w:marBottom w:val="0"/>
      <w:divBdr>
        <w:top w:val="none" w:sz="0" w:space="0" w:color="auto"/>
        <w:left w:val="none" w:sz="0" w:space="0" w:color="auto"/>
        <w:bottom w:val="none" w:sz="0" w:space="0" w:color="auto"/>
        <w:right w:val="none" w:sz="0" w:space="0" w:color="auto"/>
      </w:divBdr>
    </w:div>
    <w:div w:id="1391269021">
      <w:bodyDiv w:val="1"/>
      <w:marLeft w:val="0"/>
      <w:marRight w:val="0"/>
      <w:marTop w:val="0"/>
      <w:marBottom w:val="0"/>
      <w:divBdr>
        <w:top w:val="none" w:sz="0" w:space="0" w:color="auto"/>
        <w:left w:val="none" w:sz="0" w:space="0" w:color="auto"/>
        <w:bottom w:val="none" w:sz="0" w:space="0" w:color="auto"/>
        <w:right w:val="none" w:sz="0" w:space="0" w:color="auto"/>
      </w:divBdr>
    </w:div>
    <w:div w:id="1450930302">
      <w:bodyDiv w:val="1"/>
      <w:marLeft w:val="0"/>
      <w:marRight w:val="0"/>
      <w:marTop w:val="0"/>
      <w:marBottom w:val="0"/>
      <w:divBdr>
        <w:top w:val="none" w:sz="0" w:space="0" w:color="auto"/>
        <w:left w:val="none" w:sz="0" w:space="0" w:color="auto"/>
        <w:bottom w:val="none" w:sz="0" w:space="0" w:color="auto"/>
        <w:right w:val="none" w:sz="0" w:space="0" w:color="auto"/>
      </w:divBdr>
    </w:div>
    <w:div w:id="1500805555">
      <w:bodyDiv w:val="1"/>
      <w:marLeft w:val="0"/>
      <w:marRight w:val="0"/>
      <w:marTop w:val="0"/>
      <w:marBottom w:val="0"/>
      <w:divBdr>
        <w:top w:val="none" w:sz="0" w:space="0" w:color="auto"/>
        <w:left w:val="none" w:sz="0" w:space="0" w:color="auto"/>
        <w:bottom w:val="none" w:sz="0" w:space="0" w:color="auto"/>
        <w:right w:val="none" w:sz="0" w:space="0" w:color="auto"/>
      </w:divBdr>
    </w:div>
    <w:div w:id="1519805886">
      <w:bodyDiv w:val="1"/>
      <w:marLeft w:val="0"/>
      <w:marRight w:val="0"/>
      <w:marTop w:val="0"/>
      <w:marBottom w:val="0"/>
      <w:divBdr>
        <w:top w:val="none" w:sz="0" w:space="0" w:color="auto"/>
        <w:left w:val="none" w:sz="0" w:space="0" w:color="auto"/>
        <w:bottom w:val="none" w:sz="0" w:space="0" w:color="auto"/>
        <w:right w:val="none" w:sz="0" w:space="0" w:color="auto"/>
      </w:divBdr>
    </w:div>
    <w:div w:id="1539657503">
      <w:bodyDiv w:val="1"/>
      <w:marLeft w:val="0"/>
      <w:marRight w:val="0"/>
      <w:marTop w:val="0"/>
      <w:marBottom w:val="0"/>
      <w:divBdr>
        <w:top w:val="none" w:sz="0" w:space="0" w:color="auto"/>
        <w:left w:val="none" w:sz="0" w:space="0" w:color="auto"/>
        <w:bottom w:val="none" w:sz="0" w:space="0" w:color="auto"/>
        <w:right w:val="none" w:sz="0" w:space="0" w:color="auto"/>
      </w:divBdr>
    </w:div>
    <w:div w:id="1666011764">
      <w:bodyDiv w:val="1"/>
      <w:marLeft w:val="0"/>
      <w:marRight w:val="0"/>
      <w:marTop w:val="0"/>
      <w:marBottom w:val="0"/>
      <w:divBdr>
        <w:top w:val="none" w:sz="0" w:space="0" w:color="auto"/>
        <w:left w:val="none" w:sz="0" w:space="0" w:color="auto"/>
        <w:bottom w:val="none" w:sz="0" w:space="0" w:color="auto"/>
        <w:right w:val="none" w:sz="0" w:space="0" w:color="auto"/>
      </w:divBdr>
    </w:div>
    <w:div w:id="1714037593">
      <w:bodyDiv w:val="1"/>
      <w:marLeft w:val="0"/>
      <w:marRight w:val="0"/>
      <w:marTop w:val="0"/>
      <w:marBottom w:val="0"/>
      <w:divBdr>
        <w:top w:val="none" w:sz="0" w:space="0" w:color="auto"/>
        <w:left w:val="none" w:sz="0" w:space="0" w:color="auto"/>
        <w:bottom w:val="none" w:sz="0" w:space="0" w:color="auto"/>
        <w:right w:val="none" w:sz="0" w:space="0" w:color="auto"/>
      </w:divBdr>
    </w:div>
    <w:div w:id="1764185386">
      <w:bodyDiv w:val="1"/>
      <w:marLeft w:val="0"/>
      <w:marRight w:val="0"/>
      <w:marTop w:val="0"/>
      <w:marBottom w:val="0"/>
      <w:divBdr>
        <w:top w:val="none" w:sz="0" w:space="0" w:color="auto"/>
        <w:left w:val="none" w:sz="0" w:space="0" w:color="auto"/>
        <w:bottom w:val="none" w:sz="0" w:space="0" w:color="auto"/>
        <w:right w:val="none" w:sz="0" w:space="0" w:color="auto"/>
      </w:divBdr>
    </w:div>
    <w:div w:id="1790200289">
      <w:bodyDiv w:val="1"/>
      <w:marLeft w:val="0"/>
      <w:marRight w:val="0"/>
      <w:marTop w:val="0"/>
      <w:marBottom w:val="0"/>
      <w:divBdr>
        <w:top w:val="none" w:sz="0" w:space="0" w:color="auto"/>
        <w:left w:val="none" w:sz="0" w:space="0" w:color="auto"/>
        <w:bottom w:val="none" w:sz="0" w:space="0" w:color="auto"/>
        <w:right w:val="none" w:sz="0" w:space="0" w:color="auto"/>
      </w:divBdr>
    </w:div>
    <w:div w:id="1798644321">
      <w:bodyDiv w:val="1"/>
      <w:marLeft w:val="0"/>
      <w:marRight w:val="0"/>
      <w:marTop w:val="0"/>
      <w:marBottom w:val="0"/>
      <w:divBdr>
        <w:top w:val="none" w:sz="0" w:space="0" w:color="auto"/>
        <w:left w:val="none" w:sz="0" w:space="0" w:color="auto"/>
        <w:bottom w:val="none" w:sz="0" w:space="0" w:color="auto"/>
        <w:right w:val="none" w:sz="0" w:space="0" w:color="auto"/>
      </w:divBdr>
    </w:div>
    <w:div w:id="1843354304">
      <w:bodyDiv w:val="1"/>
      <w:marLeft w:val="0"/>
      <w:marRight w:val="0"/>
      <w:marTop w:val="0"/>
      <w:marBottom w:val="0"/>
      <w:divBdr>
        <w:top w:val="none" w:sz="0" w:space="0" w:color="auto"/>
        <w:left w:val="none" w:sz="0" w:space="0" w:color="auto"/>
        <w:bottom w:val="none" w:sz="0" w:space="0" w:color="auto"/>
        <w:right w:val="none" w:sz="0" w:space="0" w:color="auto"/>
      </w:divBdr>
    </w:div>
    <w:div w:id="207127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ererL@missouri.edu" TargetMode="External"/><Relationship Id="rId13" Type="http://schemas.openxmlformats.org/officeDocument/2006/relationships/hyperlink" Target="https://github.com/hiv8r3/WIT4/blob/master/materials/Study4/Registration%20document%20WIT4.docx"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osf.io/3nqwa/" TargetMode="Externa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c.edu/~bkpayne/materials.html"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microsoft.com/office/2011/relationships/commentsExtended" Target="commentsExtended.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1583B01-A696-4863-B083-F0D9D6E9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41</Pages>
  <Words>12535</Words>
  <Characters>71450</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Hilgard, Joseph</cp:lastModifiedBy>
  <cp:revision>27</cp:revision>
  <cp:lastPrinted>2016-09-27T16:13:00Z</cp:lastPrinted>
  <dcterms:created xsi:type="dcterms:W3CDTF">2016-09-27T16:04:00Z</dcterms:created>
  <dcterms:modified xsi:type="dcterms:W3CDTF">2017-01-24T22:57:00Z</dcterms:modified>
</cp:coreProperties>
</file>